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E188E" w14:textId="33E4AFCF" w:rsidR="00822BA0" w:rsidRPr="00B36723" w:rsidRDefault="00822BA0" w:rsidP="00D34102">
      <w:pPr>
        <w:jc w:val="center"/>
        <w:rPr>
          <w:rFonts w:ascii="Times New Roman" w:hAnsi="Times New Roman" w:cs="Times New Roman"/>
          <w:b/>
          <w:sz w:val="28"/>
        </w:rPr>
      </w:pPr>
      <w:r w:rsidRPr="00B36723">
        <w:rPr>
          <w:rFonts w:ascii="Times New Roman" w:hAnsi="Times New Roman" w:cs="Times New Roman"/>
          <w:b/>
          <w:sz w:val="28"/>
        </w:rPr>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7F04052B" w14:textId="77777777" w:rsidR="00822BA0" w:rsidRDefault="00822BA0" w:rsidP="00B36723">
      <w:pPr>
        <w:rPr>
          <w:b/>
          <w:sz w:val="28"/>
        </w:rPr>
      </w:pPr>
    </w:p>
    <w:p w14:paraId="427F1785" w14:textId="77777777" w:rsidR="00822BA0" w:rsidRDefault="00822BA0" w:rsidP="00B36723">
      <w:pPr>
        <w:rPr>
          <w:sz w:val="28"/>
        </w:rPr>
      </w:pPr>
    </w:p>
    <w:p w14:paraId="3E958811" w14:textId="03B55663" w:rsidR="00822BA0" w:rsidRPr="00B36723" w:rsidRDefault="00911274" w:rsidP="00B36723">
      <w:pPr>
        <w:rPr>
          <w:rFonts w:ascii="Times New Roman" w:hAnsi="Times New Roman" w:cs="Times New Roman"/>
          <w:b/>
        </w:rPr>
      </w:pPr>
      <w:r w:rsidRPr="00B36723">
        <w:rPr>
          <w:rFonts w:ascii="Times New Roman" w:hAnsi="Times New Roman" w:cs="Times New Roman"/>
          <w:b/>
        </w:rPr>
        <w:t>Corresponding Author:</w:t>
      </w:r>
    </w:p>
    <w:p w14:paraId="0991DCA1" w14:textId="1CF45F1C" w:rsidR="00822BA0" w:rsidRPr="00B36723" w:rsidRDefault="00911274" w:rsidP="00B36723">
      <w:pPr>
        <w:rPr>
          <w:rFonts w:ascii="Times New Roman" w:hAnsi="Times New Roman" w:cs="Times New Roman"/>
        </w:rPr>
      </w:pPr>
      <w:r w:rsidRPr="00B36723">
        <w:rPr>
          <w:rFonts w:ascii="Times New Roman" w:hAnsi="Times New Roman" w:cs="Times New Roman"/>
        </w:rPr>
        <w:t xml:space="preserve">Kevin </w:t>
      </w:r>
      <w:r w:rsidR="00654787">
        <w:rPr>
          <w:rFonts w:ascii="Times New Roman" w:hAnsi="Times New Roman" w:cs="Times New Roman"/>
        </w:rPr>
        <w:t xml:space="preserve">Christopher </w:t>
      </w:r>
      <w:r w:rsidRPr="00273283">
        <w:rPr>
          <w:rFonts w:ascii="Times New Roman" w:hAnsi="Times New Roman" w:cs="Times New Roman"/>
        </w:rPr>
        <w:t>Brosnan</w:t>
      </w:r>
    </w:p>
    <w:p w14:paraId="3BC9C7E8"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4706EAB2"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6F667937"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494528E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7D3F9576"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9" w:history="1">
        <w:r w:rsidRPr="00B36723">
          <w:rPr>
            <w:rStyle w:val="Hyperlink"/>
            <w:rFonts w:ascii="Times New Roman" w:hAnsi="Times New Roman" w:cs="Times New Roman"/>
          </w:rPr>
          <w:t>kevin.c.brosnan@ul.ie</w:t>
        </w:r>
      </w:hyperlink>
    </w:p>
    <w:p w14:paraId="0B55C4C2" w14:textId="77777777" w:rsidR="00822BA0" w:rsidRPr="00B36723" w:rsidRDefault="00822BA0" w:rsidP="00B36723">
      <w:pPr>
        <w:rPr>
          <w:rFonts w:ascii="Times New Roman" w:hAnsi="Times New Roman" w:cs="Times New Roman"/>
        </w:rPr>
      </w:pPr>
    </w:p>
    <w:p w14:paraId="32E7B4F7" w14:textId="77777777" w:rsidR="00911274" w:rsidRPr="00B36723" w:rsidRDefault="00911274" w:rsidP="00B36723">
      <w:pPr>
        <w:rPr>
          <w:rFonts w:ascii="Times New Roman" w:hAnsi="Times New Roman" w:cs="Times New Roman"/>
        </w:rPr>
      </w:pPr>
    </w:p>
    <w:p w14:paraId="5EBFCC29" w14:textId="7F082392" w:rsidR="00911274" w:rsidRPr="00B36723" w:rsidRDefault="00911274" w:rsidP="00B36723">
      <w:pPr>
        <w:rPr>
          <w:rFonts w:ascii="Times New Roman" w:hAnsi="Times New Roman" w:cs="Times New Roman"/>
          <w:b/>
        </w:rPr>
      </w:pPr>
      <w:r w:rsidRPr="00B36723">
        <w:rPr>
          <w:rFonts w:ascii="Times New Roman" w:hAnsi="Times New Roman" w:cs="Times New Roman"/>
          <w:b/>
        </w:rPr>
        <w:t>Co-Authors:</w:t>
      </w:r>
    </w:p>
    <w:p w14:paraId="746A07BC" w14:textId="65F179A8"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w:t>
      </w:r>
      <w:r w:rsidR="00822BA0" w:rsidRPr="00B36723">
        <w:rPr>
          <w:rFonts w:ascii="Times New Roman" w:hAnsi="Times New Roman" w:cs="Times New Roman"/>
        </w:rPr>
        <w:t>Kevin Hayes</w:t>
      </w:r>
    </w:p>
    <w:p w14:paraId="22B7BF8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Mathematics and Statistics,</w:t>
      </w:r>
    </w:p>
    <w:p w14:paraId="7E3B0D55"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A7B62A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2A8556C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585FA2A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0" w:history="1">
        <w:r w:rsidRPr="00B36723">
          <w:rPr>
            <w:rStyle w:val="Hyperlink"/>
            <w:rFonts w:ascii="Times New Roman" w:hAnsi="Times New Roman" w:cs="Times New Roman"/>
          </w:rPr>
          <w:t>kevin.hayes@ul.ie</w:t>
        </w:r>
      </w:hyperlink>
    </w:p>
    <w:p w14:paraId="67F0CD7E" w14:textId="77777777" w:rsidR="00822BA0" w:rsidRPr="00B36723" w:rsidRDefault="00822BA0" w:rsidP="00B36723">
      <w:pPr>
        <w:rPr>
          <w:rFonts w:ascii="Times New Roman" w:hAnsi="Times New Roman" w:cs="Times New Roman"/>
        </w:rPr>
      </w:pPr>
    </w:p>
    <w:p w14:paraId="1C084446" w14:textId="53E480FB" w:rsidR="00822BA0" w:rsidRPr="00B36723" w:rsidRDefault="00654787" w:rsidP="00B36723">
      <w:pPr>
        <w:rPr>
          <w:rFonts w:ascii="Times New Roman" w:hAnsi="Times New Roman" w:cs="Times New Roman"/>
        </w:rPr>
      </w:pPr>
      <w:proofErr w:type="spellStart"/>
      <w:r>
        <w:rPr>
          <w:rFonts w:ascii="Times New Roman" w:hAnsi="Times New Roman" w:cs="Times New Roman"/>
        </w:rPr>
        <w:t>Dr.</w:t>
      </w:r>
      <w:proofErr w:type="spellEnd"/>
      <w:r>
        <w:rPr>
          <w:rFonts w:ascii="Times New Roman" w:hAnsi="Times New Roman" w:cs="Times New Roman"/>
        </w:rPr>
        <w:t xml:space="preserve"> And</w:t>
      </w:r>
      <w:r w:rsidR="00822BA0" w:rsidRPr="00B36723">
        <w:rPr>
          <w:rFonts w:ascii="Times New Roman" w:hAnsi="Times New Roman" w:cs="Times New Roman"/>
        </w:rPr>
        <w:t xml:space="preserve">rew </w:t>
      </w:r>
      <w:r>
        <w:rPr>
          <w:rFonts w:ascii="Times New Roman" w:hAnsi="Times New Roman" w:cs="Times New Roman"/>
        </w:rPr>
        <w:t xml:space="preserve">J. </w:t>
      </w:r>
      <w:r w:rsidR="00822BA0" w:rsidRPr="00B36723">
        <w:rPr>
          <w:rFonts w:ascii="Times New Roman" w:hAnsi="Times New Roman" w:cs="Times New Roman"/>
        </w:rPr>
        <w:t>Harrison</w:t>
      </w:r>
    </w:p>
    <w:p w14:paraId="043001AF"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Department of Physical Education and Sports Science,</w:t>
      </w:r>
    </w:p>
    <w:p w14:paraId="40BD384B"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University of Limerick,</w:t>
      </w:r>
    </w:p>
    <w:p w14:paraId="3625650C"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Limerick,</w:t>
      </w:r>
    </w:p>
    <w:p w14:paraId="53A241FE"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Ireland.</w:t>
      </w:r>
    </w:p>
    <w:p w14:paraId="12CA95CD" w14:textId="77777777" w:rsidR="00822BA0" w:rsidRPr="00B36723" w:rsidRDefault="00822BA0" w:rsidP="00B36723">
      <w:pPr>
        <w:rPr>
          <w:rFonts w:ascii="Times New Roman" w:hAnsi="Times New Roman" w:cs="Times New Roman"/>
        </w:rPr>
      </w:pPr>
      <w:r w:rsidRPr="00B36723">
        <w:rPr>
          <w:rFonts w:ascii="Times New Roman" w:hAnsi="Times New Roman" w:cs="Times New Roman"/>
        </w:rPr>
        <w:t xml:space="preserve">Email: </w:t>
      </w:r>
      <w:hyperlink r:id="rId11" w:history="1">
        <w:r w:rsidRPr="00B36723">
          <w:rPr>
            <w:rStyle w:val="Hyperlink"/>
            <w:rFonts w:ascii="Times New Roman" w:hAnsi="Times New Roman" w:cs="Times New Roman"/>
          </w:rPr>
          <w:t>drew.harrison@ul.ie</w:t>
        </w:r>
      </w:hyperlink>
    </w:p>
    <w:p w14:paraId="00E19BDD" w14:textId="77777777" w:rsidR="00822BA0" w:rsidRPr="00B36723" w:rsidRDefault="00822BA0" w:rsidP="00B36723">
      <w:pPr>
        <w:spacing w:line="480" w:lineRule="auto"/>
        <w:rPr>
          <w:rFonts w:ascii="Times New Roman" w:hAnsi="Times New Roman" w:cs="Times New Roman"/>
        </w:rPr>
      </w:pPr>
    </w:p>
    <w:p w14:paraId="6A251E36" w14:textId="77777777" w:rsidR="00822BA0" w:rsidRDefault="00822BA0" w:rsidP="00B36723">
      <w:pPr>
        <w:spacing w:line="480" w:lineRule="auto"/>
      </w:pPr>
    </w:p>
    <w:p w14:paraId="2D04EEE9" w14:textId="77777777" w:rsidR="00822BA0" w:rsidRDefault="00822BA0" w:rsidP="00B36723">
      <w:pPr>
        <w:spacing w:line="480" w:lineRule="auto"/>
        <w:rPr>
          <w:b/>
        </w:rPr>
      </w:pPr>
    </w:p>
    <w:p w14:paraId="6BC741BF" w14:textId="77777777" w:rsidR="000B1E0F" w:rsidRDefault="000B1E0F" w:rsidP="00B36723">
      <w:pPr>
        <w:spacing w:line="480" w:lineRule="auto"/>
        <w:rPr>
          <w:b/>
        </w:rPr>
      </w:pPr>
    </w:p>
    <w:p w14:paraId="56321E18" w14:textId="77777777" w:rsidR="000B1E0F" w:rsidRDefault="000B1E0F" w:rsidP="00B36723">
      <w:pPr>
        <w:spacing w:line="480" w:lineRule="auto"/>
        <w:rPr>
          <w:b/>
        </w:rPr>
      </w:pPr>
    </w:p>
    <w:p w14:paraId="5BB95329" w14:textId="77777777" w:rsidR="000B1E0F" w:rsidRDefault="000B1E0F" w:rsidP="00B36723">
      <w:pPr>
        <w:spacing w:line="480" w:lineRule="auto"/>
        <w:rPr>
          <w:b/>
        </w:rPr>
      </w:pPr>
    </w:p>
    <w:p w14:paraId="6FB840EE" w14:textId="77777777" w:rsidR="000B1E0F" w:rsidRDefault="000B1E0F" w:rsidP="00B36723">
      <w:pPr>
        <w:spacing w:line="480" w:lineRule="auto"/>
      </w:pPr>
    </w:p>
    <w:p w14:paraId="314E3829" w14:textId="77777777" w:rsidR="00822BA0" w:rsidRDefault="00822BA0" w:rsidP="00B36723">
      <w:pPr>
        <w:spacing w:line="480" w:lineRule="auto"/>
      </w:pPr>
    </w:p>
    <w:p w14:paraId="20CD5CBB" w14:textId="77777777" w:rsidR="00822BA0" w:rsidRDefault="00822BA0" w:rsidP="00B36723">
      <w:pPr>
        <w:spacing w:line="480" w:lineRule="auto"/>
      </w:pPr>
    </w:p>
    <w:p w14:paraId="016B31A0" w14:textId="77777777" w:rsidR="00822BA0" w:rsidRDefault="00822BA0" w:rsidP="00B36723">
      <w:pPr>
        <w:spacing w:line="480" w:lineRule="auto"/>
      </w:pPr>
    </w:p>
    <w:p w14:paraId="085B89BD" w14:textId="77777777" w:rsidR="00822BA0" w:rsidRDefault="00822BA0" w:rsidP="00B36723">
      <w:pPr>
        <w:spacing w:line="480" w:lineRule="auto"/>
      </w:pPr>
    </w:p>
    <w:p w14:paraId="0FA15CFC" w14:textId="10EDCEE1" w:rsidR="00B36723" w:rsidRDefault="00B36723" w:rsidP="00D34102">
      <w:pPr>
        <w:jc w:val="center"/>
        <w:rPr>
          <w:rFonts w:ascii="Times New Roman" w:hAnsi="Times New Roman" w:cs="Times New Roman"/>
          <w:b/>
          <w:sz w:val="28"/>
        </w:rPr>
      </w:pPr>
      <w:r w:rsidRPr="00B36723">
        <w:rPr>
          <w:rFonts w:ascii="Times New Roman" w:hAnsi="Times New Roman" w:cs="Times New Roman"/>
          <w:b/>
          <w:sz w:val="28"/>
        </w:rPr>
        <w:lastRenderedPageBreak/>
        <w:t xml:space="preserve">THE </w:t>
      </w:r>
      <w:r w:rsidR="003960CB">
        <w:rPr>
          <w:rFonts w:ascii="Times New Roman" w:hAnsi="Times New Roman" w:cs="Times New Roman"/>
          <w:b/>
          <w:sz w:val="28"/>
        </w:rPr>
        <w:t>EFFECT</w:t>
      </w:r>
      <w:r w:rsidRPr="00B36723">
        <w:rPr>
          <w:rFonts w:ascii="Times New Roman" w:hAnsi="Times New Roman" w:cs="Times New Roman"/>
          <w:b/>
          <w:sz w:val="28"/>
        </w:rPr>
        <w:t>S OF THE FALSE START DISQUALIFICATION RULES ON THE REACTION TIMES OF ELITE SPRINTERS</w:t>
      </w:r>
    </w:p>
    <w:p w14:paraId="67EAE7AA" w14:textId="77777777" w:rsidR="00B36723" w:rsidRDefault="00B36723" w:rsidP="00B36723">
      <w:pPr>
        <w:rPr>
          <w:rFonts w:ascii="Times New Roman" w:hAnsi="Times New Roman" w:cs="Times New Roman"/>
          <w:b/>
          <w:sz w:val="28"/>
        </w:rPr>
      </w:pPr>
    </w:p>
    <w:p w14:paraId="1FD27A3E" w14:textId="514E3845" w:rsidR="0021688C" w:rsidRPr="0021688C" w:rsidRDefault="0021688C" w:rsidP="00B36723">
      <w:pPr>
        <w:rPr>
          <w:rFonts w:ascii="Times New Roman" w:hAnsi="Times New Roman" w:cs="Times New Roman"/>
          <w:b/>
        </w:rPr>
      </w:pPr>
      <w:r>
        <w:rPr>
          <w:rFonts w:ascii="Times New Roman" w:hAnsi="Times New Roman" w:cs="Times New Roman"/>
          <w:b/>
        </w:rPr>
        <w:t>Abstract</w:t>
      </w:r>
    </w:p>
    <w:p w14:paraId="332C2D96" w14:textId="0FB5E1FE" w:rsidR="00822BA0" w:rsidRPr="00B36723" w:rsidRDefault="00822BA0" w:rsidP="0021688C">
      <w:pPr>
        <w:spacing w:line="480" w:lineRule="auto"/>
        <w:rPr>
          <w:rFonts w:ascii="Times New Roman" w:hAnsi="Times New Roman" w:cs="Times New Roman"/>
          <w:sz w:val="22"/>
          <w:lang w:val="en-IE"/>
        </w:rPr>
      </w:pPr>
      <w:r w:rsidRPr="00B36723">
        <w:rPr>
          <w:rFonts w:ascii="Times New Roman" w:hAnsi="Times New Roman" w:cs="Times New Roman"/>
          <w:sz w:val="22"/>
          <w:lang w:val="en-IE"/>
        </w:rPr>
        <w:t>The 100</w:t>
      </w:r>
      <w:r w:rsidR="00AD29D4">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ms ruling for false start disqualification at </w:t>
      </w:r>
      <w:del w:id="0" w:author="ULStaff" w:date="2016-04-01T10:18:00Z">
        <w:r w:rsidRPr="00B36723" w:rsidDel="008126FF">
          <w:rPr>
            <w:rFonts w:ascii="Times New Roman" w:hAnsi="Times New Roman" w:cs="Times New Roman"/>
            <w:sz w:val="22"/>
            <w:lang w:val="en-IE"/>
          </w:rPr>
          <w:delText xml:space="preserve">elite </w:delText>
        </w:r>
      </w:del>
      <w:r w:rsidRPr="00B36723">
        <w:rPr>
          <w:rFonts w:ascii="Times New Roman" w:hAnsi="Times New Roman" w:cs="Times New Roman"/>
          <w:sz w:val="22"/>
          <w:lang w:val="en-IE"/>
        </w:rPr>
        <w:t xml:space="preserve">athletic competitions governed by the International Association of Athletics Federations has been in force since the early 1990's. </w:t>
      </w:r>
      <w:r w:rsidR="00F32CA6">
        <w:rPr>
          <w:rFonts w:ascii="Times New Roman" w:hAnsi="Times New Roman" w:cs="Times New Roman"/>
          <w:sz w:val="22"/>
          <w:lang w:val="en-IE"/>
        </w:rPr>
        <w:t xml:space="preserve"> </w:t>
      </w:r>
      <w:r w:rsidR="00584904">
        <w:rPr>
          <w:rFonts w:ascii="Times New Roman" w:hAnsi="Times New Roman" w:cs="Times New Roman"/>
          <w:sz w:val="22"/>
          <w:lang w:val="en-IE"/>
        </w:rPr>
        <w:t>Throughout</w:t>
      </w:r>
      <w:r w:rsidRPr="00B36723">
        <w:rPr>
          <w:rFonts w:ascii="Times New Roman" w:hAnsi="Times New Roman" w:cs="Times New Roman"/>
          <w:sz w:val="22"/>
          <w:lang w:val="en-IE"/>
        </w:rPr>
        <w:t xml:space="preserve"> this period</w:t>
      </w:r>
      <w:r w:rsidR="00584904">
        <w:rPr>
          <w:rFonts w:ascii="Times New Roman" w:hAnsi="Times New Roman" w:cs="Times New Roman"/>
          <w:sz w:val="22"/>
          <w:lang w:val="en-IE"/>
        </w:rPr>
        <w:t>,</w:t>
      </w:r>
      <w:r w:rsidRPr="00B36723">
        <w:rPr>
          <w:rFonts w:ascii="Times New Roman" w:hAnsi="Times New Roman" w:cs="Times New Roman"/>
          <w:sz w:val="22"/>
          <w:lang w:val="en-IE"/>
        </w:rPr>
        <w:t xml:space="preserve"> significant changes have been made to the rules governing the disqualification of </w:t>
      </w:r>
      <w:del w:id="1" w:author="ULStaff" w:date="2016-04-01T10:21:00Z">
        <w:r w:rsidRPr="00B36723" w:rsidDel="008126FF">
          <w:rPr>
            <w:rFonts w:ascii="Times New Roman" w:hAnsi="Times New Roman" w:cs="Times New Roman"/>
            <w:sz w:val="22"/>
            <w:lang w:val="en-IE"/>
          </w:rPr>
          <w:delText xml:space="preserve">an </w:delText>
        </w:r>
      </w:del>
      <w:r w:rsidRPr="00B36723">
        <w:rPr>
          <w:rFonts w:ascii="Times New Roman" w:hAnsi="Times New Roman" w:cs="Times New Roman"/>
          <w:sz w:val="22"/>
          <w:lang w:val="en-IE"/>
        </w:rPr>
        <w:t>athlete</w:t>
      </w:r>
      <w:ins w:id="2" w:author="ULStaff" w:date="2016-04-01T10:21:00Z">
        <w:r w:rsidR="008126FF">
          <w:rPr>
            <w:rFonts w:ascii="Times New Roman" w:hAnsi="Times New Roman" w:cs="Times New Roman"/>
            <w:sz w:val="22"/>
            <w:lang w:val="en-IE"/>
          </w:rPr>
          <w:t>s</w:t>
        </w:r>
      </w:ins>
      <w:r w:rsidRPr="00B36723">
        <w:rPr>
          <w:rFonts w:ascii="Times New Roman" w:hAnsi="Times New Roman" w:cs="Times New Roman"/>
          <w:sz w:val="22"/>
          <w:lang w:val="en-IE"/>
        </w:rPr>
        <w:t xml:space="preserve"> from </w:t>
      </w:r>
      <w:del w:id="3" w:author="ULStaff" w:date="2016-04-01T10:21:00Z">
        <w:r w:rsidRPr="00B36723" w:rsidDel="008126FF">
          <w:rPr>
            <w:rFonts w:ascii="Times New Roman" w:hAnsi="Times New Roman" w:cs="Times New Roman"/>
            <w:sz w:val="22"/>
            <w:lang w:val="en-IE"/>
          </w:rPr>
          <w:delText xml:space="preserve">an </w:delText>
        </w:r>
      </w:del>
      <w:ins w:id="4" w:author="ULStaff" w:date="2016-04-01T10:21:00Z">
        <w:r w:rsidR="008126FF">
          <w:rPr>
            <w:rFonts w:ascii="Times New Roman" w:hAnsi="Times New Roman" w:cs="Times New Roman"/>
            <w:sz w:val="22"/>
            <w:lang w:val="en-IE"/>
          </w:rPr>
          <w:t>sprint</w:t>
        </w:r>
        <w:r w:rsidR="008126FF" w:rsidRPr="00B36723">
          <w:rPr>
            <w:rFonts w:ascii="Times New Roman" w:hAnsi="Times New Roman" w:cs="Times New Roman"/>
            <w:sz w:val="22"/>
            <w:lang w:val="en-IE"/>
          </w:rPr>
          <w:t xml:space="preserve"> </w:t>
        </w:r>
      </w:ins>
      <w:r w:rsidRPr="00B36723">
        <w:rPr>
          <w:rFonts w:ascii="Times New Roman" w:hAnsi="Times New Roman" w:cs="Times New Roman"/>
          <w:sz w:val="22"/>
          <w:lang w:val="en-IE"/>
        </w:rPr>
        <w:t>event</w:t>
      </w:r>
      <w:ins w:id="5" w:author="ULStaff" w:date="2016-04-01T10:21:00Z">
        <w:r w:rsidR="008126FF">
          <w:rPr>
            <w:rFonts w:ascii="Times New Roman" w:hAnsi="Times New Roman" w:cs="Times New Roman"/>
            <w:sz w:val="22"/>
            <w:lang w:val="en-IE"/>
          </w:rPr>
          <w:t>s incorporating start</w:t>
        </w:r>
      </w:ins>
      <w:ins w:id="6" w:author="ULStaff" w:date="2016-04-01T10:22:00Z">
        <w:r w:rsidR="008126FF">
          <w:rPr>
            <w:rFonts w:ascii="Times New Roman" w:hAnsi="Times New Roman" w:cs="Times New Roman"/>
            <w:sz w:val="22"/>
            <w:lang w:val="en-IE"/>
          </w:rPr>
          <w:t>s from blocks</w:t>
        </w:r>
      </w:ins>
      <w:r w:rsidRPr="00B36723">
        <w:rPr>
          <w:rFonts w:ascii="Times New Roman" w:hAnsi="Times New Roman" w:cs="Times New Roman"/>
          <w:sz w:val="22"/>
          <w:lang w:val="en-IE"/>
        </w:rPr>
        <w:t xml:space="preserve">. </w:t>
      </w:r>
      <w:r w:rsidR="00F32CA6">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This </w:t>
      </w:r>
      <w:del w:id="7" w:author="ULStaff" w:date="2016-04-01T10:22:00Z">
        <w:r w:rsidRPr="00B36723" w:rsidDel="008126FF">
          <w:rPr>
            <w:rFonts w:ascii="Times New Roman" w:hAnsi="Times New Roman" w:cs="Times New Roman"/>
            <w:sz w:val="22"/>
            <w:lang w:val="en-IE"/>
          </w:rPr>
          <w:delText xml:space="preserve">paper </w:delText>
        </w:r>
      </w:del>
      <w:ins w:id="8" w:author="ULStaff" w:date="2016-04-01T10:22:00Z">
        <w:r w:rsidR="008126FF">
          <w:rPr>
            <w:rFonts w:ascii="Times New Roman" w:hAnsi="Times New Roman" w:cs="Times New Roman"/>
            <w:sz w:val="22"/>
            <w:lang w:val="en-IE"/>
          </w:rPr>
          <w:t>study</w:t>
        </w:r>
        <w:r w:rsidR="008126FF" w:rsidRPr="00B36723">
          <w:rPr>
            <w:rFonts w:ascii="Times New Roman" w:hAnsi="Times New Roman" w:cs="Times New Roman"/>
            <w:sz w:val="22"/>
            <w:lang w:val="en-IE"/>
          </w:rPr>
          <w:t xml:space="preserve"> </w:t>
        </w:r>
      </w:ins>
      <w:del w:id="9" w:author="ULStaff" w:date="2016-04-01T10:22:00Z">
        <w:r w:rsidR="00584904" w:rsidDel="008126FF">
          <w:rPr>
            <w:rFonts w:ascii="Times New Roman" w:hAnsi="Times New Roman" w:cs="Times New Roman"/>
            <w:sz w:val="22"/>
            <w:lang w:val="en-IE"/>
          </w:rPr>
          <w:delText xml:space="preserve">analyses </w:delText>
        </w:r>
      </w:del>
      <w:ins w:id="10" w:author="ULStaff" w:date="2016-04-01T10:22:00Z">
        <w:r w:rsidR="008126FF">
          <w:rPr>
            <w:rFonts w:ascii="Times New Roman" w:hAnsi="Times New Roman" w:cs="Times New Roman"/>
            <w:sz w:val="22"/>
            <w:lang w:val="en-IE"/>
          </w:rPr>
          <w:t xml:space="preserve">analysed </w:t>
        </w:r>
      </w:ins>
      <w:r w:rsidRPr="00B36723">
        <w:rPr>
          <w:rFonts w:ascii="Times New Roman" w:hAnsi="Times New Roman" w:cs="Times New Roman"/>
          <w:sz w:val="22"/>
          <w:lang w:val="en-IE"/>
        </w:rPr>
        <w:t xml:space="preserve">all </w:t>
      </w:r>
      <w:ins w:id="11" w:author="ULStaff" w:date="2016-04-01T10:22:00Z">
        <w:r w:rsidR="008126FF">
          <w:rPr>
            <w:rFonts w:ascii="Times New Roman" w:hAnsi="Times New Roman" w:cs="Times New Roman"/>
            <w:sz w:val="22"/>
            <w:lang w:val="en-IE"/>
          </w:rPr>
          <w:t xml:space="preserve">available </w:t>
        </w:r>
      </w:ins>
      <w:r w:rsidRPr="00B36723">
        <w:rPr>
          <w:rFonts w:ascii="Times New Roman" w:hAnsi="Times New Roman" w:cs="Times New Roman"/>
          <w:sz w:val="22"/>
          <w:lang w:val="en-IE"/>
        </w:rPr>
        <w:t>World and European Championship</w:t>
      </w:r>
      <w:r w:rsidR="00584904">
        <w:rPr>
          <w:rFonts w:ascii="Times New Roman" w:hAnsi="Times New Roman" w:cs="Times New Roman"/>
          <w:sz w:val="22"/>
          <w:lang w:val="en-IE"/>
        </w:rPr>
        <w:t xml:space="preserve"> reaction time</w:t>
      </w:r>
      <w:r w:rsidRPr="00B36723">
        <w:rPr>
          <w:rFonts w:ascii="Times New Roman" w:hAnsi="Times New Roman" w:cs="Times New Roman"/>
          <w:sz w:val="22"/>
          <w:lang w:val="en-IE"/>
        </w:rPr>
        <w:t xml:space="preserve"> data </w:t>
      </w:r>
      <w:r w:rsidR="00584904">
        <w:rPr>
          <w:rFonts w:ascii="Times New Roman" w:hAnsi="Times New Roman" w:cs="Times New Roman"/>
          <w:sz w:val="22"/>
          <w:lang w:val="en-IE"/>
        </w:rPr>
        <w:t>from</w:t>
      </w:r>
      <w:r w:rsidRPr="00B36723">
        <w:rPr>
          <w:rFonts w:ascii="Times New Roman" w:hAnsi="Times New Roman" w:cs="Times New Roman"/>
          <w:sz w:val="22"/>
          <w:lang w:val="en-IE"/>
        </w:rPr>
        <w:t xml:space="preserve"> 1999 to 2014 to </w:t>
      </w:r>
      <w:r w:rsidR="00584904">
        <w:rPr>
          <w:rFonts w:ascii="Times New Roman" w:hAnsi="Times New Roman" w:cs="Times New Roman"/>
          <w:sz w:val="22"/>
          <w:lang w:val="en-IE"/>
        </w:rPr>
        <w:t>examine</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the </w:t>
      </w:r>
      <w:r w:rsidR="00584904">
        <w:rPr>
          <w:rFonts w:ascii="Times New Roman" w:hAnsi="Times New Roman" w:cs="Times New Roman"/>
          <w:sz w:val="22"/>
          <w:lang w:val="en-IE"/>
        </w:rPr>
        <w:t>effect</w:t>
      </w:r>
      <w:r w:rsidR="00584904" w:rsidRPr="00B36723">
        <w:rPr>
          <w:rFonts w:ascii="Times New Roman" w:hAnsi="Times New Roman" w:cs="Times New Roman"/>
          <w:sz w:val="22"/>
          <w:lang w:val="en-IE"/>
        </w:rPr>
        <w:t xml:space="preserve"> </w:t>
      </w:r>
      <w:r w:rsidRPr="00B36723">
        <w:rPr>
          <w:rFonts w:ascii="Times New Roman" w:hAnsi="Times New Roman" w:cs="Times New Roman"/>
          <w:sz w:val="22"/>
          <w:lang w:val="en-IE"/>
        </w:rPr>
        <w:t xml:space="preserve">of </w:t>
      </w:r>
      <w:del w:id="12" w:author="ULStaff" w:date="2016-04-01T10:23:00Z">
        <w:r w:rsidR="00CB7626" w:rsidDel="008126FF">
          <w:rPr>
            <w:rFonts w:ascii="Times New Roman" w:hAnsi="Times New Roman" w:cs="Times New Roman"/>
            <w:sz w:val="22"/>
            <w:lang w:val="en-IE"/>
          </w:rPr>
          <w:delText xml:space="preserve">these </w:delText>
        </w:r>
        <w:r w:rsidR="00DD6137" w:rsidDel="008126FF">
          <w:rPr>
            <w:rFonts w:ascii="Times New Roman" w:hAnsi="Times New Roman" w:cs="Times New Roman"/>
            <w:sz w:val="22"/>
            <w:lang w:val="en-IE"/>
          </w:rPr>
          <w:delText>important</w:delText>
        </w:r>
        <w:r w:rsidR="00DD6137" w:rsidRPr="00B36723" w:rsidDel="008126FF">
          <w:rPr>
            <w:rFonts w:ascii="Times New Roman" w:hAnsi="Times New Roman" w:cs="Times New Roman"/>
            <w:sz w:val="22"/>
            <w:lang w:val="en-IE"/>
          </w:rPr>
          <w:delText xml:space="preserve"> </w:delText>
        </w:r>
      </w:del>
      <w:r w:rsidRPr="00B36723">
        <w:rPr>
          <w:rFonts w:ascii="Times New Roman" w:hAnsi="Times New Roman" w:cs="Times New Roman"/>
          <w:sz w:val="22"/>
          <w:lang w:val="en-IE"/>
        </w:rPr>
        <w:t>rule changes</w:t>
      </w:r>
      <w:r w:rsidR="00584904">
        <w:rPr>
          <w:rFonts w:ascii="Times New Roman" w:hAnsi="Times New Roman" w:cs="Times New Roman"/>
          <w:sz w:val="22"/>
          <w:lang w:val="en-IE"/>
        </w:rPr>
        <w:t xml:space="preserve"> on competition reaction times</w:t>
      </w:r>
      <w:ins w:id="13" w:author="ULStaff" w:date="2016-04-01T10:23:00Z">
        <w:r w:rsidR="008126FF">
          <w:rPr>
            <w:rFonts w:ascii="Times New Roman" w:hAnsi="Times New Roman" w:cs="Times New Roman"/>
            <w:sz w:val="22"/>
            <w:lang w:val="en-IE"/>
          </w:rPr>
          <w:t xml:space="preserve"> at major championships</w:t>
        </w:r>
      </w:ins>
      <w:r w:rsidRPr="00B36723">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The exponentially modified Gaussian distribution </w:t>
      </w:r>
      <w:proofErr w:type="gramStart"/>
      <w:ins w:id="14" w:author="ULStaff" w:date="2016-04-01T10:23:00Z">
        <w:r w:rsidR="008126FF">
          <w:rPr>
            <w:rFonts w:ascii="Times New Roman" w:hAnsi="Times New Roman" w:cs="Times New Roman"/>
            <w:sz w:val="22"/>
            <w:lang w:val="en-IE"/>
          </w:rPr>
          <w:t>wa</w:t>
        </w:r>
      </w:ins>
      <w:proofErr w:type="gramEnd"/>
      <w:del w:id="15" w:author="ULStaff" w:date="2016-04-01T10:23:00Z">
        <w:r w:rsidR="00DD6137" w:rsidDel="008126FF">
          <w:rPr>
            <w:rFonts w:ascii="Times New Roman" w:hAnsi="Times New Roman" w:cs="Times New Roman"/>
            <w:sz w:val="22"/>
            <w:lang w:val="en-IE"/>
          </w:rPr>
          <w:delText>i</w:delText>
        </w:r>
      </w:del>
      <w:r w:rsidR="00DD6137">
        <w:rPr>
          <w:rFonts w:ascii="Times New Roman" w:hAnsi="Times New Roman" w:cs="Times New Roman"/>
          <w:sz w:val="22"/>
          <w:lang w:val="en-IE"/>
        </w:rPr>
        <w:t xml:space="preserve">s used to model the reaction times </w:t>
      </w:r>
      <w:del w:id="16" w:author="ULStaff" w:date="2016-04-01T10:24:00Z">
        <w:r w:rsidR="00DD6137" w:rsidDel="008126FF">
          <w:rPr>
            <w:rFonts w:ascii="Times New Roman" w:hAnsi="Times New Roman" w:cs="Times New Roman"/>
            <w:sz w:val="22"/>
            <w:lang w:val="en-IE"/>
          </w:rPr>
          <w:delText>of athletes and a</w:delText>
        </w:r>
      </w:del>
      <w:ins w:id="17" w:author="ULStaff" w:date="2016-04-01T10:24:00Z">
        <w:r w:rsidR="008126FF">
          <w:rPr>
            <w:rFonts w:ascii="Times New Roman" w:hAnsi="Times New Roman" w:cs="Times New Roman"/>
            <w:sz w:val="22"/>
            <w:lang w:val="en-IE"/>
          </w:rPr>
          <w:t>and make</w:t>
        </w:r>
      </w:ins>
      <w:r w:rsidR="00DD6137">
        <w:rPr>
          <w:rFonts w:ascii="Times New Roman" w:hAnsi="Times New Roman" w:cs="Times New Roman"/>
          <w:sz w:val="22"/>
          <w:lang w:val="en-IE"/>
        </w:rPr>
        <w:t xml:space="preserve"> comparison</w:t>
      </w:r>
      <w:ins w:id="18" w:author="ULStaff" w:date="2016-04-01T10:24:00Z">
        <w:r w:rsidR="008126FF">
          <w:rPr>
            <w:rFonts w:ascii="Times New Roman" w:hAnsi="Times New Roman" w:cs="Times New Roman"/>
            <w:sz w:val="22"/>
            <w:lang w:val="en-IE"/>
          </w:rPr>
          <w:t>s</w:t>
        </w:r>
      </w:ins>
      <w:r w:rsidR="00DD6137">
        <w:rPr>
          <w:rFonts w:ascii="Times New Roman" w:hAnsi="Times New Roman" w:cs="Times New Roman"/>
          <w:sz w:val="22"/>
          <w:lang w:val="en-IE"/>
        </w:rPr>
        <w:t xml:space="preserve"> relative to sex, ruling periods and competition rounds</w:t>
      </w:r>
      <w:del w:id="19" w:author="ULStaff" w:date="2016-04-01T10:24:00Z">
        <w:r w:rsidR="00DD6137" w:rsidDel="008126FF">
          <w:rPr>
            <w:rFonts w:ascii="Times New Roman" w:hAnsi="Times New Roman" w:cs="Times New Roman"/>
            <w:sz w:val="22"/>
            <w:lang w:val="en-IE"/>
          </w:rPr>
          <w:delText xml:space="preserve"> is provided</w:delText>
        </w:r>
      </w:del>
      <w:r w:rsidR="00DD6137">
        <w:rPr>
          <w:rFonts w:ascii="Times New Roman" w:hAnsi="Times New Roman" w:cs="Times New Roman"/>
          <w:sz w:val="22"/>
          <w:lang w:val="en-IE"/>
        </w:rPr>
        <w:t>.</w:t>
      </w:r>
      <w:r w:rsidR="00F32CA6">
        <w:rPr>
          <w:rFonts w:ascii="Times New Roman" w:hAnsi="Times New Roman" w:cs="Times New Roman"/>
          <w:sz w:val="22"/>
          <w:lang w:val="en-IE"/>
        </w:rPr>
        <w:t xml:space="preserve"> </w:t>
      </w:r>
      <w:r w:rsidR="00DD6137">
        <w:rPr>
          <w:rFonts w:ascii="Times New Roman" w:hAnsi="Times New Roman" w:cs="Times New Roman"/>
          <w:sz w:val="22"/>
          <w:lang w:val="en-IE"/>
        </w:rPr>
        <w:t xml:space="preserve"> </w:t>
      </w:r>
      <w:r w:rsidR="000F6135">
        <w:rPr>
          <w:rFonts w:ascii="Times New Roman" w:hAnsi="Times New Roman" w:cs="Times New Roman"/>
          <w:sz w:val="22"/>
          <w:lang w:val="en-IE"/>
        </w:rPr>
        <w:t xml:space="preserve">Revised reaction time thresholds </w:t>
      </w:r>
      <w:ins w:id="20" w:author="ULStaff" w:date="2016-04-01T10:25:00Z">
        <w:r w:rsidR="008126FF">
          <w:rPr>
            <w:rFonts w:ascii="Times New Roman" w:hAnsi="Times New Roman" w:cs="Times New Roman"/>
            <w:sz w:val="22"/>
            <w:lang w:val="en-IE"/>
          </w:rPr>
          <w:t xml:space="preserve">of 115 </w:t>
        </w:r>
        <w:proofErr w:type="spellStart"/>
        <w:r w:rsidR="008126FF">
          <w:rPr>
            <w:rFonts w:ascii="Times New Roman" w:hAnsi="Times New Roman" w:cs="Times New Roman"/>
            <w:sz w:val="22"/>
            <w:lang w:val="en-IE"/>
          </w:rPr>
          <w:t>ms</w:t>
        </w:r>
        <w:proofErr w:type="spellEnd"/>
        <w:r w:rsidR="008126FF">
          <w:rPr>
            <w:rFonts w:ascii="Times New Roman" w:hAnsi="Times New Roman" w:cs="Times New Roman"/>
            <w:sz w:val="22"/>
            <w:lang w:val="en-IE"/>
          </w:rPr>
          <w:t xml:space="preserve"> and 119 </w:t>
        </w:r>
        <w:proofErr w:type="spellStart"/>
        <w:r w:rsidR="008126FF">
          <w:rPr>
            <w:rFonts w:ascii="Times New Roman" w:hAnsi="Times New Roman" w:cs="Times New Roman"/>
            <w:sz w:val="22"/>
            <w:lang w:val="en-IE"/>
          </w:rPr>
          <w:t>ms</w:t>
        </w:r>
        <w:proofErr w:type="spellEnd"/>
        <w:r w:rsidR="008126FF">
          <w:rPr>
            <w:rFonts w:ascii="Times New Roman" w:hAnsi="Times New Roman" w:cs="Times New Roman"/>
            <w:sz w:val="22"/>
            <w:lang w:val="en-IE"/>
          </w:rPr>
          <w:t xml:space="preserve"> </w:t>
        </w:r>
      </w:ins>
      <w:r w:rsidR="00DD6137">
        <w:rPr>
          <w:rFonts w:ascii="Times New Roman" w:hAnsi="Times New Roman" w:cs="Times New Roman"/>
          <w:sz w:val="22"/>
          <w:lang w:val="en-IE"/>
        </w:rPr>
        <w:t xml:space="preserve">were </w:t>
      </w:r>
      <w:r w:rsidR="000F6135">
        <w:rPr>
          <w:rFonts w:ascii="Times New Roman" w:hAnsi="Times New Roman" w:cs="Times New Roman"/>
          <w:sz w:val="22"/>
          <w:lang w:val="en-IE"/>
        </w:rPr>
        <w:t>calculated</w:t>
      </w:r>
      <w:r w:rsidR="00DD6137">
        <w:rPr>
          <w:rFonts w:ascii="Times New Roman" w:hAnsi="Times New Roman" w:cs="Times New Roman"/>
          <w:sz w:val="22"/>
          <w:lang w:val="en-IE"/>
        </w:rPr>
        <w:t xml:space="preserve"> for male and female athletes</w:t>
      </w:r>
      <w:del w:id="21" w:author="ULStaff" w:date="2016-04-01T10:25:00Z">
        <w:r w:rsidR="00B051DC" w:rsidDel="008126FF">
          <w:rPr>
            <w:rFonts w:ascii="Times New Roman" w:hAnsi="Times New Roman" w:cs="Times New Roman"/>
            <w:sz w:val="22"/>
            <w:lang w:val="en-IE"/>
          </w:rPr>
          <w:delText xml:space="preserve"> at </w:delText>
        </w:r>
        <w:r w:rsidR="000F6135" w:rsidDel="008126FF">
          <w:rPr>
            <w:rFonts w:ascii="Times New Roman" w:hAnsi="Times New Roman" w:cs="Times New Roman"/>
            <w:sz w:val="22"/>
            <w:lang w:val="en-IE"/>
          </w:rPr>
          <w:delText>115 ms and 119 ms</w:delText>
        </w:r>
        <w:r w:rsidR="00B051DC" w:rsidDel="008126FF">
          <w:rPr>
            <w:rFonts w:ascii="Times New Roman" w:hAnsi="Times New Roman" w:cs="Times New Roman"/>
            <w:sz w:val="22"/>
            <w:lang w:val="en-IE"/>
          </w:rPr>
          <w:delText xml:space="preserve"> </w:delText>
        </w:r>
      </w:del>
      <w:ins w:id="22" w:author="ULStaff" w:date="2016-04-01T10:25:00Z">
        <w:r w:rsidR="008126FF">
          <w:rPr>
            <w:rFonts w:ascii="Times New Roman" w:hAnsi="Times New Roman" w:cs="Times New Roman"/>
            <w:sz w:val="22"/>
            <w:lang w:val="en-IE"/>
          </w:rPr>
          <w:t xml:space="preserve"> </w:t>
        </w:r>
      </w:ins>
      <w:r w:rsidR="00B051DC">
        <w:rPr>
          <w:rFonts w:ascii="Times New Roman" w:hAnsi="Times New Roman" w:cs="Times New Roman"/>
          <w:sz w:val="22"/>
          <w:lang w:val="en-IE"/>
        </w:rPr>
        <w:t>respectively,</w:t>
      </w:r>
      <w:r w:rsidR="00DD6137">
        <w:rPr>
          <w:rFonts w:ascii="Times New Roman" w:hAnsi="Times New Roman" w:cs="Times New Roman"/>
          <w:sz w:val="22"/>
          <w:lang w:val="en-IE"/>
        </w:rPr>
        <w:t xml:space="preserve"> indicat</w:t>
      </w:r>
      <w:r w:rsidR="000F6135">
        <w:rPr>
          <w:rFonts w:ascii="Times New Roman" w:hAnsi="Times New Roman" w:cs="Times New Roman"/>
          <w:sz w:val="22"/>
          <w:lang w:val="en-IE"/>
        </w:rPr>
        <w:t>ing that</w:t>
      </w:r>
      <w:r w:rsidR="00DD6137">
        <w:rPr>
          <w:rFonts w:ascii="Times New Roman" w:hAnsi="Times New Roman" w:cs="Times New Roman"/>
          <w:sz w:val="22"/>
          <w:lang w:val="en-IE"/>
        </w:rPr>
        <w:t xml:space="preserve"> the</w:t>
      </w:r>
      <w:ins w:id="23" w:author="ULStaff" w:date="2016-04-01T10:26:00Z">
        <w:r w:rsidR="008126FF">
          <w:rPr>
            <w:rFonts w:ascii="Times New Roman" w:hAnsi="Times New Roman" w:cs="Times New Roman"/>
            <w:sz w:val="22"/>
            <w:lang w:val="en-IE"/>
          </w:rPr>
          <w:t xml:space="preserve"> current</w:t>
        </w:r>
      </w:ins>
      <w:r w:rsidR="00DD6137">
        <w:rPr>
          <w:rFonts w:ascii="Times New Roman" w:hAnsi="Times New Roman" w:cs="Times New Roman"/>
          <w:sz w:val="22"/>
          <w:lang w:val="en-IE"/>
        </w:rPr>
        <w:t xml:space="preserve"> 100 </w:t>
      </w:r>
      <w:proofErr w:type="spellStart"/>
      <w:r w:rsidR="00DD6137">
        <w:rPr>
          <w:rFonts w:ascii="Times New Roman" w:hAnsi="Times New Roman" w:cs="Times New Roman"/>
          <w:sz w:val="22"/>
          <w:lang w:val="en-IE"/>
        </w:rPr>
        <w:t>ms</w:t>
      </w:r>
      <w:proofErr w:type="spellEnd"/>
      <w:r w:rsidR="00DD6137">
        <w:rPr>
          <w:rFonts w:ascii="Times New Roman" w:hAnsi="Times New Roman" w:cs="Times New Roman"/>
          <w:sz w:val="22"/>
          <w:lang w:val="en-IE"/>
        </w:rPr>
        <w:t xml:space="preserve"> </w:t>
      </w:r>
      <w:del w:id="24" w:author="ULStaff" w:date="2016-04-01T10:26:00Z">
        <w:r w:rsidR="00DD6137" w:rsidDel="008126FF">
          <w:rPr>
            <w:rFonts w:ascii="Times New Roman" w:hAnsi="Times New Roman" w:cs="Times New Roman"/>
            <w:sz w:val="22"/>
            <w:lang w:val="en-IE"/>
          </w:rPr>
          <w:delText xml:space="preserve">ruling </w:delText>
        </w:r>
      </w:del>
      <w:ins w:id="25" w:author="ULStaff" w:date="2016-04-01T10:26:00Z">
        <w:r w:rsidR="008126FF">
          <w:rPr>
            <w:rFonts w:ascii="Times New Roman" w:hAnsi="Times New Roman" w:cs="Times New Roman"/>
            <w:sz w:val="22"/>
            <w:lang w:val="en-IE"/>
          </w:rPr>
          <w:t xml:space="preserve">rule </w:t>
        </w:r>
      </w:ins>
      <w:del w:id="26" w:author="ULStaff" w:date="2016-04-01T10:29:00Z">
        <w:r w:rsidR="00DD6137" w:rsidDel="00ED265E">
          <w:rPr>
            <w:rFonts w:ascii="Times New Roman" w:hAnsi="Times New Roman" w:cs="Times New Roman"/>
            <w:sz w:val="22"/>
            <w:lang w:val="en-IE"/>
          </w:rPr>
          <w:delText xml:space="preserve">is </w:delText>
        </w:r>
        <w:r w:rsidR="000F6135" w:rsidDel="00ED265E">
          <w:rPr>
            <w:rFonts w:ascii="Times New Roman" w:hAnsi="Times New Roman" w:cs="Times New Roman"/>
            <w:sz w:val="22"/>
            <w:lang w:val="en-IE"/>
          </w:rPr>
          <w:delText>subject to</w:delText>
        </w:r>
      </w:del>
      <w:ins w:id="27" w:author="ULStaff" w:date="2016-04-01T10:29:00Z">
        <w:r w:rsidR="00ED265E">
          <w:rPr>
            <w:rFonts w:ascii="Times New Roman" w:hAnsi="Times New Roman" w:cs="Times New Roman"/>
            <w:sz w:val="22"/>
            <w:lang w:val="en-IE"/>
          </w:rPr>
          <w:t>results in some</w:t>
        </w:r>
      </w:ins>
      <w:r w:rsidR="000F6135">
        <w:rPr>
          <w:rFonts w:ascii="Times New Roman" w:hAnsi="Times New Roman" w:cs="Times New Roman"/>
          <w:sz w:val="22"/>
          <w:lang w:val="en-IE"/>
        </w:rPr>
        <w:t xml:space="preserve"> </w:t>
      </w:r>
      <w:del w:id="28" w:author="ULStaff" w:date="2016-04-01T10:29:00Z">
        <w:r w:rsidR="000F6135" w:rsidDel="00ED265E">
          <w:rPr>
            <w:rFonts w:ascii="Times New Roman" w:hAnsi="Times New Roman" w:cs="Times New Roman"/>
            <w:sz w:val="22"/>
            <w:lang w:val="en-IE"/>
          </w:rPr>
          <w:delText xml:space="preserve">true </w:delText>
        </w:r>
      </w:del>
      <w:r w:rsidR="000F6135">
        <w:rPr>
          <w:rFonts w:ascii="Times New Roman" w:hAnsi="Times New Roman" w:cs="Times New Roman"/>
          <w:sz w:val="22"/>
          <w:lang w:val="en-IE"/>
        </w:rPr>
        <w:t>false starts not being detected in</w:t>
      </w:r>
      <w:r w:rsidR="00DD6137">
        <w:rPr>
          <w:rFonts w:ascii="Times New Roman" w:hAnsi="Times New Roman" w:cs="Times New Roman"/>
          <w:sz w:val="22"/>
          <w:lang w:val="en-IE"/>
        </w:rPr>
        <w:t xml:space="preserve"> competitive athletics. </w:t>
      </w:r>
      <w:r w:rsidR="00F32CA6">
        <w:rPr>
          <w:rFonts w:ascii="Times New Roman" w:hAnsi="Times New Roman" w:cs="Times New Roman"/>
          <w:sz w:val="22"/>
          <w:lang w:val="en-IE"/>
        </w:rPr>
        <w:t xml:space="preserve"> </w:t>
      </w:r>
      <w:commentRangeStart w:id="29"/>
      <w:r w:rsidR="00DD6137">
        <w:rPr>
          <w:rFonts w:ascii="Times New Roman" w:hAnsi="Times New Roman" w:cs="Times New Roman"/>
          <w:sz w:val="22"/>
          <w:lang w:val="en-IE"/>
        </w:rPr>
        <w:t>The conclusions of this study propose a revision of the false start detection threshold is carried out and that male and female athletes are governed independently due to the substantial evidence of a sex difference in reaction times</w:t>
      </w:r>
      <w:r w:rsidR="00CB7626">
        <w:rPr>
          <w:rFonts w:ascii="Times New Roman" w:hAnsi="Times New Roman" w:cs="Times New Roman"/>
          <w:sz w:val="22"/>
          <w:lang w:val="en-IE"/>
        </w:rPr>
        <w:t xml:space="preserve"> of elite athletes</w:t>
      </w:r>
      <w:r w:rsidR="00DD6137">
        <w:rPr>
          <w:rFonts w:ascii="Times New Roman" w:hAnsi="Times New Roman" w:cs="Times New Roman"/>
          <w:sz w:val="22"/>
          <w:lang w:val="en-IE"/>
        </w:rPr>
        <w:t>.</w:t>
      </w:r>
      <w:commentRangeEnd w:id="29"/>
      <w:r w:rsidR="00ED265E">
        <w:rPr>
          <w:rStyle w:val="CommentReference"/>
        </w:rPr>
        <w:commentReference w:id="29"/>
      </w:r>
    </w:p>
    <w:p w14:paraId="40DDB3DA" w14:textId="0DB0B259" w:rsidR="00822BA0" w:rsidRDefault="00B36723" w:rsidP="0021688C">
      <w:pPr>
        <w:spacing w:line="480" w:lineRule="auto"/>
        <w:rPr>
          <w:rFonts w:ascii="Times New Roman" w:hAnsi="Times New Roman" w:cs="Times New Roman"/>
          <w:sz w:val="22"/>
          <w:lang w:val="en-IE"/>
        </w:rPr>
      </w:pPr>
      <w:r w:rsidRPr="003E7577">
        <w:rPr>
          <w:rFonts w:ascii="Times New Roman" w:hAnsi="Times New Roman" w:cs="Times New Roman"/>
          <w:b/>
          <w:i/>
          <w:sz w:val="22"/>
          <w:lang w:val="en-IE"/>
        </w:rPr>
        <w:t>Keywords:</w:t>
      </w:r>
      <w:r>
        <w:rPr>
          <w:rFonts w:ascii="Times New Roman" w:hAnsi="Times New Roman" w:cs="Times New Roman"/>
          <w:sz w:val="22"/>
          <w:lang w:val="en-IE"/>
        </w:rPr>
        <w:t xml:space="preserve"> </w:t>
      </w:r>
      <w:r w:rsidR="00DD6137">
        <w:rPr>
          <w:rFonts w:ascii="Times New Roman" w:hAnsi="Times New Roman" w:cs="Times New Roman"/>
          <w:sz w:val="22"/>
          <w:lang w:val="en-IE"/>
        </w:rPr>
        <w:t>e</w:t>
      </w:r>
      <w:r w:rsidR="00B3119F">
        <w:rPr>
          <w:rFonts w:ascii="Times New Roman" w:hAnsi="Times New Roman" w:cs="Times New Roman"/>
          <w:sz w:val="22"/>
          <w:lang w:val="en-IE"/>
        </w:rPr>
        <w:t xml:space="preserve">xponentially modified Gaussian distribution; </w:t>
      </w:r>
      <w:r w:rsidR="00DD6137">
        <w:rPr>
          <w:rFonts w:ascii="Times New Roman" w:hAnsi="Times New Roman" w:cs="Times New Roman"/>
          <w:sz w:val="22"/>
          <w:lang w:val="en-IE"/>
        </w:rPr>
        <w:t>a</w:t>
      </w:r>
      <w:r w:rsidR="00B3119F">
        <w:rPr>
          <w:rFonts w:ascii="Times New Roman" w:hAnsi="Times New Roman" w:cs="Times New Roman"/>
          <w:sz w:val="22"/>
          <w:lang w:val="en-IE"/>
        </w:rPr>
        <w:t xml:space="preserve">uditory performance; </w:t>
      </w:r>
      <w:r w:rsidR="00DD6137">
        <w:rPr>
          <w:rFonts w:ascii="Times New Roman" w:hAnsi="Times New Roman" w:cs="Times New Roman"/>
          <w:sz w:val="22"/>
          <w:lang w:val="en-IE"/>
        </w:rPr>
        <w:t>a</w:t>
      </w:r>
      <w:r w:rsidR="00B3119F">
        <w:rPr>
          <w:rFonts w:ascii="Times New Roman" w:hAnsi="Times New Roman" w:cs="Times New Roman"/>
          <w:sz w:val="22"/>
          <w:lang w:val="en-IE"/>
        </w:rPr>
        <w:t>thletics</w:t>
      </w:r>
    </w:p>
    <w:p w14:paraId="3566958F" w14:textId="0FB82E59"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Introduction</w:t>
      </w:r>
    </w:p>
    <w:p w14:paraId="5508CD88" w14:textId="0252F751" w:rsidR="00CB7626" w:rsidRDefault="00BA6929" w:rsidP="002F72BE">
      <w:pPr>
        <w:spacing w:line="480" w:lineRule="auto"/>
        <w:rPr>
          <w:rFonts w:ascii="Times New Roman" w:hAnsi="Times New Roman" w:cs="Times New Roman"/>
        </w:rPr>
      </w:pPr>
      <w:r w:rsidRPr="00BA6929">
        <w:rPr>
          <w:rFonts w:ascii="Times New Roman" w:hAnsi="Times New Roman" w:cs="Times New Roman"/>
        </w:rPr>
        <w:t xml:space="preserve">The reaction times </w:t>
      </w:r>
      <w:r w:rsidR="00892C56">
        <w:rPr>
          <w:rFonts w:ascii="Times New Roman" w:hAnsi="Times New Roman" w:cs="Times New Roman"/>
        </w:rPr>
        <w:t xml:space="preserve">(RTs) </w:t>
      </w:r>
      <w:r w:rsidRPr="00BA6929">
        <w:rPr>
          <w:rFonts w:ascii="Times New Roman" w:hAnsi="Times New Roman" w:cs="Times New Roman"/>
        </w:rPr>
        <w:t>of elite 100</w:t>
      </w:r>
      <w:r w:rsidR="00AD29D4">
        <w:rPr>
          <w:rFonts w:ascii="Times New Roman" w:hAnsi="Times New Roman" w:cs="Times New Roman"/>
        </w:rPr>
        <w:t xml:space="preserve"> </w:t>
      </w:r>
      <w:r w:rsidRPr="00BA6929">
        <w:rPr>
          <w:rFonts w:ascii="Times New Roman" w:hAnsi="Times New Roman" w:cs="Times New Roman"/>
        </w:rPr>
        <w:t>m</w:t>
      </w:r>
      <w:r w:rsidR="002F72BE" w:rsidRPr="00BA6929">
        <w:rPr>
          <w:rFonts w:ascii="Times New Roman" w:hAnsi="Times New Roman" w:cs="Times New Roman"/>
        </w:rPr>
        <w:t xml:space="preserve"> sprinters has been singled out as a possible benchmark against which to gauge the absolute limits of human auditory performance</w:t>
      </w:r>
      <w:r w:rsidRPr="00BA6929">
        <w:rPr>
          <w:rFonts w:ascii="Times New Roman" w:hAnsi="Times New Roman" w:cs="Times New Roman"/>
        </w:rPr>
        <w:t xml:space="preserve"> </w:t>
      </w:r>
      <w:r w:rsidR="00242EA4">
        <w:rPr>
          <w:rFonts w:ascii="Times New Roman" w:hAnsi="Times New Roman" w:cs="Times New Roman"/>
        </w:rPr>
        <w:fldChar w:fldCharType="begin"/>
      </w:r>
      <w:r w:rsidR="00242EA4">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242EA4">
        <w:rPr>
          <w:rFonts w:ascii="Times New Roman" w:hAnsi="Times New Roman" w:cs="Times New Roman"/>
        </w:rPr>
        <w:fldChar w:fldCharType="separate"/>
      </w:r>
      <w:r w:rsidR="00242EA4">
        <w:rPr>
          <w:rFonts w:ascii="Times New Roman" w:hAnsi="Times New Roman" w:cs="Times New Roman"/>
          <w:noProof/>
        </w:rPr>
        <w:t>(Lipps, Galecki et al. 2011)</w:t>
      </w:r>
      <w:r w:rsidR="00242EA4">
        <w:rPr>
          <w:rFonts w:ascii="Times New Roman" w:hAnsi="Times New Roman" w:cs="Times New Roman"/>
        </w:rPr>
        <w:fldChar w:fldCharType="end"/>
      </w:r>
      <w:r w:rsidR="002F72BE" w:rsidRPr="00BA6929">
        <w:rPr>
          <w:rFonts w:ascii="Times New Roman" w:hAnsi="Times New Roman" w:cs="Times New Roman"/>
        </w:rPr>
        <w:t xml:space="preserve">. </w:t>
      </w:r>
      <w:r w:rsidR="00F32CA6">
        <w:rPr>
          <w:rFonts w:ascii="Times New Roman" w:hAnsi="Times New Roman" w:cs="Times New Roman"/>
        </w:rPr>
        <w:t xml:space="preserve"> </w:t>
      </w:r>
      <w:r w:rsidR="00CB7626" w:rsidRPr="00BA6929">
        <w:rPr>
          <w:rFonts w:ascii="Times New Roman" w:hAnsi="Times New Roman" w:cs="Times New Roman"/>
        </w:rPr>
        <w:t>Accurate</w:t>
      </w:r>
      <w:del w:id="30" w:author="ULStaff" w:date="2016-04-01T10:31:00Z">
        <w:r w:rsidR="00CB7626" w:rsidRPr="00BA6929" w:rsidDel="00ED265E">
          <w:rPr>
            <w:rFonts w:ascii="Times New Roman" w:hAnsi="Times New Roman" w:cs="Times New Roman"/>
          </w:rPr>
          <w:delText>ly</w:delText>
        </w:r>
      </w:del>
      <w:r w:rsidR="00CB7626" w:rsidRPr="00BA6929">
        <w:rPr>
          <w:rFonts w:ascii="Times New Roman" w:hAnsi="Times New Roman" w:cs="Times New Roman"/>
        </w:rPr>
        <w:t xml:space="preserve"> </w:t>
      </w:r>
      <w:del w:id="31" w:author="ULStaff" w:date="2016-04-01T10:30:00Z">
        <w:r w:rsidR="00CB7626" w:rsidRPr="00BA6929" w:rsidDel="00ED265E">
          <w:rPr>
            <w:rFonts w:ascii="Times New Roman" w:hAnsi="Times New Roman" w:cs="Times New Roman"/>
          </w:rPr>
          <w:delText xml:space="preserve">identifying </w:delText>
        </w:r>
      </w:del>
      <w:ins w:id="32" w:author="ULStaff" w:date="2016-04-01T10:30:00Z">
        <w:r w:rsidR="00ED265E" w:rsidRPr="00BA6929">
          <w:rPr>
            <w:rFonts w:ascii="Times New Roman" w:hAnsi="Times New Roman" w:cs="Times New Roman"/>
          </w:rPr>
          <w:t>identif</w:t>
        </w:r>
        <w:r w:rsidR="00ED265E">
          <w:rPr>
            <w:rFonts w:ascii="Times New Roman" w:hAnsi="Times New Roman" w:cs="Times New Roman"/>
          </w:rPr>
          <w:t>ication of</w:t>
        </w:r>
        <w:r w:rsidR="00ED265E" w:rsidRPr="00BA6929">
          <w:rPr>
            <w:rFonts w:ascii="Times New Roman" w:hAnsi="Times New Roman" w:cs="Times New Roman"/>
          </w:rPr>
          <w:t xml:space="preserve"> </w:t>
        </w:r>
      </w:ins>
      <w:r w:rsidR="00CB7626" w:rsidRPr="00BA6929">
        <w:rPr>
          <w:rFonts w:ascii="Times New Roman" w:hAnsi="Times New Roman" w:cs="Times New Roman"/>
        </w:rPr>
        <w:t xml:space="preserve">the precise </w:t>
      </w:r>
      <w:del w:id="33" w:author="ULStaff" w:date="2016-04-01T10:31:00Z">
        <w:r w:rsidR="00CB7626" w:rsidRPr="00BA6929" w:rsidDel="00ED265E">
          <w:rPr>
            <w:rFonts w:ascii="Times New Roman" w:hAnsi="Times New Roman" w:cs="Times New Roman"/>
          </w:rPr>
          <w:delText xml:space="preserve">threshold </w:delText>
        </w:r>
      </w:del>
      <w:ins w:id="34" w:author="ULStaff" w:date="2016-04-01T10:31:00Z">
        <w:r w:rsidR="00ED265E">
          <w:rPr>
            <w:rFonts w:ascii="Times New Roman" w:hAnsi="Times New Roman" w:cs="Times New Roman"/>
          </w:rPr>
          <w:t>RT latency period</w:t>
        </w:r>
      </w:ins>
      <w:ins w:id="35" w:author="ULStaff" w:date="2016-04-01T10:34:00Z">
        <w:r w:rsidR="00ED265E">
          <w:rPr>
            <w:rFonts w:ascii="Times New Roman" w:hAnsi="Times New Roman" w:cs="Times New Roman"/>
          </w:rPr>
          <w:t xml:space="preserve"> after the start signal</w:t>
        </w:r>
      </w:ins>
      <w:ins w:id="36" w:author="ULStaff" w:date="2016-04-01T10:31:00Z">
        <w:r w:rsidR="00ED265E">
          <w:rPr>
            <w:rFonts w:ascii="Times New Roman" w:hAnsi="Times New Roman" w:cs="Times New Roman"/>
          </w:rPr>
          <w:t xml:space="preserve"> </w:t>
        </w:r>
      </w:ins>
      <w:ins w:id="37" w:author="ULStaff" w:date="2016-04-01T10:33:00Z">
        <w:r w:rsidR="00ED265E">
          <w:rPr>
            <w:rFonts w:ascii="Times New Roman" w:hAnsi="Times New Roman" w:cs="Times New Roman"/>
          </w:rPr>
          <w:t xml:space="preserve">for sprint starts at major championships </w:t>
        </w:r>
      </w:ins>
      <w:del w:id="38" w:author="ULStaff" w:date="2016-04-01T10:33:00Z">
        <w:r w:rsidR="00CB7626" w:rsidRPr="00BA6929" w:rsidDel="00ED265E">
          <w:rPr>
            <w:rFonts w:ascii="Times New Roman" w:hAnsi="Times New Roman" w:cs="Times New Roman"/>
          </w:rPr>
          <w:delText xml:space="preserve">beyond which an elite sprinter can react to the starter's </w:delText>
        </w:r>
        <w:r w:rsidR="00CB7626" w:rsidRPr="00BA6929" w:rsidDel="00ED265E">
          <w:rPr>
            <w:rFonts w:ascii="Times New Roman" w:hAnsi="Times New Roman" w:cs="Times New Roman"/>
          </w:rPr>
          <w:lastRenderedPageBreak/>
          <w:delText xml:space="preserve">pistol, and detecting occasions in competition where a highly-trained athlete </w:delText>
        </w:r>
      </w:del>
      <w:del w:id="39" w:author="ULStaff" w:date="2016-04-01T10:32:00Z">
        <w:r w:rsidR="00CB7626" w:rsidRPr="00BA6929" w:rsidDel="00ED265E">
          <w:rPr>
            <w:rFonts w:ascii="Times New Roman" w:hAnsi="Times New Roman" w:cs="Times New Roman"/>
          </w:rPr>
          <w:delText xml:space="preserve">has reacted so fast that (s)he must have breached this lower limit (a false start), are </w:delText>
        </w:r>
      </w:del>
      <w:del w:id="40" w:author="ULStaff" w:date="2016-04-01T10:33:00Z">
        <w:r w:rsidR="00CB7626" w:rsidRPr="00BA6929" w:rsidDel="00ED265E">
          <w:rPr>
            <w:rFonts w:ascii="Times New Roman" w:hAnsi="Times New Roman" w:cs="Times New Roman"/>
          </w:rPr>
          <w:delText xml:space="preserve">necessary </w:delText>
        </w:r>
      </w:del>
      <w:ins w:id="41" w:author="ULStaff" w:date="2016-04-01T10:33:00Z">
        <w:r w:rsidR="00ED265E">
          <w:rPr>
            <w:rFonts w:ascii="Times New Roman" w:hAnsi="Times New Roman" w:cs="Times New Roman"/>
          </w:rPr>
          <w:t>is vital</w:t>
        </w:r>
        <w:r w:rsidR="00ED265E" w:rsidRPr="00BA6929">
          <w:rPr>
            <w:rFonts w:ascii="Times New Roman" w:hAnsi="Times New Roman" w:cs="Times New Roman"/>
          </w:rPr>
          <w:t xml:space="preserve"> </w:t>
        </w:r>
      </w:ins>
      <w:r w:rsidR="00CB7626" w:rsidRPr="00BA6929">
        <w:rPr>
          <w:rFonts w:ascii="Times New Roman" w:hAnsi="Times New Roman" w:cs="Times New Roman"/>
        </w:rPr>
        <w:t xml:space="preserve">for the fair and impartial refereeing of competitive athletics. </w:t>
      </w:r>
    </w:p>
    <w:p w14:paraId="605DD46D" w14:textId="61B66C0D" w:rsidR="00BA6929" w:rsidRDefault="002F72BE" w:rsidP="002F72BE">
      <w:pPr>
        <w:spacing w:line="480" w:lineRule="auto"/>
        <w:rPr>
          <w:rFonts w:ascii="Times New Roman" w:hAnsi="Times New Roman" w:cs="Times New Roman"/>
        </w:rPr>
      </w:pPr>
      <w:r w:rsidRPr="00BA6929">
        <w:rPr>
          <w:rFonts w:ascii="Times New Roman" w:hAnsi="Times New Roman" w:cs="Times New Roman"/>
        </w:rPr>
        <w:t>The International Association of Ath</w:t>
      </w:r>
      <w:r w:rsidR="00BA6929" w:rsidRPr="00BA6929">
        <w:rPr>
          <w:rFonts w:ascii="Times New Roman" w:hAnsi="Times New Roman" w:cs="Times New Roman"/>
        </w:rPr>
        <w:t xml:space="preserve">letics Federations (IAAF) rule 161.2 </w:t>
      </w:r>
      <w:r w:rsidRPr="00BA6929">
        <w:rPr>
          <w:rFonts w:ascii="Times New Roman" w:hAnsi="Times New Roman" w:cs="Times New Roman"/>
        </w:rPr>
        <w:t>stipulates that a false start occurs when a sprinter regis</w:t>
      </w:r>
      <w:r w:rsidR="00BA6929" w:rsidRPr="00BA6929">
        <w:rPr>
          <w:rFonts w:ascii="Times New Roman" w:hAnsi="Times New Roman" w:cs="Times New Roman"/>
        </w:rPr>
        <w:t xml:space="preserve">ters a </w:t>
      </w:r>
      <w:r w:rsidR="00892C56">
        <w:rPr>
          <w:rFonts w:ascii="Times New Roman" w:hAnsi="Times New Roman" w:cs="Times New Roman"/>
        </w:rPr>
        <w:t>RT</w:t>
      </w:r>
      <w:r w:rsidR="00BA6929" w:rsidRPr="00BA6929">
        <w:rPr>
          <w:rFonts w:ascii="Times New Roman" w:hAnsi="Times New Roman" w:cs="Times New Roman"/>
        </w:rPr>
        <w:t xml:space="preserve"> less than 100</w:t>
      </w:r>
      <w:r w:rsidR="00545E0B">
        <w:rPr>
          <w:rFonts w:ascii="Times New Roman" w:hAnsi="Times New Roman" w:cs="Times New Roman"/>
        </w:rPr>
        <w:t xml:space="preserve"> </w:t>
      </w:r>
      <w:r w:rsidR="00BA6929" w:rsidRPr="00BA6929">
        <w:rPr>
          <w:rFonts w:ascii="Times New Roman" w:hAnsi="Times New Roman" w:cs="Times New Roman"/>
        </w:rPr>
        <w:t xml:space="preserve">ms </w:t>
      </w:r>
      <w:r w:rsidR="00242EA4">
        <w:rPr>
          <w:rFonts w:ascii="Times New Roman" w:hAnsi="Times New Roman" w:cs="Times New Roman"/>
        </w:rPr>
        <w:fldChar w:fldCharType="begin"/>
      </w:r>
      <w:r w:rsidR="00793C5F">
        <w:rPr>
          <w:rFonts w:ascii="Times New Roman" w:hAnsi="Times New Roman" w:cs="Times New Roman"/>
        </w:rPr>
        <w:instrText xml:space="preserve"> ADDIN EN.CITE &lt;EndNote&gt;&lt;Cite&gt;&lt;Author&gt;Federations&lt;/Author&gt;&lt;Year&gt;2015&lt;/Year&gt;&lt;RecNum&gt;29&lt;/RecNum&gt;&lt;DisplayText&gt;(International Association of Athletics Federations 2015)&lt;/DisplayText&gt;&lt;record&gt;&lt;rec-number&gt;29&lt;/rec-number&gt;&lt;foreign-keys&gt;&lt;key app="EN" db-id="0zxvwf9f6xset3exsr5x2a975zwvztxseprs" timestamp="1455280372"&gt;29&lt;/key&gt;&lt;key app="ENWeb" db-id=""&gt;0&lt;/key&gt;&lt;/foreign-keys&gt;&lt;ref-type name="Web Page"&gt;12&lt;/ref-type&gt;&lt;contributors&gt;&lt;authors&gt;&lt;author&gt;International Association of Athletics Federations,&lt;/author&gt;&lt;/authors&gt;&lt;/contributors&gt;&lt;titles&gt;&lt;title&gt;Competition Rules 2016-2017&lt;/title&gt;&lt;/titles&gt;&lt;dates&gt;&lt;year&gt;2015&lt;/year&gt;&lt;/dates&gt;&lt;urls&gt;&lt;related-urls&gt;&lt;url&gt;http://www.iaff.org/about-iaaf/documents/reules-regulations&lt;/url&gt;&lt;/related-urls&gt;&lt;/urls&gt;&lt;/record&gt;&lt;/Cite&gt;&lt;/EndNote&gt;</w:instrText>
      </w:r>
      <w:r w:rsidR="00242EA4">
        <w:rPr>
          <w:rFonts w:ascii="Times New Roman" w:hAnsi="Times New Roman" w:cs="Times New Roman"/>
        </w:rPr>
        <w:fldChar w:fldCharType="separate"/>
      </w:r>
      <w:r w:rsidR="00D34102">
        <w:rPr>
          <w:rFonts w:ascii="Times New Roman" w:hAnsi="Times New Roman" w:cs="Times New Roman"/>
          <w:noProof/>
        </w:rPr>
        <w:t>(International Association of Athletics Federations 2015)</w:t>
      </w:r>
      <w:r w:rsidR="00242EA4">
        <w:rPr>
          <w:rFonts w:ascii="Times New Roman" w:hAnsi="Times New Roman" w:cs="Times New Roman"/>
        </w:rPr>
        <w:fldChar w:fldCharType="end"/>
      </w:r>
      <w:r w:rsidR="00BA6929" w:rsidRPr="00BA6929">
        <w:rPr>
          <w:rFonts w:ascii="Times New Roman" w:hAnsi="Times New Roman" w:cs="Times New Roman"/>
        </w:rPr>
        <w:t xml:space="preserve">. </w:t>
      </w:r>
      <w:r w:rsidR="00F32CA6">
        <w:rPr>
          <w:rFonts w:ascii="Times New Roman" w:hAnsi="Times New Roman" w:cs="Times New Roman"/>
        </w:rPr>
        <w:t xml:space="preserve"> </w:t>
      </w:r>
      <w:del w:id="42" w:author="ULStaff" w:date="2016-04-01T10:35:00Z">
        <w:r w:rsidR="00BA6929" w:rsidRPr="00BA6929" w:rsidDel="00ED265E">
          <w:rPr>
            <w:rFonts w:ascii="Times New Roman" w:hAnsi="Times New Roman" w:cs="Times New Roman"/>
          </w:rPr>
          <w:delText>Prior to</w:delText>
        </w:r>
      </w:del>
      <w:ins w:id="43" w:author="ULStaff" w:date="2016-04-01T10:35:00Z">
        <w:r w:rsidR="00ED265E">
          <w:rPr>
            <w:rFonts w:ascii="Times New Roman" w:hAnsi="Times New Roman" w:cs="Times New Roman"/>
          </w:rPr>
          <w:t>Before</w:t>
        </w:r>
      </w:ins>
      <w:del w:id="44" w:author="ULStaff" w:date="2016-04-01T10:35:00Z">
        <w:r w:rsidR="00BA6929" w:rsidRPr="00BA6929" w:rsidDel="00ED265E">
          <w:rPr>
            <w:rFonts w:ascii="Times New Roman" w:hAnsi="Times New Roman" w:cs="Times New Roman"/>
          </w:rPr>
          <w:delText xml:space="preserve"> </w:delText>
        </w:r>
      </w:del>
      <w:ins w:id="45" w:author="ULStaff" w:date="2016-04-01T10:35:00Z">
        <w:r w:rsidR="00ED265E">
          <w:rPr>
            <w:rFonts w:ascii="Times New Roman" w:hAnsi="Times New Roman" w:cs="Times New Roman"/>
          </w:rPr>
          <w:t xml:space="preserve"> </w:t>
        </w:r>
      </w:ins>
      <w:r w:rsidR="00BA6929" w:rsidRPr="00BA6929">
        <w:rPr>
          <w:rFonts w:ascii="Times New Roman" w:hAnsi="Times New Roman" w:cs="Times New Roman"/>
        </w:rPr>
        <w:t>January 2004</w:t>
      </w:r>
      <w:r w:rsidRPr="00BA6929">
        <w:rPr>
          <w:rFonts w:ascii="Times New Roman" w:hAnsi="Times New Roman" w:cs="Times New Roman"/>
        </w:rPr>
        <w:t>,</w:t>
      </w:r>
      <w:r w:rsidR="00AD29D4" w:rsidRPr="00BA6929">
        <w:rPr>
          <w:rFonts w:ascii="Times New Roman" w:hAnsi="Times New Roman" w:cs="Times New Roman"/>
        </w:rPr>
        <w:t xml:space="preserve"> a </w:t>
      </w:r>
      <w:r w:rsidR="00892C56">
        <w:rPr>
          <w:rFonts w:ascii="Times New Roman" w:hAnsi="Times New Roman" w:cs="Times New Roman"/>
        </w:rPr>
        <w:t>RT</w:t>
      </w:r>
      <w:r w:rsidR="00AD29D4" w:rsidRPr="00BA6929">
        <w:rPr>
          <w:rFonts w:ascii="Times New Roman" w:hAnsi="Times New Roman" w:cs="Times New Roman"/>
        </w:rPr>
        <w:t xml:space="preserve"> of less than 100</w:t>
      </w:r>
      <w:r w:rsidR="00AD29D4">
        <w:rPr>
          <w:rFonts w:ascii="Times New Roman" w:hAnsi="Times New Roman" w:cs="Times New Roman"/>
        </w:rPr>
        <w:t xml:space="preserve"> </w:t>
      </w:r>
      <w:r w:rsidR="00AD29D4" w:rsidRPr="00BA6929">
        <w:rPr>
          <w:rFonts w:ascii="Times New Roman" w:hAnsi="Times New Roman" w:cs="Times New Roman"/>
        </w:rPr>
        <w:t xml:space="preserve">ms </w:t>
      </w:r>
      <w:r w:rsidR="00AD29D4">
        <w:rPr>
          <w:rFonts w:ascii="Times New Roman" w:hAnsi="Times New Roman" w:cs="Times New Roman"/>
        </w:rPr>
        <w:t xml:space="preserve">(i.e. </w:t>
      </w:r>
      <w:r w:rsidRPr="00BA6929">
        <w:rPr>
          <w:rFonts w:ascii="Times New Roman" w:hAnsi="Times New Roman" w:cs="Times New Roman"/>
        </w:rPr>
        <w:t>a false start</w:t>
      </w:r>
      <w:r w:rsidR="00AD29D4">
        <w:rPr>
          <w:rFonts w:ascii="Times New Roman" w:hAnsi="Times New Roman" w:cs="Times New Roman"/>
        </w:rPr>
        <w:t>)</w:t>
      </w:r>
      <w:r w:rsidRPr="00BA6929">
        <w:rPr>
          <w:rFonts w:ascii="Times New Roman" w:hAnsi="Times New Roman" w:cs="Times New Roman"/>
        </w:rPr>
        <w:t xml:space="preserve"> </w:t>
      </w:r>
      <w:r w:rsidR="00AD29D4">
        <w:rPr>
          <w:rFonts w:ascii="Times New Roman" w:hAnsi="Times New Roman" w:cs="Times New Roman"/>
        </w:rPr>
        <w:t>resulted in a</w:t>
      </w:r>
      <w:r w:rsidRPr="00BA6929">
        <w:rPr>
          <w:rFonts w:ascii="Times New Roman" w:hAnsi="Times New Roman" w:cs="Times New Roman"/>
        </w:rPr>
        <w:t xml:space="preserve"> warning on a competitor and</w:t>
      </w:r>
      <w:r w:rsidR="00AD29D4">
        <w:rPr>
          <w:rFonts w:ascii="Times New Roman" w:hAnsi="Times New Roman" w:cs="Times New Roman"/>
        </w:rPr>
        <w:t xml:space="preserve"> the</w:t>
      </w:r>
      <w:r w:rsidRPr="00BA6929">
        <w:rPr>
          <w:rFonts w:ascii="Times New Roman" w:hAnsi="Times New Roman" w:cs="Times New Roman"/>
        </w:rPr>
        <w:t xml:space="preserve"> competitor</w:t>
      </w:r>
      <w:r w:rsidR="00892C56">
        <w:rPr>
          <w:rFonts w:ascii="Times New Roman" w:hAnsi="Times New Roman" w:cs="Times New Roman"/>
        </w:rPr>
        <w:t xml:space="preserve"> was disqualified </w:t>
      </w:r>
      <w:del w:id="46" w:author="ULStaff" w:date="2016-04-01T10:35:00Z">
        <w:r w:rsidR="00892C56" w:rsidDel="00ED265E">
          <w:rPr>
            <w:rFonts w:ascii="Times New Roman" w:hAnsi="Times New Roman" w:cs="Times New Roman"/>
          </w:rPr>
          <w:delText>if a RT of less than 100 ms</w:delText>
        </w:r>
        <w:r w:rsidRPr="00BA6929" w:rsidDel="00ED265E">
          <w:rPr>
            <w:rFonts w:ascii="Times New Roman" w:hAnsi="Times New Roman" w:cs="Times New Roman"/>
          </w:rPr>
          <w:delText xml:space="preserve"> was </w:delText>
        </w:r>
        <w:r w:rsidR="00B3119F" w:rsidDel="00ED265E">
          <w:rPr>
            <w:rFonts w:ascii="Times New Roman" w:hAnsi="Times New Roman" w:cs="Times New Roman"/>
          </w:rPr>
          <w:delText xml:space="preserve">recorded on </w:delText>
        </w:r>
      </w:del>
      <w:ins w:id="47" w:author="ULStaff" w:date="2016-04-01T10:35:00Z">
        <w:r w:rsidR="00ED265E">
          <w:rPr>
            <w:rFonts w:ascii="Times New Roman" w:hAnsi="Times New Roman" w:cs="Times New Roman"/>
          </w:rPr>
          <w:t xml:space="preserve">for </w:t>
        </w:r>
      </w:ins>
      <w:r w:rsidR="00B3119F">
        <w:rPr>
          <w:rFonts w:ascii="Times New Roman" w:hAnsi="Times New Roman" w:cs="Times New Roman"/>
        </w:rPr>
        <w:t xml:space="preserve">two </w:t>
      </w:r>
      <w:del w:id="48" w:author="ULStaff" w:date="2016-04-01T10:35:00Z">
        <w:r w:rsidR="00B3119F" w:rsidDel="00ED265E">
          <w:rPr>
            <w:rFonts w:ascii="Times New Roman" w:hAnsi="Times New Roman" w:cs="Times New Roman"/>
          </w:rPr>
          <w:delText xml:space="preserve">separate </w:delText>
        </w:r>
      </w:del>
      <w:ins w:id="49" w:author="ULStaff" w:date="2016-04-01T10:35:00Z">
        <w:r w:rsidR="00ED265E">
          <w:rPr>
            <w:rFonts w:ascii="Times New Roman" w:hAnsi="Times New Roman" w:cs="Times New Roman"/>
          </w:rPr>
          <w:t xml:space="preserve">false </w:t>
        </w:r>
      </w:ins>
      <w:r w:rsidR="00B3119F">
        <w:rPr>
          <w:rFonts w:ascii="Times New Roman" w:hAnsi="Times New Roman" w:cs="Times New Roman"/>
        </w:rPr>
        <w:t>starts</w:t>
      </w:r>
      <w:ins w:id="50" w:author="ULStaff" w:date="2016-04-01T10:36:00Z">
        <w:r w:rsidR="00ED265E">
          <w:rPr>
            <w:rFonts w:ascii="Times New Roman" w:hAnsi="Times New Roman" w:cs="Times New Roman"/>
          </w:rPr>
          <w:t xml:space="preserve"> in a race</w:t>
        </w:r>
      </w:ins>
      <w:r w:rsidR="00BA6929" w:rsidRPr="00BA6929">
        <w:rPr>
          <w:rFonts w:ascii="Times New Roman" w:hAnsi="Times New Roman" w:cs="Times New Roman"/>
        </w:rPr>
        <w:t xml:space="preserve">. </w:t>
      </w:r>
      <w:r w:rsidR="00F32CA6">
        <w:rPr>
          <w:rFonts w:ascii="Times New Roman" w:hAnsi="Times New Roman" w:cs="Times New Roman"/>
        </w:rPr>
        <w:t xml:space="preserve"> </w:t>
      </w:r>
      <w:r w:rsidR="00BA6929" w:rsidRPr="00BA6929">
        <w:rPr>
          <w:rFonts w:ascii="Times New Roman" w:hAnsi="Times New Roman" w:cs="Times New Roman"/>
        </w:rPr>
        <w:t>From January 2004</w:t>
      </w:r>
      <w:r w:rsidRPr="00BA6929">
        <w:rPr>
          <w:rFonts w:ascii="Times New Roman" w:hAnsi="Times New Roman" w:cs="Times New Roman"/>
        </w:rPr>
        <w:t xml:space="preserve">, a false start by any competitor placed all the athletes in the race on a </w:t>
      </w:r>
      <w:r w:rsidR="00B3119F">
        <w:rPr>
          <w:rFonts w:ascii="Times New Roman" w:hAnsi="Times New Roman" w:cs="Times New Roman"/>
        </w:rPr>
        <w:t xml:space="preserve">first </w:t>
      </w:r>
      <w:r w:rsidRPr="00BA6929">
        <w:rPr>
          <w:rFonts w:ascii="Times New Roman" w:hAnsi="Times New Roman" w:cs="Times New Roman"/>
        </w:rPr>
        <w:t>warning.</w:t>
      </w:r>
      <w:r w:rsidR="00F32CA6">
        <w:rPr>
          <w:rFonts w:ascii="Times New Roman" w:hAnsi="Times New Roman" w:cs="Times New Roman"/>
        </w:rPr>
        <w:t xml:space="preserve"> </w:t>
      </w:r>
      <w:r w:rsidRPr="00BA6929">
        <w:rPr>
          <w:rFonts w:ascii="Times New Roman" w:hAnsi="Times New Roman" w:cs="Times New Roman"/>
        </w:rPr>
        <w:t xml:space="preserve"> </w:t>
      </w:r>
      <w:r w:rsidR="00AD29D4">
        <w:rPr>
          <w:rFonts w:ascii="Times New Roman" w:hAnsi="Times New Roman" w:cs="Times New Roman"/>
        </w:rPr>
        <w:t>Subsequently</w:t>
      </w:r>
      <w:ins w:id="51" w:author="ULStaff" w:date="2016-04-01T10:36:00Z">
        <w:r w:rsidR="00ED265E">
          <w:rPr>
            <w:rFonts w:ascii="Times New Roman" w:hAnsi="Times New Roman" w:cs="Times New Roman"/>
          </w:rPr>
          <w:t>,</w:t>
        </w:r>
      </w:ins>
      <w:r w:rsidR="00AD29D4">
        <w:rPr>
          <w:rFonts w:ascii="Times New Roman" w:hAnsi="Times New Roman" w:cs="Times New Roman"/>
        </w:rPr>
        <w:t xml:space="preserve"> a</w:t>
      </w:r>
      <w:r w:rsidRPr="00BA6929">
        <w:rPr>
          <w:rFonts w:ascii="Times New Roman" w:hAnsi="Times New Roman" w:cs="Times New Roman"/>
        </w:rPr>
        <w:t xml:space="preserve">ny sprinter registering a false start would </w:t>
      </w:r>
      <w:r w:rsidR="00AD29D4">
        <w:rPr>
          <w:rFonts w:ascii="Times New Roman" w:hAnsi="Times New Roman" w:cs="Times New Roman"/>
        </w:rPr>
        <w:t xml:space="preserve">be </w:t>
      </w:r>
      <w:r w:rsidRPr="00BA6929">
        <w:rPr>
          <w:rFonts w:ascii="Times New Roman" w:hAnsi="Times New Roman" w:cs="Times New Roman"/>
        </w:rPr>
        <w:t>automatically disqualified regardless of whether (s</w:t>
      </w:r>
      <w:proofErr w:type="gramStart"/>
      <w:r w:rsidRPr="00BA6929">
        <w:rPr>
          <w:rFonts w:ascii="Times New Roman" w:hAnsi="Times New Roman" w:cs="Times New Roman"/>
        </w:rPr>
        <w:t>)he</w:t>
      </w:r>
      <w:proofErr w:type="gramEnd"/>
      <w:r w:rsidRPr="00BA6929">
        <w:rPr>
          <w:rFonts w:ascii="Times New Roman" w:hAnsi="Times New Roman" w:cs="Times New Roman"/>
        </w:rPr>
        <w:t xml:space="preserve"> was the original offender.</w:t>
      </w:r>
      <w:r w:rsidR="00F32CA6">
        <w:rPr>
          <w:rFonts w:ascii="Times New Roman" w:hAnsi="Times New Roman" w:cs="Times New Roman"/>
        </w:rPr>
        <w:t xml:space="preserve"> </w:t>
      </w:r>
      <w:r w:rsidRPr="00BA6929">
        <w:rPr>
          <w:rFonts w:ascii="Times New Roman" w:hAnsi="Times New Roman" w:cs="Times New Roman"/>
        </w:rPr>
        <w:t xml:space="preserve"> </w:t>
      </w:r>
      <w:r w:rsidR="00947087">
        <w:rPr>
          <w:rFonts w:ascii="Times New Roman" w:hAnsi="Times New Roman" w:cs="Times New Roman"/>
        </w:rPr>
        <w:t xml:space="preserve">To eradicate gamesmanship </w:t>
      </w:r>
      <w:r w:rsidR="00947087">
        <w:rPr>
          <w:rFonts w:ascii="Times New Roman" w:hAnsi="Times New Roman" w:cs="Times New Roman"/>
        </w:rPr>
        <w:fldChar w:fldCharType="begin"/>
      </w:r>
      <w:r w:rsidR="00793C5F">
        <w:rPr>
          <w:rFonts w:ascii="Times New Roman" w:hAnsi="Times New Roman" w:cs="Times New Roman"/>
        </w:rPr>
        <w:instrText xml:space="preserve"> ADDIN EN.CITE &lt;EndNote&gt;&lt;Cite&gt;&lt;Author&gt;Athletics Australia&lt;/Author&gt;&lt;Year&gt;2009&lt;/Year&gt;&lt;RecNum&gt;47&lt;/RecNum&gt;&lt;DisplayText&gt;(Athletics Australia 2009)&lt;/DisplayText&gt;&lt;record&gt;&lt;rec-number&gt;47&lt;/rec-number&gt;&lt;foreign-keys&gt;&lt;key app="EN" db-id="0zxvwf9f6xset3exsr5x2a975zwvztxseprs" timestamp="1459275259"&gt;47&lt;/key&gt;&lt;/foreign-keys&gt;&lt;ref-type name="Web Page"&gt;12&lt;/ref-type&gt;&lt;contributors&gt;&lt;authors&gt;&lt;author&gt;Athletics Australia,&lt;/author&gt;&lt;/authors&gt;&lt;/contributors&gt;&lt;titles&gt;&lt;title&gt;Implementation of IAAF &amp;quot;No False Start&amp;quot; Rule&lt;/title&gt;&lt;/titles&gt;&lt;dates&gt;&lt;year&gt;2009&lt;/year&gt;&lt;/dates&gt;&lt;urls&gt;&lt;related-urls&gt;&lt;url&gt;http://www.easternsuburbs.org.au/assets/console/customitem/attachments/New_Start_Rule_Guidelines_141109.pdf&lt;/url&gt;&lt;/related-urls&gt;&lt;/urls&gt;&lt;/record&gt;&lt;/Cite&gt;&lt;/EndNote&gt;</w:instrText>
      </w:r>
      <w:r w:rsidR="00947087">
        <w:rPr>
          <w:rFonts w:ascii="Times New Roman" w:hAnsi="Times New Roman" w:cs="Times New Roman"/>
        </w:rPr>
        <w:fldChar w:fldCharType="separate"/>
      </w:r>
      <w:r w:rsidR="00947087">
        <w:rPr>
          <w:rFonts w:ascii="Times New Roman" w:hAnsi="Times New Roman" w:cs="Times New Roman"/>
          <w:noProof/>
        </w:rPr>
        <w:t>(Athletics Australia 2009)</w:t>
      </w:r>
      <w:r w:rsidR="00947087">
        <w:rPr>
          <w:rFonts w:ascii="Times New Roman" w:hAnsi="Times New Roman" w:cs="Times New Roman"/>
        </w:rPr>
        <w:fldChar w:fldCharType="end"/>
      </w:r>
      <w:ins w:id="52" w:author="ULStaff" w:date="2016-04-01T10:36:00Z">
        <w:r w:rsidR="00ED265E">
          <w:rPr>
            <w:rFonts w:ascii="Times New Roman" w:hAnsi="Times New Roman" w:cs="Times New Roman"/>
          </w:rPr>
          <w:t>,</w:t>
        </w:r>
      </w:ins>
      <w:r w:rsidRPr="00BA6929">
        <w:rPr>
          <w:rFonts w:ascii="Times New Roman" w:hAnsi="Times New Roman" w:cs="Times New Roman"/>
        </w:rPr>
        <w:t xml:space="preserve"> the IAAF made significant c</w:t>
      </w:r>
      <w:r w:rsidR="00BA6929" w:rsidRPr="00BA6929">
        <w:rPr>
          <w:rFonts w:ascii="Times New Roman" w:hAnsi="Times New Roman" w:cs="Times New Roman"/>
        </w:rPr>
        <w:t xml:space="preserve">hanges to the </w:t>
      </w:r>
      <w:r w:rsidR="00947087">
        <w:rPr>
          <w:rFonts w:ascii="Times New Roman" w:hAnsi="Times New Roman" w:cs="Times New Roman"/>
        </w:rPr>
        <w:t>false start disqualification rule</w:t>
      </w:r>
      <w:r w:rsidR="00BA6929" w:rsidRPr="00BA6929">
        <w:rPr>
          <w:rFonts w:ascii="Times New Roman" w:hAnsi="Times New Roman" w:cs="Times New Roman"/>
        </w:rPr>
        <w:t xml:space="preserve"> in January </w:t>
      </w:r>
      <w:r w:rsidR="00947087">
        <w:rPr>
          <w:rFonts w:ascii="Times New Roman" w:hAnsi="Times New Roman" w:cs="Times New Roman"/>
        </w:rPr>
        <w:t>2010</w:t>
      </w:r>
      <w:r w:rsidRPr="00BA6929">
        <w:rPr>
          <w:rFonts w:ascii="Times New Roman" w:hAnsi="Times New Roman" w:cs="Times New Roman"/>
        </w:rPr>
        <w:t xml:space="preserve">. </w:t>
      </w:r>
      <w:r w:rsidR="00F32CA6">
        <w:rPr>
          <w:rFonts w:ascii="Times New Roman" w:hAnsi="Times New Roman" w:cs="Times New Roman"/>
        </w:rPr>
        <w:t xml:space="preserve"> </w:t>
      </w:r>
      <w:r w:rsidRPr="00BA6929">
        <w:rPr>
          <w:rFonts w:ascii="Times New Roman" w:hAnsi="Times New Roman" w:cs="Times New Roman"/>
        </w:rPr>
        <w:t>Under the revised</w:t>
      </w:r>
      <w:r w:rsidR="00CB7626">
        <w:rPr>
          <w:rFonts w:ascii="Times New Roman" w:hAnsi="Times New Roman" w:cs="Times New Roman"/>
        </w:rPr>
        <w:t xml:space="preserve"> “No False Start”</w:t>
      </w:r>
      <w:r w:rsidRPr="00BA6929">
        <w:rPr>
          <w:rFonts w:ascii="Times New Roman" w:hAnsi="Times New Roman" w:cs="Times New Roman"/>
        </w:rPr>
        <w:t xml:space="preserve"> </w:t>
      </w:r>
      <w:r w:rsidR="00AD29D4">
        <w:rPr>
          <w:rFonts w:ascii="Times New Roman" w:hAnsi="Times New Roman" w:cs="Times New Roman"/>
        </w:rPr>
        <w:t>rule</w:t>
      </w:r>
      <w:r w:rsidR="00AD29D4" w:rsidRPr="00BA6929">
        <w:rPr>
          <w:rFonts w:ascii="Times New Roman" w:hAnsi="Times New Roman" w:cs="Times New Roman"/>
        </w:rPr>
        <w:t xml:space="preserve"> </w:t>
      </w:r>
      <w:r w:rsidRPr="00BA6929">
        <w:rPr>
          <w:rFonts w:ascii="Times New Roman" w:hAnsi="Times New Roman" w:cs="Times New Roman"/>
        </w:rPr>
        <w:t xml:space="preserve">no warnings are issued and a competitor who false starts is automatically disqualified and removed from the race. </w:t>
      </w:r>
    </w:p>
    <w:p w14:paraId="5E0C93F1" w14:textId="016A4496" w:rsidR="00473635" w:rsidRDefault="002F3D15" w:rsidP="002F72BE">
      <w:pPr>
        <w:spacing w:line="480" w:lineRule="auto"/>
        <w:rPr>
          <w:rFonts w:ascii="Times New Roman" w:hAnsi="Times New Roman" w:cs="Times New Roman"/>
        </w:rPr>
      </w:pPr>
      <w:r>
        <w:rPr>
          <w:rFonts w:ascii="Times New Roman" w:hAnsi="Times New Roman" w:cs="Times New Roman"/>
        </w:rPr>
        <w:t xml:space="preserve">The 100 ms </w:t>
      </w:r>
      <w:del w:id="53" w:author="ULStaff" w:date="2016-04-01T10:37:00Z">
        <w:r w:rsidDel="004625D0">
          <w:rPr>
            <w:rFonts w:ascii="Times New Roman" w:hAnsi="Times New Roman" w:cs="Times New Roman"/>
          </w:rPr>
          <w:delText xml:space="preserve">detection </w:delText>
        </w:r>
      </w:del>
      <w:r>
        <w:rPr>
          <w:rFonts w:ascii="Times New Roman" w:hAnsi="Times New Roman" w:cs="Times New Roman"/>
        </w:rPr>
        <w:t>limit used to detect a false start is measured as the time taken by an athlete to produce a predefined force</w:t>
      </w:r>
      <w:ins w:id="54" w:author="ULStaff" w:date="2016-04-01T10:38:00Z">
        <w:r w:rsidR="004625D0">
          <w:rPr>
            <w:rFonts w:ascii="Times New Roman" w:hAnsi="Times New Roman" w:cs="Times New Roman"/>
          </w:rPr>
          <w:t xml:space="preserve"> or acceler</w:t>
        </w:r>
      </w:ins>
      <w:ins w:id="55" w:author="ULStaff" w:date="2016-04-01T10:39:00Z">
        <w:r w:rsidR="004625D0">
          <w:rPr>
            <w:rFonts w:ascii="Times New Roman" w:hAnsi="Times New Roman" w:cs="Times New Roman"/>
          </w:rPr>
          <w:t>ation</w:t>
        </w:r>
      </w:ins>
      <w:ins w:id="56" w:author="ULStaff" w:date="2016-04-01T10:38:00Z">
        <w:r w:rsidR="004625D0">
          <w:rPr>
            <w:rFonts w:ascii="Times New Roman" w:hAnsi="Times New Roman" w:cs="Times New Roman"/>
          </w:rPr>
          <w:t xml:space="preserve"> threshold</w:t>
        </w:r>
      </w:ins>
      <w:r>
        <w:rPr>
          <w:rFonts w:ascii="Times New Roman" w:hAnsi="Times New Roman" w:cs="Times New Roman"/>
        </w:rPr>
        <w:t xml:space="preserve"> on the starting blocks.</w:t>
      </w:r>
      <w:r w:rsidR="00F32CA6">
        <w:rPr>
          <w:rFonts w:ascii="Times New Roman" w:hAnsi="Times New Roman" w:cs="Times New Roman"/>
        </w:rPr>
        <w:t xml:space="preserve"> </w:t>
      </w:r>
      <w:r>
        <w:rPr>
          <w:rFonts w:ascii="Times New Roman" w:hAnsi="Times New Roman" w:cs="Times New Roman"/>
        </w:rPr>
        <w:t xml:space="preserve"> </w:t>
      </w:r>
      <w:r w:rsidR="00C5796A">
        <w:rPr>
          <w:rFonts w:ascii="Times New Roman" w:hAnsi="Times New Roman" w:cs="Times New Roman"/>
        </w:rPr>
        <w:fldChar w:fldCharType="begin"/>
      </w:r>
      <w:r w:rsidR="00C5796A">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C5796A">
        <w:rPr>
          <w:rFonts w:ascii="Times New Roman" w:hAnsi="Times New Roman" w:cs="Times New Roman"/>
        </w:rPr>
        <w:fldChar w:fldCharType="separate"/>
      </w:r>
      <w:r w:rsidR="00C5796A">
        <w:rPr>
          <w:rFonts w:ascii="Times New Roman" w:hAnsi="Times New Roman" w:cs="Times New Roman"/>
          <w:noProof/>
        </w:rPr>
        <w:t>Lipps, Galecki et al. (2011)</w:t>
      </w:r>
      <w:r w:rsidR="00C5796A">
        <w:rPr>
          <w:rFonts w:ascii="Times New Roman" w:hAnsi="Times New Roman" w:cs="Times New Roman"/>
        </w:rPr>
        <w:fldChar w:fldCharType="end"/>
      </w:r>
      <w:r w:rsidR="00C5796A" w:rsidRPr="00BA6929">
        <w:rPr>
          <w:rFonts w:ascii="Times New Roman" w:hAnsi="Times New Roman" w:cs="Times New Roman"/>
        </w:rPr>
        <w:t xml:space="preserve"> </w:t>
      </w:r>
      <w:r>
        <w:rPr>
          <w:rFonts w:ascii="Times New Roman" w:hAnsi="Times New Roman" w:cs="Times New Roman"/>
        </w:rPr>
        <w:t>state</w:t>
      </w:r>
      <w:ins w:id="57" w:author="ULStaff" w:date="2016-04-01T10:39:00Z">
        <w:r w:rsidR="004625D0">
          <w:rPr>
            <w:rFonts w:ascii="Times New Roman" w:hAnsi="Times New Roman" w:cs="Times New Roman"/>
          </w:rPr>
          <w:t>d</w:t>
        </w:r>
      </w:ins>
      <w:r w:rsidR="00C5796A" w:rsidRPr="00BA6929">
        <w:rPr>
          <w:rFonts w:ascii="Times New Roman" w:hAnsi="Times New Roman" w:cs="Times New Roman"/>
        </w:rPr>
        <w:t xml:space="preserve"> that </w:t>
      </w:r>
      <w:r>
        <w:rPr>
          <w:rFonts w:ascii="Times New Roman" w:hAnsi="Times New Roman" w:cs="Times New Roman"/>
        </w:rPr>
        <w:t>the IAAF justification for this</w:t>
      </w:r>
      <w:r w:rsidR="00C5796A" w:rsidRPr="00BA6929">
        <w:rPr>
          <w:rFonts w:ascii="Times New Roman" w:hAnsi="Times New Roman" w:cs="Times New Roman"/>
        </w:rPr>
        <w:t xml:space="preserve"> 100</w:t>
      </w:r>
      <w:r w:rsidR="00C5796A">
        <w:rPr>
          <w:rFonts w:ascii="Times New Roman" w:hAnsi="Times New Roman" w:cs="Times New Roman"/>
        </w:rPr>
        <w:t xml:space="preserve"> </w:t>
      </w:r>
      <w:r w:rsidR="00C5796A" w:rsidRPr="00BA6929">
        <w:rPr>
          <w:rFonts w:ascii="Times New Roman" w:hAnsi="Times New Roman" w:cs="Times New Roman"/>
        </w:rPr>
        <w:t xml:space="preserve">ms threshold is based on a considerably dated study involving eight non-elite Finish male sprinters </w:t>
      </w:r>
      <w:r w:rsidR="00C5796A">
        <w:rPr>
          <w:rFonts w:ascii="Times New Roman" w:hAnsi="Times New Roman" w:cs="Times New Roman"/>
        </w:rPr>
        <w:fldChar w:fldCharType="begin"/>
      </w:r>
      <w:r w:rsidR="00C5796A">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5796A">
        <w:rPr>
          <w:rFonts w:ascii="Times New Roman" w:hAnsi="Times New Roman" w:cs="Times New Roman"/>
        </w:rPr>
        <w:fldChar w:fldCharType="separate"/>
      </w:r>
      <w:r w:rsidR="00C5796A">
        <w:rPr>
          <w:rFonts w:ascii="Times New Roman" w:hAnsi="Times New Roman" w:cs="Times New Roman"/>
          <w:noProof/>
        </w:rPr>
        <w:t>(Mero and Komi 1990)</w:t>
      </w:r>
      <w:r w:rsidR="00C5796A">
        <w:rPr>
          <w:rFonts w:ascii="Times New Roman" w:hAnsi="Times New Roman" w:cs="Times New Roman"/>
        </w:rPr>
        <w:fldChar w:fldCharType="end"/>
      </w:r>
      <w:r w:rsidR="00C5796A" w:rsidRPr="00BA6929">
        <w:rPr>
          <w:rFonts w:ascii="Times New Roman" w:hAnsi="Times New Roman" w:cs="Times New Roman"/>
        </w:rPr>
        <w:t>.</w:t>
      </w:r>
      <w:r>
        <w:rPr>
          <w:rFonts w:ascii="Times New Roman" w:hAnsi="Times New Roman" w:cs="Times New Roman"/>
        </w:rPr>
        <w:t xml:space="preserve"> </w:t>
      </w:r>
      <w:r w:rsidR="00F32CA6">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w:t>
      </w:r>
      <w:ins w:id="58" w:author="ULStaff" w:date="2016-04-01T10:39:00Z">
        <w:r w:rsidR="004625D0">
          <w:rPr>
            <w:rFonts w:ascii="Times New Roman" w:hAnsi="Times New Roman" w:cs="Times New Roman"/>
          </w:rPr>
          <w:t>ed</w:t>
        </w:r>
      </w:ins>
      <w:r>
        <w:rPr>
          <w:rFonts w:ascii="Times New Roman" w:hAnsi="Times New Roman" w:cs="Times New Roman"/>
        </w:rPr>
        <w:t xml:space="preserve"> that </w:t>
      </w:r>
      <w:ins w:id="59" w:author="ULStaff" w:date="2016-04-01T10:40:00Z">
        <w:r w:rsidR="004625D0">
          <w:rPr>
            <w:rFonts w:ascii="Times New Roman" w:hAnsi="Times New Roman" w:cs="Times New Roman"/>
          </w:rPr>
          <w:t xml:space="preserve">valid </w:t>
        </w:r>
      </w:ins>
      <w:r w:rsidR="001F23B4">
        <w:rPr>
          <w:rFonts w:ascii="Times New Roman" w:hAnsi="Times New Roman" w:cs="Times New Roman"/>
        </w:rPr>
        <w:t xml:space="preserve">RTs of 85 ms are possible and </w:t>
      </w:r>
      <w:r w:rsidR="001F23B4">
        <w:rPr>
          <w:rFonts w:ascii="Times New Roman" w:hAnsi="Times New Roman" w:cs="Times New Roman"/>
        </w:rPr>
        <w:fldChar w:fldCharType="begin"/>
      </w:r>
      <w:r w:rsidR="001F23B4">
        <w:rPr>
          <w:rFonts w:ascii="Times New Roman" w:hAnsi="Times New Roman" w:cs="Times New Roman"/>
        </w:rPr>
        <w:instrText xml:space="preserve"> ADDIN EN.CITE &lt;EndNote&gt;&lt;Cite AuthorYear="1"&gt;&lt;Author&gt;Brown&lt;/Author&gt;&lt;Year&gt;2008&lt;/Year&gt;&lt;RecNum&gt;33&lt;/RecNum&gt;&lt;DisplayText&gt;Brown, Kenwell et al. (2008)&lt;/DisplayText&gt;&lt;record&gt;&lt;rec-number&gt;33&lt;/rec-number&gt;&lt;foreign-keys&gt;&lt;key app="EN" db-id="0zxvwf9f6xset3exsr5x2a975zwvztxseprs" timestamp="1455294671"&gt;33&lt;/key&gt;&lt;/foreign-keys&gt;&lt;ref-type name="Journal Article"&gt;17&lt;/ref-type&gt;&lt;contributors&gt;&lt;authors&gt;&lt;author&gt;Brown, A. M.&lt;/author&gt;&lt;author&gt;Kenwell, Z. R.&lt;/author&gt;&lt;author&gt;Maraj, B. K. V.&lt;/author&gt;&lt;author&gt;Collins, D. F.&lt;/author&gt;&lt;/authors&gt;&lt;/contributors&gt;&lt;titles&gt;&lt;title&gt;&amp;quot;Go&amp;quot; signal intensity influences the sprint start&lt;/title&gt;&lt;secondary-title&gt;Medicine and Science in Sports and Exercise&lt;/secondary-title&gt;&lt;/titles&gt;&lt;periodical&gt;&lt;full-title&gt;Medicine and Science in Sports and Exercise&lt;/full-title&gt;&lt;/periodical&gt;&lt;pages&gt;1142-1148&lt;/pages&gt;&lt;volume&gt;40&lt;/volume&gt;&lt;number&gt;6&lt;/number&gt;&lt;dates&gt;&lt;year&gt;2008&lt;/year&gt;&lt;/dates&gt;&lt;work-type&gt;Article&lt;/work-type&gt;&lt;urls&gt;&lt;related-urls&gt;&lt;url&gt;http://www.scopus.com/inward/record.url?eid=2-s2.0-54049147803&amp;amp;partnerID=40&amp;amp;md5=3391cffec0ff4d91c64fb1c89ae3203c&lt;/url&gt;&lt;url&gt;http://graphics.tx.ovid.com/ovftpdfs/FPDDNCJCLBHDBP00/fs046/ovft/live/gv023/00005768/00005768-200806000-00021.pdf&lt;/url&gt;&lt;/related-urls&gt;&lt;/urls&gt;&lt;electronic-resource-num&gt;10.1249/MSS.0b013e31816770e1&lt;/electronic-resource-num&gt;&lt;remote-database-name&gt;Scopus&lt;/remote-database-name&gt;&lt;/record&gt;&lt;/Cite&gt;&lt;/EndNote&gt;</w:instrText>
      </w:r>
      <w:r w:rsidR="001F23B4">
        <w:rPr>
          <w:rFonts w:ascii="Times New Roman" w:hAnsi="Times New Roman" w:cs="Times New Roman"/>
        </w:rPr>
        <w:fldChar w:fldCharType="separate"/>
      </w:r>
      <w:r w:rsidR="001F23B4">
        <w:rPr>
          <w:rFonts w:ascii="Times New Roman" w:hAnsi="Times New Roman" w:cs="Times New Roman"/>
          <w:noProof/>
        </w:rPr>
        <w:t>Brown, Kenwell et al. (2008)</w:t>
      </w:r>
      <w:r w:rsidR="001F23B4">
        <w:rPr>
          <w:rFonts w:ascii="Times New Roman" w:hAnsi="Times New Roman" w:cs="Times New Roman"/>
        </w:rPr>
        <w:fldChar w:fldCharType="end"/>
      </w:r>
      <w:r w:rsidR="001F23B4">
        <w:rPr>
          <w:rFonts w:ascii="Times New Roman" w:hAnsi="Times New Roman" w:cs="Times New Roman"/>
        </w:rPr>
        <w:t xml:space="preserve"> present similar results observing 21% of recorded reaction times being below the 100 ms threshold. </w:t>
      </w:r>
      <w:r w:rsidR="00F32CA6">
        <w:rPr>
          <w:rFonts w:ascii="Times New Roman" w:hAnsi="Times New Roman" w:cs="Times New Roman"/>
        </w:rPr>
        <w:t xml:space="preserve"> </w:t>
      </w:r>
      <w:del w:id="60" w:author="ULStaff" w:date="2016-04-01T10:41:00Z">
        <w:r w:rsidR="001F23B4" w:rsidDel="004625D0">
          <w:rPr>
            <w:rFonts w:ascii="Times New Roman" w:hAnsi="Times New Roman" w:cs="Times New Roman"/>
          </w:rPr>
          <w:delText xml:space="preserve">Whilst </w:delText>
        </w:r>
      </w:del>
      <w:ins w:id="61" w:author="ULStaff" w:date="2016-04-01T10:41:00Z">
        <w:r w:rsidR="004625D0">
          <w:rPr>
            <w:rFonts w:ascii="Times New Roman" w:hAnsi="Times New Roman" w:cs="Times New Roman"/>
          </w:rPr>
          <w:t xml:space="preserve">While </w:t>
        </w:r>
      </w:ins>
      <w:r w:rsidR="001F23B4">
        <w:rPr>
          <w:rFonts w:ascii="Times New Roman" w:hAnsi="Times New Roman" w:cs="Times New Roman"/>
        </w:rPr>
        <w:t>such RTs are possible</w:t>
      </w:r>
      <w:ins w:id="62" w:author="ULStaff" w:date="2016-04-01T10:41:00Z">
        <w:r w:rsidR="004625D0">
          <w:rPr>
            <w:rFonts w:ascii="Times New Roman" w:hAnsi="Times New Roman" w:cs="Times New Roman"/>
          </w:rPr>
          <w:t>,</w:t>
        </w:r>
      </w:ins>
      <w:r w:rsidR="001F23B4">
        <w:rPr>
          <w:rFonts w:ascii="Times New Roman" w:hAnsi="Times New Roman" w:cs="Times New Roman"/>
        </w:rPr>
        <w:t xml:space="preserve"> the </w:t>
      </w:r>
      <w:r w:rsidR="00B051DC">
        <w:rPr>
          <w:rFonts w:ascii="Times New Roman" w:hAnsi="Times New Roman" w:cs="Times New Roman"/>
        </w:rPr>
        <w:t>recording</w:t>
      </w:r>
      <w:r w:rsidR="001F23B4">
        <w:rPr>
          <w:rFonts w:ascii="Times New Roman" w:hAnsi="Times New Roman" w:cs="Times New Roman"/>
        </w:rPr>
        <w:t xml:space="preserve"> system</w:t>
      </w:r>
      <w:ins w:id="63" w:author="ULStaff" w:date="2016-04-01T10:41:00Z">
        <w:r w:rsidR="004625D0">
          <w:rPr>
            <w:rFonts w:ascii="Times New Roman" w:hAnsi="Times New Roman" w:cs="Times New Roman"/>
          </w:rPr>
          <w:t>s</w:t>
        </w:r>
      </w:ins>
      <w:r w:rsidR="001F23B4">
        <w:rPr>
          <w:rFonts w:ascii="Times New Roman" w:hAnsi="Times New Roman" w:cs="Times New Roman"/>
        </w:rPr>
        <w:t xml:space="preserve"> </w:t>
      </w:r>
      <w:r w:rsidR="00B051DC">
        <w:rPr>
          <w:rFonts w:ascii="Times New Roman" w:hAnsi="Times New Roman" w:cs="Times New Roman"/>
        </w:rPr>
        <w:t xml:space="preserve">used </w:t>
      </w:r>
      <w:r w:rsidR="001F23B4">
        <w:rPr>
          <w:rFonts w:ascii="Times New Roman" w:hAnsi="Times New Roman" w:cs="Times New Roman"/>
        </w:rPr>
        <w:t xml:space="preserve">in both studies </w:t>
      </w:r>
      <w:del w:id="64" w:author="ULStaff" w:date="2016-04-01T10:41:00Z">
        <w:r w:rsidR="00B051DC" w:rsidDel="004625D0">
          <w:rPr>
            <w:rFonts w:ascii="Times New Roman" w:hAnsi="Times New Roman" w:cs="Times New Roman"/>
          </w:rPr>
          <w:delText>measures</w:delText>
        </w:r>
        <w:r w:rsidR="001F23B4" w:rsidDel="004625D0">
          <w:rPr>
            <w:rFonts w:ascii="Times New Roman" w:hAnsi="Times New Roman" w:cs="Times New Roman"/>
          </w:rPr>
          <w:delText xml:space="preserve"> </w:delText>
        </w:r>
      </w:del>
      <w:ins w:id="65" w:author="ULStaff" w:date="2016-04-01T10:41:00Z">
        <w:r w:rsidR="004625D0">
          <w:rPr>
            <w:rFonts w:ascii="Times New Roman" w:hAnsi="Times New Roman" w:cs="Times New Roman"/>
          </w:rPr>
          <w:t xml:space="preserve">measured </w:t>
        </w:r>
      </w:ins>
      <w:r w:rsidR="001F23B4">
        <w:rPr>
          <w:rFonts w:ascii="Times New Roman" w:hAnsi="Times New Roman" w:cs="Times New Roman"/>
        </w:rPr>
        <w:t xml:space="preserve">the time to the first </w:t>
      </w:r>
      <w:del w:id="66" w:author="ULStaff" w:date="2016-04-01T10:42:00Z">
        <w:r w:rsidR="001F23B4" w:rsidDel="004625D0">
          <w:rPr>
            <w:rFonts w:ascii="Times New Roman" w:hAnsi="Times New Roman" w:cs="Times New Roman"/>
          </w:rPr>
          <w:delText xml:space="preserve">reaction </w:delText>
        </w:r>
      </w:del>
      <w:ins w:id="67" w:author="ULStaff" w:date="2016-04-01T10:42:00Z">
        <w:r w:rsidR="004625D0">
          <w:rPr>
            <w:rFonts w:ascii="Times New Roman" w:hAnsi="Times New Roman" w:cs="Times New Roman"/>
          </w:rPr>
          <w:t xml:space="preserve">change in </w:t>
        </w:r>
        <w:r w:rsidR="004625D0">
          <w:rPr>
            <w:rFonts w:ascii="Times New Roman" w:hAnsi="Times New Roman" w:cs="Times New Roman"/>
          </w:rPr>
          <w:lastRenderedPageBreak/>
          <w:t xml:space="preserve">force on the blocks produced </w:t>
        </w:r>
      </w:ins>
      <w:del w:id="68" w:author="ULStaff" w:date="2016-04-01T10:42:00Z">
        <w:r w:rsidR="001F23B4" w:rsidDel="004625D0">
          <w:rPr>
            <w:rFonts w:ascii="Times New Roman" w:hAnsi="Times New Roman" w:cs="Times New Roman"/>
          </w:rPr>
          <w:delText xml:space="preserve">of </w:delText>
        </w:r>
      </w:del>
      <w:ins w:id="69" w:author="ULStaff" w:date="2016-04-01T10:42:00Z">
        <w:r w:rsidR="004625D0">
          <w:rPr>
            <w:rFonts w:ascii="Times New Roman" w:hAnsi="Times New Roman" w:cs="Times New Roman"/>
          </w:rPr>
          <w:t xml:space="preserve">by </w:t>
        </w:r>
      </w:ins>
      <w:r w:rsidR="001F23B4">
        <w:rPr>
          <w:rFonts w:ascii="Times New Roman" w:hAnsi="Times New Roman" w:cs="Times New Roman"/>
        </w:rPr>
        <w:t xml:space="preserve">the athlete </w:t>
      </w:r>
      <w:del w:id="70" w:author="ULStaff" w:date="2016-04-01T10:43:00Z">
        <w:r w:rsidR="001F23B4" w:rsidDel="004625D0">
          <w:rPr>
            <w:rFonts w:ascii="Times New Roman" w:hAnsi="Times New Roman" w:cs="Times New Roman"/>
          </w:rPr>
          <w:delText>and not</w:delText>
        </w:r>
      </w:del>
      <w:ins w:id="71" w:author="ULStaff" w:date="2016-04-01T10:43:00Z">
        <w:r w:rsidR="004625D0">
          <w:rPr>
            <w:rFonts w:ascii="Times New Roman" w:hAnsi="Times New Roman" w:cs="Times New Roman"/>
          </w:rPr>
          <w:t>rather than</w:t>
        </w:r>
      </w:ins>
      <w:r w:rsidR="001F23B4">
        <w:rPr>
          <w:rFonts w:ascii="Times New Roman" w:hAnsi="Times New Roman" w:cs="Times New Roman"/>
        </w:rPr>
        <w:t xml:space="preserve"> the time taken to produce a </w:t>
      </w:r>
      <w:r w:rsidR="00B051DC">
        <w:rPr>
          <w:rFonts w:ascii="Times New Roman" w:hAnsi="Times New Roman" w:cs="Times New Roman"/>
        </w:rPr>
        <w:t xml:space="preserve">predefined </w:t>
      </w:r>
      <w:r w:rsidR="001F23B4">
        <w:rPr>
          <w:rFonts w:ascii="Times New Roman" w:hAnsi="Times New Roman" w:cs="Times New Roman"/>
        </w:rPr>
        <w:t>force. In contrast</w:t>
      </w:r>
      <w:ins w:id="72" w:author="ULStaff" w:date="2016-04-01T10:44:00Z">
        <w:r w:rsidR="004625D0">
          <w:rPr>
            <w:rFonts w:ascii="Times New Roman" w:hAnsi="Times New Roman" w:cs="Times New Roman"/>
          </w:rPr>
          <w:t>,</w:t>
        </w:r>
      </w:ins>
      <w:r w:rsidR="001F23B4">
        <w:rPr>
          <w:rFonts w:ascii="Times New Roman" w:hAnsi="Times New Roman" w:cs="Times New Roman"/>
        </w:rPr>
        <w:t xml:space="preserve"> </w:t>
      </w:r>
      <w:r w:rsidR="001F23B4">
        <w:rPr>
          <w:rFonts w:ascii="Times New Roman" w:hAnsi="Times New Roman" w:cs="Times New Roman"/>
        </w:rPr>
        <w:fldChar w:fldCharType="begin"/>
      </w:r>
      <w:r w:rsidR="001F23B4">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1F23B4">
        <w:rPr>
          <w:rFonts w:ascii="Times New Roman" w:hAnsi="Times New Roman" w:cs="Times New Roman"/>
        </w:rPr>
        <w:fldChar w:fldCharType="separate"/>
      </w:r>
      <w:r w:rsidR="001F23B4">
        <w:rPr>
          <w:rFonts w:ascii="Times New Roman" w:hAnsi="Times New Roman" w:cs="Times New Roman"/>
          <w:noProof/>
        </w:rPr>
        <w:t>Komi, Ishikawa et al. (2009)</w:t>
      </w:r>
      <w:r w:rsidR="001F23B4">
        <w:rPr>
          <w:rFonts w:ascii="Times New Roman" w:hAnsi="Times New Roman" w:cs="Times New Roman"/>
        </w:rPr>
        <w:fldChar w:fldCharType="end"/>
      </w:r>
      <w:r w:rsidR="001F23B4">
        <w:rPr>
          <w:rFonts w:ascii="Times New Roman" w:hAnsi="Times New Roman" w:cs="Times New Roman"/>
        </w:rPr>
        <w:t xml:space="preserve"> </w:t>
      </w:r>
      <w:ins w:id="73" w:author="ULStaff" w:date="2016-04-01T10:45:00Z">
        <w:r w:rsidR="004625D0">
          <w:rPr>
            <w:rFonts w:ascii="Times New Roman" w:hAnsi="Times New Roman" w:cs="Times New Roman"/>
          </w:rPr>
          <w:t>used IAAF approved block</w:t>
        </w:r>
      </w:ins>
      <w:ins w:id="74" w:author="ULStaff" w:date="2016-04-01T10:46:00Z">
        <w:r w:rsidR="004625D0">
          <w:rPr>
            <w:rFonts w:ascii="Times New Roman" w:hAnsi="Times New Roman" w:cs="Times New Roman"/>
          </w:rPr>
          <w:t>s</w:t>
        </w:r>
      </w:ins>
      <w:ins w:id="75" w:author="ULStaff" w:date="2016-04-01T10:45:00Z">
        <w:r w:rsidR="004625D0">
          <w:rPr>
            <w:rFonts w:ascii="Times New Roman" w:hAnsi="Times New Roman" w:cs="Times New Roman"/>
          </w:rPr>
          <w:t xml:space="preserve"> </w:t>
        </w:r>
      </w:ins>
      <w:del w:id="76" w:author="ULStaff" w:date="2016-04-01T10:44:00Z">
        <w:r w:rsidR="001F23B4" w:rsidDel="004625D0">
          <w:rPr>
            <w:rFonts w:ascii="Times New Roman" w:hAnsi="Times New Roman" w:cs="Times New Roman"/>
          </w:rPr>
          <w:delText xml:space="preserve">provide a study utilising the </w:delText>
        </w:r>
      </w:del>
      <w:del w:id="77" w:author="ULStaff" w:date="2016-04-01T10:45:00Z">
        <w:r w:rsidR="001F23B4" w:rsidDel="004625D0">
          <w:rPr>
            <w:rFonts w:ascii="Times New Roman" w:hAnsi="Times New Roman" w:cs="Times New Roman"/>
          </w:rPr>
          <w:delText xml:space="preserve">existing </w:delText>
        </w:r>
      </w:del>
      <w:del w:id="78" w:author="ULStaff" w:date="2016-04-01T10:46:00Z">
        <w:r w:rsidR="001F23B4" w:rsidDel="004625D0">
          <w:rPr>
            <w:rFonts w:ascii="Times New Roman" w:hAnsi="Times New Roman" w:cs="Times New Roman"/>
          </w:rPr>
          <w:delText xml:space="preserve">technology set </w:delText>
        </w:r>
        <w:r w:rsidR="00B051DC" w:rsidDel="004625D0">
          <w:rPr>
            <w:rFonts w:ascii="Times New Roman" w:hAnsi="Times New Roman" w:cs="Times New Roman"/>
          </w:rPr>
          <w:delText xml:space="preserve">down </w:delText>
        </w:r>
        <w:r w:rsidR="001F23B4" w:rsidDel="004625D0">
          <w:rPr>
            <w:rFonts w:ascii="Times New Roman" w:hAnsi="Times New Roman" w:cs="Times New Roman"/>
          </w:rPr>
          <w:delText>by the IAAF</w:delText>
        </w:r>
        <w:r w:rsidR="003A6496" w:rsidDel="004625D0">
          <w:rPr>
            <w:rFonts w:ascii="Times New Roman" w:hAnsi="Times New Roman" w:cs="Times New Roman"/>
          </w:rPr>
          <w:delText xml:space="preserve">, </w:delText>
        </w:r>
      </w:del>
      <w:ins w:id="79" w:author="ULStaff" w:date="2016-04-01T10:46:00Z">
        <w:r w:rsidR="004625D0">
          <w:rPr>
            <w:rFonts w:ascii="Times New Roman" w:hAnsi="Times New Roman" w:cs="Times New Roman"/>
          </w:rPr>
          <w:t xml:space="preserve">together with additional sensor technologies and </w:t>
        </w:r>
      </w:ins>
      <w:del w:id="80" w:author="ULStaff" w:date="2016-04-01T10:47:00Z">
        <w:r w:rsidR="003A6496" w:rsidDel="004625D0">
          <w:rPr>
            <w:rFonts w:ascii="Times New Roman" w:hAnsi="Times New Roman" w:cs="Times New Roman"/>
          </w:rPr>
          <w:delText xml:space="preserve">recommending </w:delText>
        </w:r>
      </w:del>
      <w:ins w:id="81" w:author="ULStaff" w:date="2016-04-01T10:47:00Z">
        <w:r w:rsidR="004625D0">
          <w:rPr>
            <w:rFonts w:ascii="Times New Roman" w:hAnsi="Times New Roman" w:cs="Times New Roman"/>
          </w:rPr>
          <w:t xml:space="preserve">recommended </w:t>
        </w:r>
      </w:ins>
      <w:r w:rsidR="003A6496">
        <w:rPr>
          <w:rFonts w:ascii="Times New Roman" w:hAnsi="Times New Roman" w:cs="Times New Roman"/>
        </w:rPr>
        <w:t xml:space="preserve">that the IAAF </w:t>
      </w:r>
      <w:ins w:id="82" w:author="ULStaff" w:date="2016-04-01T10:47:00Z">
        <w:r w:rsidR="004625D0">
          <w:rPr>
            <w:rFonts w:ascii="Times New Roman" w:hAnsi="Times New Roman" w:cs="Times New Roman"/>
          </w:rPr>
          <w:t xml:space="preserve">should </w:t>
        </w:r>
      </w:ins>
      <w:r w:rsidR="003A6496">
        <w:rPr>
          <w:rFonts w:ascii="Times New Roman" w:hAnsi="Times New Roman" w:cs="Times New Roman"/>
        </w:rPr>
        <w:t xml:space="preserve">abandon the 100 ms threshold and the </w:t>
      </w:r>
      <w:r w:rsidR="00B051DC">
        <w:rPr>
          <w:rFonts w:ascii="Times New Roman" w:hAnsi="Times New Roman" w:cs="Times New Roman"/>
        </w:rPr>
        <w:t>measurement technology currently employed</w:t>
      </w:r>
      <w:r w:rsidR="003A6496">
        <w:rPr>
          <w:rFonts w:ascii="Times New Roman" w:hAnsi="Times New Roman" w:cs="Times New Roman"/>
        </w:rPr>
        <w:t xml:space="preserve">. </w:t>
      </w:r>
      <w:r w:rsidR="00F32CA6">
        <w:rPr>
          <w:rFonts w:ascii="Times New Roman" w:hAnsi="Times New Roman" w:cs="Times New Roman"/>
        </w:rPr>
        <w:t xml:space="preserve"> </w:t>
      </w:r>
      <w:r w:rsidR="003A6496">
        <w:rPr>
          <w:rFonts w:ascii="Times New Roman" w:hAnsi="Times New Roman" w:cs="Times New Roman"/>
        </w:rPr>
        <w:t>Notwithstanding the</w:t>
      </w:r>
      <w:r w:rsidR="00B051DC">
        <w:rPr>
          <w:rFonts w:ascii="Times New Roman" w:hAnsi="Times New Roman" w:cs="Times New Roman"/>
        </w:rPr>
        <w:t xml:space="preserve"> results of the </w:t>
      </w:r>
      <w:del w:id="83" w:author="ULStaff" w:date="2016-04-01T10:59:00Z">
        <w:r w:rsidR="00B051DC" w:rsidDel="003204EA">
          <w:rPr>
            <w:rFonts w:ascii="Times New Roman" w:hAnsi="Times New Roman" w:cs="Times New Roman"/>
          </w:rPr>
          <w:delText>aforementioned</w:delText>
        </w:r>
        <w:r w:rsidR="003A6496" w:rsidDel="003204EA">
          <w:rPr>
            <w:rFonts w:ascii="Times New Roman" w:hAnsi="Times New Roman" w:cs="Times New Roman"/>
          </w:rPr>
          <w:delText xml:space="preserve"> </w:delText>
        </w:r>
      </w:del>
      <w:ins w:id="84" w:author="ULStaff" w:date="2016-04-01T10:59:00Z">
        <w:r w:rsidR="003204EA">
          <w:rPr>
            <w:rFonts w:ascii="Times New Roman" w:hAnsi="Times New Roman" w:cs="Times New Roman"/>
          </w:rPr>
          <w:t xml:space="preserve">previous </w:t>
        </w:r>
      </w:ins>
      <w:r w:rsidR="003A6496">
        <w:rPr>
          <w:rFonts w:ascii="Times New Roman" w:hAnsi="Times New Roman" w:cs="Times New Roman"/>
        </w:rPr>
        <w:t>studies</w:t>
      </w:r>
      <w:ins w:id="85" w:author="ULStaff" w:date="2016-04-01T10:59:00Z">
        <w:r w:rsidR="003204EA">
          <w:rPr>
            <w:rFonts w:ascii="Times New Roman" w:hAnsi="Times New Roman" w:cs="Times New Roman"/>
          </w:rPr>
          <w:t>,</w:t>
        </w:r>
      </w:ins>
      <w:r w:rsidR="003A6496">
        <w:rPr>
          <w:rFonts w:ascii="Times New Roman" w:hAnsi="Times New Roman" w:cs="Times New Roman"/>
        </w:rPr>
        <w:t xml:space="preserve"> a</w:t>
      </w:r>
      <w:ins w:id="86" w:author="ULStaff" w:date="2016-04-01T10:51:00Z">
        <w:r w:rsidR="00255383">
          <w:rPr>
            <w:rFonts w:ascii="Times New Roman" w:hAnsi="Times New Roman" w:cs="Times New Roman"/>
          </w:rPr>
          <w:t>n</w:t>
        </w:r>
      </w:ins>
      <w:r w:rsidR="003A6496">
        <w:rPr>
          <w:rFonts w:ascii="Times New Roman" w:hAnsi="Times New Roman" w:cs="Times New Roman"/>
        </w:rPr>
        <w:t xml:space="preserve"> </w:t>
      </w:r>
      <w:del w:id="87" w:author="ULStaff" w:date="2016-04-01T10:48:00Z">
        <w:r w:rsidR="003A6496" w:rsidDel="00255383">
          <w:rPr>
            <w:rFonts w:ascii="Times New Roman" w:hAnsi="Times New Roman" w:cs="Times New Roman"/>
          </w:rPr>
          <w:delText xml:space="preserve">complete </w:delText>
        </w:r>
      </w:del>
      <w:ins w:id="88" w:author="ULStaff" w:date="2016-04-01T10:48:00Z">
        <w:r w:rsidR="00255383">
          <w:rPr>
            <w:rFonts w:ascii="Times New Roman" w:hAnsi="Times New Roman" w:cs="Times New Roman"/>
          </w:rPr>
          <w:t xml:space="preserve">effective </w:t>
        </w:r>
      </w:ins>
      <w:r w:rsidR="003A6496">
        <w:rPr>
          <w:rFonts w:ascii="Times New Roman" w:hAnsi="Times New Roman" w:cs="Times New Roman"/>
        </w:rPr>
        <w:t xml:space="preserve">review of the 100 ms threshold </w:t>
      </w:r>
      <w:r w:rsidR="00B051DC">
        <w:rPr>
          <w:rFonts w:ascii="Times New Roman" w:hAnsi="Times New Roman" w:cs="Times New Roman"/>
        </w:rPr>
        <w:t xml:space="preserve">requires </w:t>
      </w:r>
      <w:del w:id="89" w:author="ULStaff" w:date="2016-04-01T10:49:00Z">
        <w:r w:rsidR="00B051DC" w:rsidDel="00255383">
          <w:rPr>
            <w:rFonts w:ascii="Times New Roman" w:hAnsi="Times New Roman" w:cs="Times New Roman"/>
          </w:rPr>
          <w:delText xml:space="preserve">analysing </w:delText>
        </w:r>
      </w:del>
      <w:ins w:id="90" w:author="ULStaff" w:date="2016-04-01T10:49:00Z">
        <w:r w:rsidR="00255383">
          <w:rPr>
            <w:rFonts w:ascii="Times New Roman" w:hAnsi="Times New Roman" w:cs="Times New Roman"/>
          </w:rPr>
          <w:t xml:space="preserve">analysis of </w:t>
        </w:r>
      </w:ins>
      <w:r w:rsidR="00B051DC">
        <w:rPr>
          <w:rFonts w:ascii="Times New Roman" w:hAnsi="Times New Roman" w:cs="Times New Roman"/>
        </w:rPr>
        <w:t>data</w:t>
      </w:r>
      <w:r w:rsidR="003A6496">
        <w:rPr>
          <w:rFonts w:ascii="Times New Roman" w:hAnsi="Times New Roman" w:cs="Times New Roman"/>
        </w:rPr>
        <w:t xml:space="preserve"> </w:t>
      </w:r>
      <w:r w:rsidR="00B051DC">
        <w:rPr>
          <w:rFonts w:ascii="Times New Roman" w:hAnsi="Times New Roman" w:cs="Times New Roman"/>
        </w:rPr>
        <w:t xml:space="preserve">recorded </w:t>
      </w:r>
      <w:del w:id="91" w:author="ULStaff" w:date="2016-04-01T10:50:00Z">
        <w:r w:rsidR="003A6496" w:rsidDel="00255383">
          <w:rPr>
            <w:rFonts w:ascii="Times New Roman" w:hAnsi="Times New Roman" w:cs="Times New Roman"/>
          </w:rPr>
          <w:delText>under</w:delText>
        </w:r>
        <w:r w:rsidR="00B051DC" w:rsidDel="00255383">
          <w:rPr>
            <w:rFonts w:ascii="Times New Roman" w:hAnsi="Times New Roman" w:cs="Times New Roman"/>
          </w:rPr>
          <w:delText xml:space="preserve"> the conditions of the</w:delText>
        </w:r>
        <w:r w:rsidR="003A6496" w:rsidDel="00255383">
          <w:rPr>
            <w:rFonts w:ascii="Times New Roman" w:hAnsi="Times New Roman" w:cs="Times New Roman"/>
          </w:rPr>
          <w:delText xml:space="preserve"> current measurement systems </w:delText>
        </w:r>
        <w:r w:rsidR="00B051DC" w:rsidDel="00255383">
          <w:rPr>
            <w:rFonts w:ascii="Times New Roman" w:hAnsi="Times New Roman" w:cs="Times New Roman"/>
          </w:rPr>
          <w:delText>utilised</w:delText>
        </w:r>
        <w:r w:rsidR="003A6496" w:rsidDel="00255383">
          <w:rPr>
            <w:rFonts w:ascii="Times New Roman" w:hAnsi="Times New Roman" w:cs="Times New Roman"/>
          </w:rPr>
          <w:delText xml:space="preserve"> </w:delText>
        </w:r>
      </w:del>
      <w:ins w:id="92" w:author="ULStaff" w:date="2016-04-01T10:50:00Z">
        <w:r w:rsidR="00255383">
          <w:rPr>
            <w:rFonts w:ascii="Times New Roman" w:hAnsi="Times New Roman" w:cs="Times New Roman"/>
          </w:rPr>
          <w:t xml:space="preserve">using </w:t>
        </w:r>
      </w:ins>
      <w:del w:id="93" w:author="ULStaff" w:date="2016-04-01T10:50:00Z">
        <w:r w:rsidR="00B051DC" w:rsidDel="00255383">
          <w:rPr>
            <w:rFonts w:ascii="Times New Roman" w:hAnsi="Times New Roman" w:cs="Times New Roman"/>
          </w:rPr>
          <w:delText xml:space="preserve">by </w:delText>
        </w:r>
        <w:r w:rsidR="003A6496" w:rsidDel="00255383">
          <w:rPr>
            <w:rFonts w:ascii="Times New Roman" w:hAnsi="Times New Roman" w:cs="Times New Roman"/>
          </w:rPr>
          <w:delText xml:space="preserve">the </w:delText>
        </w:r>
      </w:del>
      <w:r w:rsidR="003A6496">
        <w:rPr>
          <w:rFonts w:ascii="Times New Roman" w:hAnsi="Times New Roman" w:cs="Times New Roman"/>
        </w:rPr>
        <w:t>IAAF</w:t>
      </w:r>
      <w:ins w:id="94" w:author="ULStaff" w:date="2016-04-01T10:50:00Z">
        <w:r w:rsidR="00255383">
          <w:rPr>
            <w:rFonts w:ascii="Times New Roman" w:hAnsi="Times New Roman" w:cs="Times New Roman"/>
          </w:rPr>
          <w:t xml:space="preserve"> approved starting technologies</w:t>
        </w:r>
      </w:ins>
      <w:r w:rsidR="003A6496">
        <w:rPr>
          <w:rFonts w:ascii="Times New Roman" w:hAnsi="Times New Roman" w:cs="Times New Roman"/>
        </w:rPr>
        <w:t xml:space="preserve">. </w:t>
      </w:r>
      <w:r w:rsidR="00F32CA6">
        <w:rPr>
          <w:rFonts w:ascii="Times New Roman" w:hAnsi="Times New Roman" w:cs="Times New Roman"/>
        </w:rPr>
        <w:t xml:space="preserve"> </w:t>
      </w:r>
      <w:del w:id="95" w:author="ULStaff" w:date="2016-04-01T10:51:00Z">
        <w:r w:rsidR="003A6496" w:rsidDel="00255383">
          <w:rPr>
            <w:rFonts w:ascii="Times New Roman" w:hAnsi="Times New Roman" w:cs="Times New Roman"/>
          </w:rPr>
          <w:delText xml:space="preserve">In addition each </w:delText>
        </w:r>
      </w:del>
      <w:ins w:id="96" w:author="ULStaff" w:date="2016-04-01T10:51:00Z">
        <w:r w:rsidR="00255383">
          <w:rPr>
            <w:rFonts w:ascii="Times New Roman" w:hAnsi="Times New Roman" w:cs="Times New Roman"/>
          </w:rPr>
          <w:t xml:space="preserve">All </w:t>
        </w:r>
      </w:ins>
      <w:r w:rsidR="003A6496">
        <w:rPr>
          <w:rFonts w:ascii="Times New Roman" w:hAnsi="Times New Roman" w:cs="Times New Roman"/>
        </w:rPr>
        <w:t xml:space="preserve">of the </w:t>
      </w:r>
      <w:ins w:id="97" w:author="ULStaff" w:date="2016-04-01T10:52:00Z">
        <w:r w:rsidR="00255383">
          <w:rPr>
            <w:rFonts w:ascii="Times New Roman" w:hAnsi="Times New Roman" w:cs="Times New Roman"/>
          </w:rPr>
          <w:t xml:space="preserve">previous </w:t>
        </w:r>
      </w:ins>
      <w:r w:rsidR="003A6496">
        <w:rPr>
          <w:rFonts w:ascii="Times New Roman" w:hAnsi="Times New Roman" w:cs="Times New Roman"/>
        </w:rPr>
        <w:t xml:space="preserve">studies </w:t>
      </w:r>
      <w:del w:id="98" w:author="ULStaff" w:date="2016-04-01T10:52:00Z">
        <w:r w:rsidR="003A6496" w:rsidDel="00255383">
          <w:rPr>
            <w:rFonts w:ascii="Times New Roman" w:hAnsi="Times New Roman" w:cs="Times New Roman"/>
          </w:rPr>
          <w:delText xml:space="preserve">carried out to date rely on a </w:delText>
        </w:r>
      </w:del>
      <w:ins w:id="99" w:author="ULStaff" w:date="2016-04-01T10:52:00Z">
        <w:r w:rsidR="00255383">
          <w:rPr>
            <w:rFonts w:ascii="Times New Roman" w:hAnsi="Times New Roman" w:cs="Times New Roman"/>
          </w:rPr>
          <w:t xml:space="preserve">have been based on </w:t>
        </w:r>
      </w:ins>
      <w:r w:rsidR="003A6496">
        <w:rPr>
          <w:rFonts w:ascii="Times New Roman" w:hAnsi="Times New Roman" w:cs="Times New Roman"/>
        </w:rPr>
        <w:t>restricted sample size</w:t>
      </w:r>
      <w:ins w:id="100" w:author="ULStaff" w:date="2016-04-01T10:52:00Z">
        <w:r w:rsidR="00255383">
          <w:rPr>
            <w:rFonts w:ascii="Times New Roman" w:hAnsi="Times New Roman" w:cs="Times New Roman"/>
          </w:rPr>
          <w:t>s</w:t>
        </w:r>
      </w:ins>
      <w:r w:rsidR="003A6496">
        <w:rPr>
          <w:rFonts w:ascii="Times New Roman" w:hAnsi="Times New Roman" w:cs="Times New Roman"/>
        </w:rPr>
        <w:t xml:space="preserve"> and many do not include </w:t>
      </w:r>
      <w:ins w:id="101" w:author="ULStaff" w:date="2016-04-01T10:53:00Z">
        <w:r w:rsidR="00255383">
          <w:rPr>
            <w:rFonts w:ascii="Times New Roman" w:hAnsi="Times New Roman" w:cs="Times New Roman"/>
          </w:rPr>
          <w:t xml:space="preserve">data from </w:t>
        </w:r>
      </w:ins>
      <w:r w:rsidR="003A6496">
        <w:rPr>
          <w:rFonts w:ascii="Times New Roman" w:hAnsi="Times New Roman" w:cs="Times New Roman"/>
        </w:rPr>
        <w:t xml:space="preserve">athletes of </w:t>
      </w:r>
      <w:del w:id="102" w:author="ULStaff" w:date="2016-04-01T10:52:00Z">
        <w:r w:rsidR="003A6496" w:rsidDel="00255383">
          <w:rPr>
            <w:rFonts w:ascii="Times New Roman" w:hAnsi="Times New Roman" w:cs="Times New Roman"/>
          </w:rPr>
          <w:delText xml:space="preserve">significant </w:delText>
        </w:r>
      </w:del>
      <w:r w:rsidR="003A6496">
        <w:rPr>
          <w:rFonts w:ascii="Times New Roman" w:hAnsi="Times New Roman" w:cs="Times New Roman"/>
        </w:rPr>
        <w:t xml:space="preserve">international </w:t>
      </w:r>
      <w:ins w:id="103" w:author="ULStaff" w:date="2016-04-01T10:52:00Z">
        <w:r w:rsidR="00255383">
          <w:rPr>
            <w:rFonts w:ascii="Times New Roman" w:hAnsi="Times New Roman" w:cs="Times New Roman"/>
          </w:rPr>
          <w:t xml:space="preserve">major championship </w:t>
        </w:r>
      </w:ins>
      <w:r w:rsidR="003A6496">
        <w:rPr>
          <w:rFonts w:ascii="Times New Roman" w:hAnsi="Times New Roman" w:cs="Times New Roman"/>
        </w:rPr>
        <w:t>status.</w:t>
      </w:r>
      <w:r w:rsidR="00B051DC">
        <w:rPr>
          <w:rFonts w:ascii="Times New Roman" w:hAnsi="Times New Roman" w:cs="Times New Roman"/>
        </w:rPr>
        <w:t xml:space="preserve"> A</w:t>
      </w:r>
      <w:ins w:id="104" w:author="ULStaff" w:date="2016-04-01T10:57:00Z">
        <w:r w:rsidR="00255383">
          <w:rPr>
            <w:rFonts w:ascii="Times New Roman" w:hAnsi="Times New Roman" w:cs="Times New Roman"/>
          </w:rPr>
          <w:t>ppropriate statistical analysis of a</w:t>
        </w:r>
      </w:ins>
      <w:r w:rsidR="00B051DC">
        <w:rPr>
          <w:rFonts w:ascii="Times New Roman" w:hAnsi="Times New Roman" w:cs="Times New Roman"/>
        </w:rPr>
        <w:t xml:space="preserve"> large sample </w:t>
      </w:r>
      <w:del w:id="105" w:author="ULStaff" w:date="2016-04-01T10:57:00Z">
        <w:r w:rsidR="00B051DC" w:rsidDel="00255383">
          <w:rPr>
            <w:rFonts w:ascii="Times New Roman" w:hAnsi="Times New Roman" w:cs="Times New Roman"/>
          </w:rPr>
          <w:delText>study</w:delText>
        </w:r>
      </w:del>
      <w:proofErr w:type="spellStart"/>
      <w:ins w:id="106" w:author="ULStaff" w:date="2016-04-01T10:56:00Z">
        <w:r w:rsidR="00255383">
          <w:rPr>
            <w:rFonts w:ascii="Times New Roman" w:hAnsi="Times New Roman" w:cs="Times New Roman"/>
          </w:rPr>
          <w:t>of</w:t>
        </w:r>
      </w:ins>
      <w:del w:id="107" w:author="ULStaff" w:date="2016-04-01T10:56:00Z">
        <w:r w:rsidR="00B051DC" w:rsidDel="00255383">
          <w:rPr>
            <w:rFonts w:ascii="Times New Roman" w:hAnsi="Times New Roman" w:cs="Times New Roman"/>
          </w:rPr>
          <w:delText xml:space="preserve">, incorporating </w:delText>
        </w:r>
      </w:del>
      <w:r w:rsidR="00B051DC">
        <w:rPr>
          <w:rFonts w:ascii="Times New Roman" w:hAnsi="Times New Roman" w:cs="Times New Roman"/>
        </w:rPr>
        <w:t>male</w:t>
      </w:r>
      <w:proofErr w:type="spellEnd"/>
      <w:r w:rsidR="00B051DC">
        <w:rPr>
          <w:rFonts w:ascii="Times New Roman" w:hAnsi="Times New Roman" w:cs="Times New Roman"/>
        </w:rPr>
        <w:t xml:space="preserve"> and female athlete</w:t>
      </w:r>
      <w:ins w:id="108" w:author="ULStaff" w:date="2016-04-01T10:55:00Z">
        <w:r w:rsidR="00255383">
          <w:rPr>
            <w:rFonts w:ascii="Times New Roman" w:hAnsi="Times New Roman" w:cs="Times New Roman"/>
          </w:rPr>
          <w:t xml:space="preserve"> RT’s </w:t>
        </w:r>
      </w:ins>
      <w:del w:id="109" w:author="ULStaff" w:date="2016-04-01T10:55:00Z">
        <w:r w:rsidR="00B051DC" w:rsidDel="00255383">
          <w:rPr>
            <w:rFonts w:ascii="Times New Roman" w:hAnsi="Times New Roman" w:cs="Times New Roman"/>
          </w:rPr>
          <w:delText>s,</w:delText>
        </w:r>
      </w:del>
      <w:r w:rsidR="00B051DC">
        <w:rPr>
          <w:rFonts w:ascii="Times New Roman" w:hAnsi="Times New Roman" w:cs="Times New Roman"/>
        </w:rPr>
        <w:t xml:space="preserve"> </w:t>
      </w:r>
      <w:del w:id="110" w:author="ULStaff" w:date="2016-04-01T10:55:00Z">
        <w:r w:rsidR="00B051DC" w:rsidDel="00255383">
          <w:rPr>
            <w:rFonts w:ascii="Times New Roman" w:hAnsi="Times New Roman" w:cs="Times New Roman"/>
          </w:rPr>
          <w:delText xml:space="preserve">with athletes of significant international status </w:delText>
        </w:r>
      </w:del>
      <w:ins w:id="111" w:author="ULStaff" w:date="2016-04-01T10:55:00Z">
        <w:r w:rsidR="00255383">
          <w:rPr>
            <w:rFonts w:ascii="Times New Roman" w:hAnsi="Times New Roman" w:cs="Times New Roman"/>
          </w:rPr>
          <w:t xml:space="preserve">at major international championships </w:t>
        </w:r>
      </w:ins>
      <w:del w:id="112" w:author="ULStaff" w:date="2016-04-01T10:54:00Z">
        <w:r w:rsidR="00B051DC" w:rsidDel="00255383">
          <w:rPr>
            <w:rFonts w:ascii="Times New Roman" w:hAnsi="Times New Roman" w:cs="Times New Roman"/>
          </w:rPr>
          <w:delText xml:space="preserve">can </w:delText>
        </w:r>
      </w:del>
      <w:ins w:id="113" w:author="ULStaff" w:date="2016-04-01T10:54:00Z">
        <w:r w:rsidR="00255383">
          <w:rPr>
            <w:rFonts w:ascii="Times New Roman" w:hAnsi="Times New Roman" w:cs="Times New Roman"/>
          </w:rPr>
          <w:t xml:space="preserve">could </w:t>
        </w:r>
      </w:ins>
      <w:ins w:id="114" w:author="ULStaff" w:date="2016-04-01T10:57:00Z">
        <w:r w:rsidR="003204EA">
          <w:rPr>
            <w:rFonts w:ascii="Times New Roman" w:hAnsi="Times New Roman" w:cs="Times New Roman"/>
          </w:rPr>
          <w:t xml:space="preserve">be used to </w:t>
        </w:r>
      </w:ins>
      <w:del w:id="115" w:author="ULStaff" w:date="2016-04-01T10:57:00Z">
        <w:r w:rsidR="00B051DC" w:rsidDel="003204EA">
          <w:rPr>
            <w:rFonts w:ascii="Times New Roman" w:hAnsi="Times New Roman" w:cs="Times New Roman"/>
          </w:rPr>
          <w:delText xml:space="preserve">provide </w:delText>
        </w:r>
      </w:del>
      <w:ins w:id="116" w:author="ULStaff" w:date="2016-04-01T10:57:00Z">
        <w:r w:rsidR="003204EA">
          <w:rPr>
            <w:rFonts w:ascii="Times New Roman" w:hAnsi="Times New Roman" w:cs="Times New Roman"/>
          </w:rPr>
          <w:t xml:space="preserve">derive </w:t>
        </w:r>
      </w:ins>
      <w:r w:rsidR="00B051DC">
        <w:rPr>
          <w:rFonts w:ascii="Times New Roman" w:hAnsi="Times New Roman" w:cs="Times New Roman"/>
        </w:rPr>
        <w:t xml:space="preserve">an appropriate </w:t>
      </w:r>
      <w:ins w:id="117" w:author="ULStaff" w:date="2016-04-01T10:58:00Z">
        <w:r w:rsidR="003204EA">
          <w:rPr>
            <w:rFonts w:ascii="Times New Roman" w:hAnsi="Times New Roman" w:cs="Times New Roman"/>
          </w:rPr>
          <w:t xml:space="preserve">temporal </w:t>
        </w:r>
      </w:ins>
      <w:r w:rsidR="00B051DC">
        <w:rPr>
          <w:rFonts w:ascii="Times New Roman" w:hAnsi="Times New Roman" w:cs="Times New Roman"/>
        </w:rPr>
        <w:t xml:space="preserve">threshold </w:t>
      </w:r>
      <w:del w:id="118" w:author="ULStaff" w:date="2016-04-01T10:58:00Z">
        <w:r w:rsidR="00B051DC" w:rsidDel="003204EA">
          <w:rPr>
            <w:rFonts w:ascii="Times New Roman" w:hAnsi="Times New Roman" w:cs="Times New Roman"/>
          </w:rPr>
          <w:delText>which should be used in</w:delText>
        </w:r>
      </w:del>
      <w:ins w:id="119" w:author="ULStaff" w:date="2016-04-01T10:58:00Z">
        <w:r w:rsidR="003204EA">
          <w:rPr>
            <w:rFonts w:ascii="Times New Roman" w:hAnsi="Times New Roman" w:cs="Times New Roman"/>
          </w:rPr>
          <w:t>for sprint start RT’s in</w:t>
        </w:r>
      </w:ins>
      <w:r w:rsidR="00B051DC">
        <w:rPr>
          <w:rFonts w:ascii="Times New Roman" w:hAnsi="Times New Roman" w:cs="Times New Roman"/>
        </w:rPr>
        <w:t xml:space="preserve"> competitive athletics.</w:t>
      </w:r>
    </w:p>
    <w:p w14:paraId="24F6C584" w14:textId="30822CC3" w:rsidR="001902C3" w:rsidRDefault="00F1033D" w:rsidP="002F72BE">
      <w:pPr>
        <w:spacing w:line="480" w:lineRule="auto"/>
        <w:rPr>
          <w:rFonts w:ascii="Times New Roman" w:hAnsi="Times New Roman" w:cs="Times New Roman"/>
        </w:rPr>
      </w:pPr>
      <w:r>
        <w:rPr>
          <w:rFonts w:ascii="Times New Roman" w:hAnsi="Times New Roman" w:cs="Times New Roman"/>
        </w:rPr>
        <w:t xml:space="preserve">Previous studies have </w:t>
      </w:r>
      <w:del w:id="120" w:author="ULStaff" w:date="2016-04-01T11:00:00Z">
        <w:r w:rsidDel="003204EA">
          <w:rPr>
            <w:rFonts w:ascii="Times New Roman" w:hAnsi="Times New Roman" w:cs="Times New Roman"/>
          </w:rPr>
          <w:delText>implied that</w:delText>
        </w:r>
      </w:del>
      <w:ins w:id="121" w:author="ULStaff" w:date="2016-04-01T11:00:00Z">
        <w:r w:rsidR="003204EA">
          <w:rPr>
            <w:rFonts w:ascii="Times New Roman" w:hAnsi="Times New Roman" w:cs="Times New Roman"/>
          </w:rPr>
          <w:t>provided</w:t>
        </w:r>
      </w:ins>
      <w:r>
        <w:rPr>
          <w:rFonts w:ascii="Times New Roman" w:hAnsi="Times New Roman" w:cs="Times New Roman"/>
        </w:rPr>
        <w:t xml:space="preserve"> </w:t>
      </w:r>
      <w:r w:rsidR="0098106B" w:rsidRPr="00BA6929">
        <w:rPr>
          <w:rFonts w:ascii="Times New Roman" w:hAnsi="Times New Roman" w:cs="Times New Roman"/>
        </w:rPr>
        <w:t>empirical evidence of a sex difference</w:t>
      </w:r>
      <w:r>
        <w:rPr>
          <w:rFonts w:ascii="Times New Roman" w:hAnsi="Times New Roman" w:cs="Times New Roman"/>
        </w:rPr>
        <w:t xml:space="preserve"> in the strength</w:t>
      </w:r>
      <w:r w:rsidR="0098106B" w:rsidRPr="00BA6929">
        <w:rPr>
          <w:rFonts w:ascii="Times New Roman" w:hAnsi="Times New Roman" w:cs="Times New Roman"/>
        </w:rPr>
        <w:t xml:space="preserve"> </w:t>
      </w:r>
      <w:r>
        <w:rPr>
          <w:rFonts w:ascii="Times New Roman" w:hAnsi="Times New Roman" w:cs="Times New Roman"/>
        </w:rPr>
        <w:t>of</w:t>
      </w:r>
      <w:r w:rsidR="0098106B" w:rsidRPr="00BA6929">
        <w:rPr>
          <w:rFonts w:ascii="Times New Roman" w:hAnsi="Times New Roman" w:cs="Times New Roman"/>
        </w:rPr>
        <w:t xml:space="preserve"> elite athletes </w:t>
      </w:r>
      <w:r w:rsidR="0098106B">
        <w:rPr>
          <w:rFonts w:ascii="Times New Roman" w:hAnsi="Times New Roman" w:cs="Times New Roman"/>
        </w:rPr>
        <w:fldChar w:fldCharType="begin"/>
      </w:r>
      <w:r w:rsidR="0098106B">
        <w:rPr>
          <w:rFonts w:ascii="Times New Roman" w:hAnsi="Times New Roman" w:cs="Times New Roman"/>
        </w:rPr>
        <w:instrText xml:space="preserve"> ADDIN EN.CITE &lt;EndNote&gt;&lt;Cite&gt;&lt;Author&gt;Lipps&lt;/Author&gt;&lt;Year&gt;2011&lt;/Year&gt;&lt;RecNum&gt;27&lt;/RecNum&gt;&lt;DisplayText&gt;(Lipps,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98106B">
        <w:rPr>
          <w:rFonts w:ascii="Times New Roman" w:hAnsi="Times New Roman" w:cs="Times New Roman"/>
        </w:rPr>
        <w:fldChar w:fldCharType="separate"/>
      </w:r>
      <w:r w:rsidR="0098106B">
        <w:rPr>
          <w:rFonts w:ascii="Times New Roman" w:hAnsi="Times New Roman" w:cs="Times New Roman"/>
          <w:noProof/>
        </w:rPr>
        <w:t>(Lipps, Galecki et al. 2011)</w:t>
      </w:r>
      <w:r w:rsidR="0098106B">
        <w:rPr>
          <w:rFonts w:ascii="Times New Roman" w:hAnsi="Times New Roman" w:cs="Times New Roman"/>
        </w:rPr>
        <w:fldChar w:fldCharType="end"/>
      </w:r>
      <w:r w:rsidR="0098106B" w:rsidRPr="00BA6929">
        <w:rPr>
          <w:rFonts w:ascii="Times New Roman" w:hAnsi="Times New Roman" w:cs="Times New Roman"/>
        </w:rPr>
        <w:t xml:space="preserve"> </w:t>
      </w:r>
      <w:r>
        <w:rPr>
          <w:rFonts w:ascii="Times New Roman" w:hAnsi="Times New Roman" w:cs="Times New Roman"/>
        </w:rPr>
        <w:t>and of</w:t>
      </w:r>
      <w:r w:rsidR="0098106B" w:rsidRPr="00BA6929">
        <w:rPr>
          <w:rFonts w:ascii="Times New Roman" w:hAnsi="Times New Roman" w:cs="Times New Roman"/>
        </w:rPr>
        <w:t xml:space="preserve"> the general population </w:t>
      </w:r>
      <w:r w:rsidR="0098106B">
        <w:rPr>
          <w:rFonts w:ascii="Times New Roman" w:hAnsi="Times New Roman" w:cs="Times New Roman"/>
        </w:rPr>
        <w:fldChar w:fldCharType="begin"/>
      </w:r>
      <w:r w:rsidR="0098106B">
        <w:rPr>
          <w:rFonts w:ascii="Times New Roman" w:hAnsi="Times New Roman" w:cs="Times New Roman"/>
        </w:rPr>
        <w:instrText xml:space="preserve"> ADDIN EN.CITE &lt;EndNote&gt;&lt;Cite&gt;&lt;Author&gt;Der&lt;/Author&gt;&lt;Year&gt;2006&lt;/Year&gt;&lt;RecNum&gt;32&lt;/RecNum&gt;&lt;DisplayText&gt;(Der and Deary 2006)&lt;/DisplayText&gt;&lt;record&gt;&lt;rec-number&gt;32&lt;/rec-number&gt;&lt;foreign-keys&gt;&lt;key app="EN" db-id="0zxvwf9f6xset3exsr5x2a975zwvztxseprs" timestamp="1455294467"&gt;32&lt;/key&gt;&lt;/foreign-keys&gt;&lt;ref-type name="Journal Article"&gt;17&lt;/ref-type&gt;&lt;contributors&gt;&lt;authors&gt;&lt;author&gt;Der, G.&lt;/author&gt;&lt;author&gt;Deary, I. J.&lt;/author&gt;&lt;/authors&gt;&lt;/contributors&gt;&lt;titles&gt;&lt;title&gt;Age and sex differences in reaction time in adulthood: Results from the United Kingdom health and lifestyle survey&lt;/title&gt;&lt;secondary-title&gt;Psychology and Aging&lt;/secondary-title&gt;&lt;/titles&gt;&lt;periodical&gt;&lt;full-title&gt;Psychology and Aging&lt;/full-title&gt;&lt;/periodical&gt;&lt;pages&gt;62-73&lt;/pages&gt;&lt;volume&gt;21&lt;/volume&gt;&lt;number&gt;1&lt;/number&gt;&lt;dates&gt;&lt;year&gt;2006&lt;/year&gt;&lt;/dates&gt;&lt;work-type&gt;Article&lt;/work-type&gt;&lt;urls&gt;&lt;related-urls&gt;&lt;url&gt;http://www.scopus.com/inward/record.url?eid=2-s2.0-33747057109&amp;amp;partnerID=40&amp;amp;md5=caa8adb23eeae4b4ddfd4f87e2612954&lt;/url&gt;&lt;url&gt;http://psycnet.apa.org/journals/pag/21/1/62/&lt;/url&gt;&lt;/related-urls&gt;&lt;/urls&gt;&lt;electronic-resource-num&gt;10.1037/0882-7974.21.1.62&lt;/electronic-resource-num&gt;&lt;remote-database-name&gt;Scopus&lt;/remote-database-name&gt;&lt;/record&gt;&lt;/Cite&gt;&lt;/EndNote&gt;</w:instrText>
      </w:r>
      <w:r w:rsidR="0098106B">
        <w:rPr>
          <w:rFonts w:ascii="Times New Roman" w:hAnsi="Times New Roman" w:cs="Times New Roman"/>
        </w:rPr>
        <w:fldChar w:fldCharType="separate"/>
      </w:r>
      <w:r w:rsidR="0098106B">
        <w:rPr>
          <w:rFonts w:ascii="Times New Roman" w:hAnsi="Times New Roman" w:cs="Times New Roman"/>
          <w:noProof/>
        </w:rPr>
        <w:t>(Der and Deary 2006)</w:t>
      </w:r>
      <w:r w:rsidR="0098106B">
        <w:rPr>
          <w:rFonts w:ascii="Times New Roman" w:hAnsi="Times New Roman" w:cs="Times New Roman"/>
        </w:rPr>
        <w:fldChar w:fldCharType="end"/>
      </w:r>
      <w:del w:id="122" w:author="ULStaff" w:date="2016-04-01T11:01:00Z">
        <w:r w:rsidR="003C303A" w:rsidDel="003204EA">
          <w:rPr>
            <w:rFonts w:ascii="Times New Roman" w:hAnsi="Times New Roman" w:cs="Times New Roman"/>
          </w:rPr>
          <w:delText xml:space="preserve"> exist</w:delText>
        </w:r>
      </w:del>
      <w:r w:rsidR="0098106B" w:rsidRPr="00BA6929">
        <w:rPr>
          <w:rFonts w:ascii="Times New Roman" w:hAnsi="Times New Roman" w:cs="Times New Roman"/>
        </w:rPr>
        <w:t xml:space="preserve">, </w:t>
      </w:r>
      <w:del w:id="123" w:author="ULStaff" w:date="2016-04-01T11:01:00Z">
        <w:r w:rsidDel="003204EA">
          <w:rPr>
            <w:rFonts w:ascii="Times New Roman" w:hAnsi="Times New Roman" w:cs="Times New Roman"/>
          </w:rPr>
          <w:delText xml:space="preserve">regardless </w:delText>
        </w:r>
      </w:del>
      <w:ins w:id="124" w:author="ULStaff" w:date="2016-04-01T11:01:00Z">
        <w:r w:rsidR="003204EA">
          <w:rPr>
            <w:rFonts w:ascii="Times New Roman" w:hAnsi="Times New Roman" w:cs="Times New Roman"/>
          </w:rPr>
          <w:t xml:space="preserve">but </w:t>
        </w:r>
      </w:ins>
      <w:r w:rsidR="0098106B" w:rsidRPr="00BA6929">
        <w:rPr>
          <w:rFonts w:ascii="Times New Roman" w:hAnsi="Times New Roman" w:cs="Times New Roman"/>
        </w:rPr>
        <w:t>IAAF rule 161.2 continues to govern both male and female competitions</w:t>
      </w:r>
      <w:ins w:id="125" w:author="ULStaff" w:date="2016-04-01T11:01:00Z">
        <w:r w:rsidR="003204EA">
          <w:rPr>
            <w:rFonts w:ascii="Times New Roman" w:hAnsi="Times New Roman" w:cs="Times New Roman"/>
          </w:rPr>
          <w:t xml:space="preserve"> alike</w:t>
        </w:r>
      </w:ins>
      <w:r w:rsidR="0098106B" w:rsidRPr="00BA6929">
        <w:rPr>
          <w:rFonts w:ascii="Times New Roman" w:hAnsi="Times New Roman" w:cs="Times New Roman"/>
        </w:rPr>
        <w:t xml:space="preserve">. </w:t>
      </w:r>
      <w:r>
        <w:rPr>
          <w:rFonts w:ascii="Times New Roman" w:hAnsi="Times New Roman" w:cs="Times New Roman"/>
        </w:rPr>
        <w:t xml:space="preserve"> </w:t>
      </w:r>
      <w:r w:rsidR="00B051DC">
        <w:rPr>
          <w:rFonts w:ascii="Times New Roman" w:hAnsi="Times New Roman" w:cs="Times New Roman"/>
        </w:rPr>
        <w:t xml:space="preserve">Given </w:t>
      </w:r>
      <w:r w:rsidR="003C303A">
        <w:rPr>
          <w:rFonts w:ascii="Times New Roman" w:hAnsi="Times New Roman" w:cs="Times New Roman"/>
        </w:rPr>
        <w:t xml:space="preserve">the physiological differences in strength </w:t>
      </w:r>
      <w:del w:id="126" w:author="ULStaff" w:date="2016-04-01T11:04:00Z">
        <w:r w:rsidR="003C303A" w:rsidDel="003204EA">
          <w:rPr>
            <w:rFonts w:ascii="Times New Roman" w:hAnsi="Times New Roman" w:cs="Times New Roman"/>
          </w:rPr>
          <w:delText xml:space="preserve">of </w:delText>
        </w:r>
      </w:del>
      <w:ins w:id="127" w:author="ULStaff" w:date="2016-04-01T11:04:00Z">
        <w:r w:rsidR="003204EA">
          <w:rPr>
            <w:rFonts w:ascii="Times New Roman" w:hAnsi="Times New Roman" w:cs="Times New Roman"/>
          </w:rPr>
          <w:t xml:space="preserve">in </w:t>
        </w:r>
      </w:ins>
      <w:r w:rsidR="003C303A">
        <w:rPr>
          <w:rFonts w:ascii="Times New Roman" w:hAnsi="Times New Roman" w:cs="Times New Roman"/>
        </w:rPr>
        <w:t>men and women</w:t>
      </w:r>
      <w:ins w:id="128" w:author="ULStaff" w:date="2016-04-01T11:02:00Z">
        <w:r w:rsidR="003204EA">
          <w:rPr>
            <w:rFonts w:ascii="Times New Roman" w:hAnsi="Times New Roman" w:cs="Times New Roman"/>
          </w:rPr>
          <w:t>,</w:t>
        </w:r>
      </w:ins>
      <w:r w:rsidR="003C303A">
        <w:rPr>
          <w:rFonts w:ascii="Times New Roman" w:hAnsi="Times New Roman" w:cs="Times New Roman"/>
        </w:rPr>
        <w:t xml:space="preserve"> it is </w:t>
      </w:r>
      <w:del w:id="129" w:author="ULStaff" w:date="2016-04-01T11:03:00Z">
        <w:r w:rsidR="003C303A" w:rsidDel="003204EA">
          <w:rPr>
            <w:rFonts w:ascii="Times New Roman" w:hAnsi="Times New Roman" w:cs="Times New Roman"/>
          </w:rPr>
          <w:delText xml:space="preserve">justified </w:delText>
        </w:r>
      </w:del>
      <w:ins w:id="130" w:author="ULStaff" w:date="2016-04-01T11:03:00Z">
        <w:r w:rsidR="003204EA">
          <w:rPr>
            <w:rFonts w:ascii="Times New Roman" w:hAnsi="Times New Roman" w:cs="Times New Roman"/>
          </w:rPr>
          <w:t xml:space="preserve">possible </w:t>
        </w:r>
      </w:ins>
      <w:r w:rsidR="003C303A">
        <w:rPr>
          <w:rFonts w:ascii="Times New Roman" w:hAnsi="Times New Roman" w:cs="Times New Roman"/>
        </w:rPr>
        <w:t xml:space="preserve">that a sex difference </w:t>
      </w:r>
      <w:ins w:id="131" w:author="ULStaff" w:date="2016-04-01T11:03:00Z">
        <w:r w:rsidR="003204EA">
          <w:rPr>
            <w:rFonts w:ascii="Times New Roman" w:hAnsi="Times New Roman" w:cs="Times New Roman"/>
          </w:rPr>
          <w:t xml:space="preserve">in RT’s </w:t>
        </w:r>
      </w:ins>
      <w:del w:id="132" w:author="ULStaff" w:date="2016-04-01T11:03:00Z">
        <w:r w:rsidR="003C303A" w:rsidDel="003204EA">
          <w:rPr>
            <w:rFonts w:ascii="Times New Roman" w:hAnsi="Times New Roman" w:cs="Times New Roman"/>
          </w:rPr>
          <w:delText>w</w:delText>
        </w:r>
      </w:del>
      <w:ins w:id="133" w:author="ULStaff" w:date="2016-04-01T11:03:00Z">
        <w:r w:rsidR="003204EA">
          <w:rPr>
            <w:rFonts w:ascii="Times New Roman" w:hAnsi="Times New Roman" w:cs="Times New Roman"/>
          </w:rPr>
          <w:t>c</w:t>
        </w:r>
      </w:ins>
      <w:r w:rsidR="003C303A">
        <w:rPr>
          <w:rFonts w:ascii="Times New Roman" w:hAnsi="Times New Roman" w:cs="Times New Roman"/>
        </w:rPr>
        <w:t xml:space="preserve">ould exist and that the </w:t>
      </w:r>
      <w:del w:id="134" w:author="ULStaff" w:date="2016-04-01T11:04:00Z">
        <w:r w:rsidR="003C303A" w:rsidDel="003204EA">
          <w:rPr>
            <w:rFonts w:ascii="Times New Roman" w:hAnsi="Times New Roman" w:cs="Times New Roman"/>
          </w:rPr>
          <w:delText xml:space="preserve">rulings </w:delText>
        </w:r>
      </w:del>
      <w:ins w:id="135" w:author="ULStaff" w:date="2016-04-01T11:04:00Z">
        <w:r w:rsidR="003204EA">
          <w:rPr>
            <w:rFonts w:ascii="Times New Roman" w:hAnsi="Times New Roman" w:cs="Times New Roman"/>
          </w:rPr>
          <w:t xml:space="preserve">rules </w:t>
        </w:r>
      </w:ins>
      <w:r w:rsidR="003C303A">
        <w:rPr>
          <w:rFonts w:ascii="Times New Roman" w:hAnsi="Times New Roman" w:cs="Times New Roman"/>
        </w:rPr>
        <w:t>for male and female events should be derived independently.</w:t>
      </w:r>
    </w:p>
    <w:p w14:paraId="7F29A091" w14:textId="6F815541" w:rsidR="00F1033D" w:rsidRDefault="004B4AAC" w:rsidP="002F72BE">
      <w:pPr>
        <w:spacing w:line="480" w:lineRule="auto"/>
        <w:rPr>
          <w:rFonts w:ascii="Times New Roman" w:hAnsi="Times New Roman" w:cs="Times New Roman"/>
        </w:rPr>
      </w:pPr>
      <w:r w:rsidRPr="00BA6929">
        <w:rPr>
          <w:rFonts w:ascii="Times New Roman" w:hAnsi="Times New Roman" w:cs="Times New Roman"/>
        </w:rPr>
        <w:lastRenderedPageBreak/>
        <w:t>A revision of the</w:t>
      </w:r>
      <w:r w:rsidR="006213FB">
        <w:rPr>
          <w:rFonts w:ascii="Times New Roman" w:hAnsi="Times New Roman" w:cs="Times New Roman"/>
        </w:rPr>
        <w:t xml:space="preserve"> false start detection</w:t>
      </w:r>
      <w:r w:rsidRPr="00BA6929">
        <w:rPr>
          <w:rFonts w:ascii="Times New Roman" w:hAnsi="Times New Roman" w:cs="Times New Roman"/>
        </w:rPr>
        <w:t xml:space="preserve"> threshold was suggested in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Komi, Ishikawa et al. (2009)</w:t>
      </w:r>
      <w:r>
        <w:rPr>
          <w:rFonts w:ascii="Times New Roman" w:hAnsi="Times New Roman" w:cs="Times New Roman"/>
        </w:rPr>
        <w:fldChar w:fldCharType="end"/>
      </w:r>
      <w:r w:rsidRPr="00BA6929">
        <w:rPr>
          <w:rFonts w:ascii="Times New Roman" w:hAnsi="Times New Roman" w:cs="Times New Roman"/>
        </w:rPr>
        <w:t>, where seven Finnish national-level sprinters, four male and three female, were studied</w:t>
      </w:r>
      <w:r w:rsidR="006213FB">
        <w:rPr>
          <w:rFonts w:ascii="Times New Roman" w:hAnsi="Times New Roman" w:cs="Times New Roman"/>
        </w:rPr>
        <w:t>.</w:t>
      </w:r>
      <w:r w:rsidR="00F32CA6">
        <w:rPr>
          <w:rFonts w:ascii="Times New Roman" w:hAnsi="Times New Roman" w:cs="Times New Roman"/>
        </w:rPr>
        <w:t xml:space="preserve"> </w:t>
      </w:r>
      <w:r w:rsidR="006213FB">
        <w:rPr>
          <w:rFonts w:ascii="Times New Roman" w:hAnsi="Times New Roman" w:cs="Times New Roman"/>
        </w:rPr>
        <w:t xml:space="preserve"> Of interest here is the common authorship of Komi in establishing the original study </w:t>
      </w:r>
      <w:r w:rsidR="006213FB">
        <w:rPr>
          <w:rFonts w:ascii="Times New Roman" w:hAnsi="Times New Roman" w:cs="Times New Roman"/>
        </w:rPr>
        <w:fldChar w:fldCharType="begin"/>
      </w:r>
      <w:r w:rsidR="006213FB">
        <w:rPr>
          <w:rFonts w:ascii="Times New Roman" w:hAnsi="Times New Roman" w:cs="Times New Roman"/>
        </w:rPr>
        <w:instrText xml:space="preserve"> ADDIN EN.CITE &lt;EndNote&gt;&lt;Cite&gt;&lt;Author&gt;Mero&lt;/Author&gt;&lt;Year&gt;1990&lt;/Year&gt;&lt;RecNum&gt;28&lt;/RecNum&gt;&lt;DisplayText&gt;(Mero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6213FB">
        <w:rPr>
          <w:rFonts w:ascii="Times New Roman" w:hAnsi="Times New Roman" w:cs="Times New Roman"/>
        </w:rPr>
        <w:fldChar w:fldCharType="separate"/>
      </w:r>
      <w:r w:rsidR="006213FB">
        <w:rPr>
          <w:rFonts w:ascii="Times New Roman" w:hAnsi="Times New Roman" w:cs="Times New Roman"/>
          <w:noProof/>
        </w:rPr>
        <w:t>(Mero and Komi 1990)</w:t>
      </w:r>
      <w:r w:rsidR="006213FB">
        <w:rPr>
          <w:rFonts w:ascii="Times New Roman" w:hAnsi="Times New Roman" w:cs="Times New Roman"/>
        </w:rPr>
        <w:fldChar w:fldCharType="end"/>
      </w:r>
      <w:r w:rsidR="006213FB">
        <w:rPr>
          <w:rFonts w:ascii="Times New Roman" w:hAnsi="Times New Roman" w:cs="Times New Roman"/>
        </w:rPr>
        <w:t xml:space="preserve"> and </w:t>
      </w:r>
      <w:r w:rsidR="006213FB">
        <w:rPr>
          <w:rFonts w:ascii="Times New Roman" w:hAnsi="Times New Roman" w:cs="Times New Roman"/>
        </w:rPr>
        <w:fldChar w:fldCharType="begin"/>
      </w:r>
      <w:r w:rsidR="006213FB">
        <w:rPr>
          <w:rFonts w:ascii="Times New Roman" w:hAnsi="Times New Roman" w:cs="Times New Roman"/>
        </w:rPr>
        <w:instrText xml:space="preserve"> ADDIN EN.CITE &lt;EndNote&gt;&lt;Cite AuthorYear="1"&gt;&lt;Author&gt;Komi&lt;/Author&gt;&lt;Year&gt;2009&lt;/Year&gt;&lt;RecNum&gt;38&lt;/RecNum&gt;&lt;DisplayText&gt;Komi, Ishikawa et al. (2009)&lt;/DisplayText&gt;&lt;record&gt;&lt;rec-number&gt;38&lt;/rec-number&gt;&lt;foreign-keys&gt;&lt;key app="EN" db-id="0zxvwf9f6xset3exsr5x2a975zwvztxseprs" timestamp="1457974540"&gt;38&lt;/key&gt;&lt;/foreign-keys&gt;&lt;ref-type name="Journal Article"&gt;17&lt;/ref-type&gt;&lt;contributors&gt;&lt;authors&gt;&lt;author&gt;Komi, VP&lt;/author&gt;&lt;author&gt;Ishikawa, Masaki&lt;/author&gt;&lt;author&gt;Jukka, S&lt;/author&gt;&lt;/authors&gt;&lt;/contributors&gt;&lt;titles&gt;&lt;title&gt;IAAF sprint start research project: Is the 100ms limit still valid&lt;/title&gt;&lt;secondary-title&gt;New studies in athletics&lt;/secondary-title&gt;&lt;/titles&gt;&lt;periodical&gt;&lt;full-title&gt;New studies in athletics&lt;/full-title&gt;&lt;/periodical&gt;&lt;pages&gt;37-47&lt;/pages&gt;&lt;volume&gt;24&lt;/volume&gt;&lt;number&gt;1&lt;/number&gt;&lt;dates&gt;&lt;year&gt;2009&lt;/year&gt;&lt;/dates&gt;&lt;urls&gt;&lt;/urls&gt;&lt;/record&gt;&lt;/Cite&gt;&lt;/EndNote&gt;</w:instrText>
      </w:r>
      <w:r w:rsidR="006213FB">
        <w:rPr>
          <w:rFonts w:ascii="Times New Roman" w:hAnsi="Times New Roman" w:cs="Times New Roman"/>
        </w:rPr>
        <w:fldChar w:fldCharType="separate"/>
      </w:r>
      <w:r w:rsidR="006213FB">
        <w:rPr>
          <w:rFonts w:ascii="Times New Roman" w:hAnsi="Times New Roman" w:cs="Times New Roman"/>
          <w:noProof/>
        </w:rPr>
        <w:t>Komi, Ishikawa et al. (2009)</w:t>
      </w:r>
      <w:r w:rsidR="006213FB">
        <w:rPr>
          <w:rFonts w:ascii="Times New Roman" w:hAnsi="Times New Roman" w:cs="Times New Roman"/>
        </w:rPr>
        <w:fldChar w:fldCharType="end"/>
      </w:r>
      <w:r w:rsidR="006213FB">
        <w:rPr>
          <w:rFonts w:ascii="Times New Roman" w:hAnsi="Times New Roman" w:cs="Times New Roman"/>
        </w:rPr>
        <w:t xml:space="preserve"> who have suggested a review of the 100 ms threshold. </w:t>
      </w:r>
      <w:r w:rsidR="00F32CA6">
        <w:rPr>
          <w:rFonts w:ascii="Times New Roman" w:hAnsi="Times New Roman" w:cs="Times New Roman"/>
        </w:rPr>
        <w:t xml:space="preserve"> </w:t>
      </w:r>
      <w:r w:rsidR="006213FB">
        <w:rPr>
          <w:rFonts w:ascii="Times New Roman" w:hAnsi="Times New Roman" w:cs="Times New Roman"/>
        </w:rPr>
        <w:t>This raises questions over the validity of the current threshold, but the 2009 study is weakened by a lack of data and the fact that the data are based on subject</w:t>
      </w:r>
      <w:r w:rsidR="003C303A">
        <w:rPr>
          <w:rFonts w:ascii="Times New Roman" w:hAnsi="Times New Roman" w:cs="Times New Roman"/>
        </w:rPr>
        <w:t>s</w:t>
      </w:r>
      <w:r w:rsidR="006213FB">
        <w:rPr>
          <w:rFonts w:ascii="Times New Roman" w:hAnsi="Times New Roman" w:cs="Times New Roman"/>
        </w:rPr>
        <w:t xml:space="preserve"> of limited international status.</w:t>
      </w:r>
      <w:r w:rsidR="00B83A84">
        <w:rPr>
          <w:rFonts w:ascii="Times New Roman" w:hAnsi="Times New Roman" w:cs="Times New Roman"/>
        </w:rPr>
        <w:t xml:space="preserve"> </w:t>
      </w:r>
      <w:r w:rsidR="006213FB">
        <w:rPr>
          <w:rFonts w:ascii="Times New Roman" w:hAnsi="Times New Roman" w:cs="Times New Roman"/>
        </w:rPr>
        <w:t xml:space="preserve"> </w:t>
      </w:r>
      <w:r w:rsidR="00F1033D">
        <w:rPr>
          <w:rFonts w:ascii="Times New Roman" w:hAnsi="Times New Roman" w:cs="Times New Roman"/>
        </w:rPr>
        <w:t xml:space="preserve">A re-evaluation of the 100 ms threshold </w:t>
      </w:r>
      <w:r w:rsidR="003C303A">
        <w:rPr>
          <w:rFonts w:ascii="Times New Roman" w:hAnsi="Times New Roman" w:cs="Times New Roman"/>
        </w:rPr>
        <w:t>will</w:t>
      </w:r>
      <w:r w:rsidR="00F1033D">
        <w:rPr>
          <w:rFonts w:ascii="Times New Roman" w:hAnsi="Times New Roman" w:cs="Times New Roman"/>
        </w:rPr>
        <w:t xml:space="preserve"> only </w:t>
      </w:r>
      <w:r w:rsidR="003C303A">
        <w:rPr>
          <w:rFonts w:ascii="Times New Roman" w:hAnsi="Times New Roman" w:cs="Times New Roman"/>
        </w:rPr>
        <w:t>be effective</w:t>
      </w:r>
      <w:r w:rsidR="00F1033D">
        <w:rPr>
          <w:rFonts w:ascii="Times New Roman" w:hAnsi="Times New Roman" w:cs="Times New Roman"/>
        </w:rPr>
        <w:t xml:space="preserve"> if the data utilised </w:t>
      </w:r>
      <w:r w:rsidR="003C303A">
        <w:rPr>
          <w:rFonts w:ascii="Times New Roman" w:hAnsi="Times New Roman" w:cs="Times New Roman"/>
        </w:rPr>
        <w:t>was</w:t>
      </w:r>
      <w:r w:rsidR="00F1033D">
        <w:rPr>
          <w:rFonts w:ascii="Times New Roman" w:hAnsi="Times New Roman" w:cs="Times New Roman"/>
        </w:rPr>
        <w:t xml:space="preserve"> recorded at competitions </w:t>
      </w:r>
      <w:r w:rsidR="003C303A">
        <w:rPr>
          <w:rFonts w:ascii="Times New Roman" w:hAnsi="Times New Roman" w:cs="Times New Roman"/>
        </w:rPr>
        <w:t>in which international athletes performed</w:t>
      </w:r>
      <w:r w:rsidR="00F1033D">
        <w:rPr>
          <w:rFonts w:ascii="Times New Roman" w:hAnsi="Times New Roman" w:cs="Times New Roman"/>
        </w:rPr>
        <w:t xml:space="preserve">. </w:t>
      </w:r>
      <w:r w:rsidR="00B83A84">
        <w:rPr>
          <w:rFonts w:ascii="Times New Roman" w:hAnsi="Times New Roman" w:cs="Times New Roman"/>
        </w:rPr>
        <w:t xml:space="preserve"> </w:t>
      </w:r>
      <w:r w:rsidR="00F1033D">
        <w:rPr>
          <w:rFonts w:ascii="Times New Roman" w:hAnsi="Times New Roman" w:cs="Times New Roman"/>
        </w:rPr>
        <w:t>This study</w:t>
      </w:r>
      <w:r w:rsidR="006213FB">
        <w:rPr>
          <w:rFonts w:ascii="Times New Roman" w:hAnsi="Times New Roman" w:cs="Times New Roman"/>
        </w:rPr>
        <w:t xml:space="preserve"> utili</w:t>
      </w:r>
      <w:r w:rsidR="00F1033D">
        <w:rPr>
          <w:rFonts w:ascii="Times New Roman" w:hAnsi="Times New Roman" w:cs="Times New Roman"/>
        </w:rPr>
        <w:t>sed</w:t>
      </w:r>
      <w:r w:rsidR="006213FB">
        <w:rPr>
          <w:rFonts w:ascii="Times New Roman" w:hAnsi="Times New Roman" w:cs="Times New Roman"/>
        </w:rPr>
        <w:t xml:space="preserve"> the large data set of RTs available from international competitions</w:t>
      </w:r>
      <w:r w:rsidR="00F1033D">
        <w:rPr>
          <w:rFonts w:ascii="Times New Roman" w:hAnsi="Times New Roman" w:cs="Times New Roman"/>
        </w:rPr>
        <w:t xml:space="preserve"> allowing the revision to be governed by performances of athletes of substantial international status</w:t>
      </w:r>
      <w:r w:rsidR="003C303A">
        <w:rPr>
          <w:rFonts w:ascii="Times New Roman" w:hAnsi="Times New Roman" w:cs="Times New Roman"/>
        </w:rPr>
        <w:t xml:space="preserve">, while also providing RTs from male and female athletes in comparison with the study by </w:t>
      </w:r>
      <w:r w:rsidR="003C303A">
        <w:rPr>
          <w:rFonts w:ascii="Times New Roman" w:hAnsi="Times New Roman" w:cs="Times New Roman"/>
        </w:rPr>
        <w:fldChar w:fldCharType="begin"/>
      </w:r>
      <w:r w:rsidR="003C303A">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3C303A">
        <w:rPr>
          <w:rFonts w:ascii="Times New Roman" w:hAnsi="Times New Roman" w:cs="Times New Roman"/>
        </w:rPr>
        <w:fldChar w:fldCharType="separate"/>
      </w:r>
      <w:r w:rsidR="003C303A">
        <w:rPr>
          <w:rFonts w:ascii="Times New Roman" w:hAnsi="Times New Roman" w:cs="Times New Roman"/>
          <w:noProof/>
        </w:rPr>
        <w:t>Mero and Komi (1990)</w:t>
      </w:r>
      <w:r w:rsidR="003C303A">
        <w:rPr>
          <w:rFonts w:ascii="Times New Roman" w:hAnsi="Times New Roman" w:cs="Times New Roman"/>
        </w:rPr>
        <w:fldChar w:fldCharType="end"/>
      </w:r>
      <w:r w:rsidR="006213FB">
        <w:rPr>
          <w:rFonts w:ascii="Times New Roman" w:hAnsi="Times New Roman" w:cs="Times New Roman"/>
        </w:rPr>
        <w:t xml:space="preserve">.  </w:t>
      </w:r>
    </w:p>
    <w:p w14:paraId="1590B042" w14:textId="41403DEC" w:rsidR="00C610E3" w:rsidRPr="00BA6929" w:rsidRDefault="002F72BE" w:rsidP="002F72BE">
      <w:pPr>
        <w:spacing w:line="480" w:lineRule="auto"/>
        <w:rPr>
          <w:rFonts w:ascii="Times New Roman" w:hAnsi="Times New Roman" w:cs="Times New Roman"/>
        </w:rPr>
      </w:pPr>
      <w:r w:rsidRPr="00BA6929">
        <w:rPr>
          <w:rFonts w:ascii="Times New Roman" w:hAnsi="Times New Roman" w:cs="Times New Roman"/>
        </w:rPr>
        <w:t xml:space="preserve">The </w:t>
      </w:r>
      <w:r w:rsidR="00473635">
        <w:rPr>
          <w:rFonts w:ascii="Times New Roman" w:hAnsi="Times New Roman" w:cs="Times New Roman"/>
        </w:rPr>
        <w:t>initial</w:t>
      </w:r>
      <w:r w:rsidR="00473635" w:rsidRPr="00BA6929">
        <w:rPr>
          <w:rFonts w:ascii="Times New Roman" w:hAnsi="Times New Roman" w:cs="Times New Roman"/>
        </w:rPr>
        <w:t xml:space="preserve"> </w:t>
      </w:r>
      <w:r w:rsidR="004B4AAC">
        <w:rPr>
          <w:rFonts w:ascii="Times New Roman" w:hAnsi="Times New Roman" w:cs="Times New Roman"/>
        </w:rPr>
        <w:t xml:space="preserve">aim of this study was </w:t>
      </w:r>
      <w:r w:rsidRPr="00BA6929">
        <w:rPr>
          <w:rFonts w:ascii="Times New Roman" w:hAnsi="Times New Roman" w:cs="Times New Roman"/>
        </w:rPr>
        <w:t xml:space="preserve">to characterise how, if at all, the IAAF rule changes </w:t>
      </w:r>
      <w:r w:rsidR="004B4AAC" w:rsidRPr="00BA6929">
        <w:rPr>
          <w:rFonts w:ascii="Times New Roman" w:hAnsi="Times New Roman" w:cs="Times New Roman"/>
        </w:rPr>
        <w:t>ha</w:t>
      </w:r>
      <w:r w:rsidR="004B4AAC">
        <w:rPr>
          <w:rFonts w:ascii="Times New Roman" w:hAnsi="Times New Roman" w:cs="Times New Roman"/>
        </w:rPr>
        <w:t>s</w:t>
      </w:r>
      <w:r w:rsidR="004B4AAC" w:rsidRPr="00BA6929">
        <w:rPr>
          <w:rFonts w:ascii="Times New Roman" w:hAnsi="Times New Roman" w:cs="Times New Roman"/>
        </w:rPr>
        <w:t xml:space="preserve"> </w:t>
      </w:r>
      <w:r w:rsidRPr="00BA6929">
        <w:rPr>
          <w:rFonts w:ascii="Times New Roman" w:hAnsi="Times New Roman" w:cs="Times New Roman"/>
        </w:rPr>
        <w:t>influenced the reaction times of elite sprinters in top-tier competitions.</w:t>
      </w:r>
      <w:r w:rsidR="00B83A84">
        <w:rPr>
          <w:rFonts w:ascii="Times New Roman" w:hAnsi="Times New Roman" w:cs="Times New Roman"/>
        </w:rPr>
        <w:t xml:space="preserve"> </w:t>
      </w:r>
      <w:r w:rsidR="004B4AAC">
        <w:rPr>
          <w:rFonts w:ascii="Times New Roman" w:hAnsi="Times New Roman" w:cs="Times New Roman"/>
        </w:rPr>
        <w:t xml:space="preserve"> It focused on statistically </w:t>
      </w:r>
      <w:r w:rsidR="003C303A">
        <w:rPr>
          <w:rFonts w:ascii="Times New Roman" w:hAnsi="Times New Roman" w:cs="Times New Roman"/>
        </w:rPr>
        <w:t xml:space="preserve">modelling </w:t>
      </w:r>
      <w:r w:rsidR="004B4AAC">
        <w:rPr>
          <w:rFonts w:ascii="Times New Roman" w:hAnsi="Times New Roman" w:cs="Times New Roman"/>
        </w:rPr>
        <w:t xml:space="preserve">the historical RT data </w:t>
      </w:r>
      <w:r w:rsidR="003C303A">
        <w:rPr>
          <w:rFonts w:ascii="Times New Roman" w:hAnsi="Times New Roman" w:cs="Times New Roman"/>
        </w:rPr>
        <w:t xml:space="preserve">and validating </w:t>
      </w:r>
      <w:r w:rsidR="004B4AAC">
        <w:rPr>
          <w:rFonts w:ascii="Times New Roman" w:hAnsi="Times New Roman" w:cs="Times New Roman"/>
        </w:rPr>
        <w:t>that a difference across ruling periods, sex and round of competition exists.</w:t>
      </w:r>
      <w:r w:rsidR="00B83A84">
        <w:rPr>
          <w:rFonts w:ascii="Times New Roman" w:hAnsi="Times New Roman" w:cs="Times New Roman"/>
        </w:rPr>
        <w:t xml:space="preserve"> </w:t>
      </w:r>
      <w:r w:rsidRPr="00BA6929">
        <w:rPr>
          <w:rFonts w:ascii="Times New Roman" w:hAnsi="Times New Roman" w:cs="Times New Roman"/>
        </w:rPr>
        <w:t xml:space="preserve"> The </w:t>
      </w:r>
      <w:r w:rsidR="00473635">
        <w:rPr>
          <w:rFonts w:ascii="Times New Roman" w:hAnsi="Times New Roman" w:cs="Times New Roman"/>
        </w:rPr>
        <w:t>subsequent aim</w:t>
      </w:r>
      <w:r w:rsidRPr="00BA6929">
        <w:rPr>
          <w:rFonts w:ascii="Times New Roman" w:hAnsi="Times New Roman" w:cs="Times New Roman"/>
        </w:rPr>
        <w:t xml:space="preserve"> </w:t>
      </w:r>
      <w:r w:rsidR="00473635">
        <w:rPr>
          <w:rFonts w:ascii="Times New Roman" w:hAnsi="Times New Roman" w:cs="Times New Roman"/>
        </w:rPr>
        <w:t xml:space="preserve">was to establish </w:t>
      </w:r>
      <w:r w:rsidRPr="00BA6929">
        <w:rPr>
          <w:rFonts w:ascii="Times New Roman" w:hAnsi="Times New Roman" w:cs="Times New Roman"/>
        </w:rPr>
        <w:t xml:space="preserve">whether the data collected across multiple top-tier competitions </w:t>
      </w:r>
      <w:r w:rsidR="00473635" w:rsidRPr="00BA6929">
        <w:rPr>
          <w:rFonts w:ascii="Times New Roman" w:hAnsi="Times New Roman" w:cs="Times New Roman"/>
        </w:rPr>
        <w:t>c</w:t>
      </w:r>
      <w:r w:rsidR="00473635">
        <w:rPr>
          <w:rFonts w:ascii="Times New Roman" w:hAnsi="Times New Roman" w:cs="Times New Roman"/>
        </w:rPr>
        <w:t>ould</w:t>
      </w:r>
      <w:r w:rsidR="00473635" w:rsidRPr="00BA6929">
        <w:rPr>
          <w:rFonts w:ascii="Times New Roman" w:hAnsi="Times New Roman" w:cs="Times New Roman"/>
        </w:rPr>
        <w:t xml:space="preserve"> </w:t>
      </w:r>
      <w:r w:rsidRPr="00BA6929">
        <w:rPr>
          <w:rFonts w:ascii="Times New Roman" w:hAnsi="Times New Roman" w:cs="Times New Roman"/>
        </w:rPr>
        <w:t>be combined and used to</w:t>
      </w:r>
      <w:r w:rsidR="00BA6929" w:rsidRPr="00BA6929">
        <w:rPr>
          <w:rFonts w:ascii="Times New Roman" w:hAnsi="Times New Roman" w:cs="Times New Roman"/>
        </w:rPr>
        <w:t xml:space="preserve"> revise the IAAF 100</w:t>
      </w:r>
      <w:r w:rsidR="00A303D9">
        <w:rPr>
          <w:rFonts w:ascii="Times New Roman" w:hAnsi="Times New Roman" w:cs="Times New Roman"/>
        </w:rPr>
        <w:t xml:space="preserve"> </w:t>
      </w:r>
      <w:r w:rsidR="00BA6929" w:rsidRPr="00BA6929">
        <w:rPr>
          <w:rFonts w:ascii="Times New Roman" w:hAnsi="Times New Roman" w:cs="Times New Roman"/>
        </w:rPr>
        <w:t>ms</w:t>
      </w:r>
      <w:r w:rsidRPr="00BA6929">
        <w:rPr>
          <w:rFonts w:ascii="Times New Roman" w:hAnsi="Times New Roman" w:cs="Times New Roman"/>
        </w:rPr>
        <w:t xml:space="preserve"> reaction time threshold for male and female sprinters accordingly. </w:t>
      </w:r>
    </w:p>
    <w:p w14:paraId="2936235A" w14:textId="0CFC0517" w:rsidR="00FD3775" w:rsidRPr="00FD3775" w:rsidRDefault="00242EA4" w:rsidP="002F72BE">
      <w:pPr>
        <w:spacing w:line="480" w:lineRule="auto"/>
        <w:rPr>
          <w:rFonts w:ascii="Times New Roman" w:hAnsi="Times New Roman" w:cs="Times New Roman"/>
        </w:rPr>
      </w:pPr>
      <w:r w:rsidRPr="00FD3775">
        <w:rPr>
          <w:rFonts w:ascii="Times New Roman" w:hAnsi="Times New Roman" w:cs="Times New Roman"/>
        </w:rPr>
        <w:t xml:space="preserve">The remainder of this paper provides an in-depth analysis of fifteen years of </w:t>
      </w:r>
      <w:r w:rsidR="00892C56">
        <w:rPr>
          <w:rFonts w:ascii="Times New Roman" w:hAnsi="Times New Roman" w:cs="Times New Roman"/>
        </w:rPr>
        <w:t>RT</w:t>
      </w:r>
      <w:r w:rsidRPr="00FD3775">
        <w:rPr>
          <w:rFonts w:ascii="Times New Roman" w:hAnsi="Times New Roman" w:cs="Times New Roman"/>
        </w:rPr>
        <w:t xml:space="preserve"> data. </w:t>
      </w:r>
      <w:r w:rsidR="00B83A84">
        <w:rPr>
          <w:rFonts w:ascii="Times New Roman" w:hAnsi="Times New Roman" w:cs="Times New Roman"/>
        </w:rPr>
        <w:t xml:space="preserve"> </w:t>
      </w:r>
      <w:r w:rsidRPr="00FD3775">
        <w:rPr>
          <w:rFonts w:ascii="Times New Roman" w:hAnsi="Times New Roman" w:cs="Times New Roman"/>
        </w:rPr>
        <w:t xml:space="preserve">The methods section provides an overview of the collected data followed by an introduction to the statistical methods utilised in the analysis. </w:t>
      </w:r>
      <w:r w:rsidR="00B83A84">
        <w:rPr>
          <w:rFonts w:ascii="Times New Roman" w:hAnsi="Times New Roman" w:cs="Times New Roman"/>
        </w:rPr>
        <w:t xml:space="preserve"> </w:t>
      </w:r>
      <w:r w:rsidRPr="00FD3775">
        <w:rPr>
          <w:rFonts w:ascii="Times New Roman" w:hAnsi="Times New Roman" w:cs="Times New Roman"/>
        </w:rPr>
        <w:t xml:space="preserve">The results section provides tables and figures which correspond to the application of the methodology discussed in the </w:t>
      </w:r>
      <w:r w:rsidR="00B051DC">
        <w:rPr>
          <w:rFonts w:ascii="Times New Roman" w:hAnsi="Times New Roman" w:cs="Times New Roman"/>
        </w:rPr>
        <w:t>methods</w:t>
      </w:r>
      <w:r w:rsidRPr="00FD3775">
        <w:rPr>
          <w:rFonts w:ascii="Times New Roman" w:hAnsi="Times New Roman" w:cs="Times New Roman"/>
        </w:rPr>
        <w:t xml:space="preserve"> section to the sprint starts </w:t>
      </w:r>
      <w:r w:rsidR="00892C56">
        <w:rPr>
          <w:rFonts w:ascii="Times New Roman" w:hAnsi="Times New Roman" w:cs="Times New Roman"/>
        </w:rPr>
        <w:t>RT</w:t>
      </w:r>
      <w:r w:rsidRPr="00FD3775">
        <w:rPr>
          <w:rFonts w:ascii="Times New Roman" w:hAnsi="Times New Roman" w:cs="Times New Roman"/>
        </w:rPr>
        <w:t xml:space="preserve"> data. </w:t>
      </w:r>
      <w:r w:rsidR="00B83A84">
        <w:rPr>
          <w:rFonts w:ascii="Times New Roman" w:hAnsi="Times New Roman" w:cs="Times New Roman"/>
        </w:rPr>
        <w:t xml:space="preserve"> </w:t>
      </w:r>
      <w:r w:rsidRPr="00FD3775">
        <w:rPr>
          <w:rFonts w:ascii="Times New Roman" w:hAnsi="Times New Roman" w:cs="Times New Roman"/>
        </w:rPr>
        <w:t xml:space="preserve">A </w:t>
      </w:r>
      <w:r w:rsidRPr="00FD3775">
        <w:rPr>
          <w:rFonts w:ascii="Times New Roman" w:hAnsi="Times New Roman" w:cs="Times New Roman"/>
        </w:rPr>
        <w:lastRenderedPageBreak/>
        <w:t xml:space="preserve">discussion of these results follows providing an insight into the </w:t>
      </w:r>
      <w:r w:rsidR="00892C56">
        <w:rPr>
          <w:rFonts w:ascii="Times New Roman" w:hAnsi="Times New Roman" w:cs="Times New Roman"/>
        </w:rPr>
        <w:t>RT</w:t>
      </w:r>
      <w:r w:rsidRPr="00FD3775">
        <w:rPr>
          <w:rFonts w:ascii="Times New Roman" w:hAnsi="Times New Roman" w:cs="Times New Roman"/>
        </w:rPr>
        <w:t xml:space="preserve"> data across ruling periods</w:t>
      </w:r>
      <w:r w:rsidR="004B4AAC">
        <w:rPr>
          <w:rFonts w:ascii="Times New Roman" w:hAnsi="Times New Roman" w:cs="Times New Roman"/>
        </w:rPr>
        <w:t>, sex and competition rounds</w:t>
      </w:r>
      <w:r w:rsidRPr="00FD3775">
        <w:rPr>
          <w:rFonts w:ascii="Times New Roman" w:hAnsi="Times New Roman" w:cs="Times New Roman"/>
        </w:rPr>
        <w:t xml:space="preserve">. </w:t>
      </w:r>
      <w:r w:rsidR="00B051DC">
        <w:rPr>
          <w:rFonts w:ascii="Times New Roman" w:hAnsi="Times New Roman" w:cs="Times New Roman"/>
        </w:rPr>
        <w:t xml:space="preserve"> </w:t>
      </w:r>
      <w:del w:id="136" w:author="ULStaff" w:date="2016-04-01T11:06:00Z">
        <w:r w:rsidR="00B051DC" w:rsidDel="003204EA">
          <w:rPr>
            <w:rFonts w:ascii="Times New Roman" w:hAnsi="Times New Roman" w:cs="Times New Roman"/>
          </w:rPr>
          <w:delText>The paper ends with a concise conclusion of the findings of this study.</w:delText>
        </w:r>
      </w:del>
    </w:p>
    <w:p w14:paraId="18D3974C" w14:textId="5444949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Methods</w:t>
      </w:r>
    </w:p>
    <w:p w14:paraId="6605F0DF" w14:textId="50589D85" w:rsidR="00904989" w:rsidRDefault="00904989" w:rsidP="00B36723">
      <w:pPr>
        <w:spacing w:line="480" w:lineRule="auto"/>
        <w:rPr>
          <w:rFonts w:ascii="Times New Roman" w:hAnsi="Times New Roman" w:cs="Times New Roman"/>
          <w:b/>
          <w:i/>
        </w:rPr>
      </w:pPr>
      <w:r>
        <w:rPr>
          <w:rFonts w:ascii="Times New Roman" w:hAnsi="Times New Roman" w:cs="Times New Roman"/>
          <w:b/>
          <w:i/>
        </w:rPr>
        <w:t>Data</w:t>
      </w:r>
      <w:ins w:id="137" w:author="ULStaff" w:date="2016-04-01T11:06:00Z">
        <w:r w:rsidR="003204EA">
          <w:rPr>
            <w:rFonts w:ascii="Times New Roman" w:hAnsi="Times New Roman" w:cs="Times New Roman"/>
            <w:b/>
            <w:i/>
          </w:rPr>
          <w:t xml:space="preserve"> acquisition</w:t>
        </w:r>
      </w:ins>
    </w:p>
    <w:p w14:paraId="2B697428" w14:textId="51D30C09" w:rsidR="00E21350" w:rsidRPr="00EE513E" w:rsidRDefault="001E0E4B" w:rsidP="00B36723">
      <w:pPr>
        <w:spacing w:line="480" w:lineRule="auto"/>
        <w:rPr>
          <w:rFonts w:ascii="Times New Roman" w:hAnsi="Times New Roman" w:cs="Times New Roman"/>
        </w:rPr>
      </w:pPr>
      <w:del w:id="138" w:author="ULStaff" w:date="2016-04-01T11:06:00Z">
        <w:r w:rsidRPr="001E0E4B" w:rsidDel="003204EA">
          <w:rPr>
            <w:rFonts w:ascii="Times New Roman" w:hAnsi="Times New Roman" w:cs="Times New Roman"/>
          </w:rPr>
          <w:delText xml:space="preserve">The </w:delText>
        </w:r>
      </w:del>
      <w:r w:rsidR="00892C56">
        <w:rPr>
          <w:rFonts w:ascii="Times New Roman" w:hAnsi="Times New Roman" w:cs="Times New Roman"/>
        </w:rPr>
        <w:t>RT</w:t>
      </w:r>
      <w:r w:rsidRPr="001E0E4B">
        <w:rPr>
          <w:rFonts w:ascii="Times New Roman" w:hAnsi="Times New Roman" w:cs="Times New Roman"/>
        </w:rPr>
        <w:t xml:space="preserve"> data </w:t>
      </w:r>
      <w:ins w:id="139" w:author="ULStaff" w:date="2016-04-01T11:06:00Z">
        <w:r w:rsidR="003204EA">
          <w:rPr>
            <w:rFonts w:ascii="Times New Roman" w:hAnsi="Times New Roman" w:cs="Times New Roman"/>
          </w:rPr>
          <w:t xml:space="preserve">was </w:t>
        </w:r>
      </w:ins>
      <w:r w:rsidRPr="001E0E4B">
        <w:rPr>
          <w:rFonts w:ascii="Times New Roman" w:hAnsi="Times New Roman" w:cs="Times New Roman"/>
        </w:rPr>
        <w:t>collated from t</w:t>
      </w:r>
      <w:r>
        <w:rPr>
          <w:rFonts w:ascii="Times New Roman" w:hAnsi="Times New Roman" w:cs="Times New Roman"/>
        </w:rPr>
        <w:t xml:space="preserve">he IAAF results </w:t>
      </w:r>
      <w:del w:id="140" w:author="ULStaff" w:date="2016-04-01T11:07:00Z">
        <w:r w:rsidDel="003204EA">
          <w:rPr>
            <w:rFonts w:ascii="Times New Roman" w:hAnsi="Times New Roman" w:cs="Times New Roman"/>
          </w:rPr>
          <w:delText xml:space="preserve">website </w:delText>
        </w:r>
      </w:del>
      <w:r>
        <w:rPr>
          <w:rFonts w:ascii="Times New Roman" w:hAnsi="Times New Roman" w:cs="Times New Roman"/>
        </w:rPr>
        <w:t>(http://www.iaaf.org/results</w:t>
      </w:r>
      <w:r w:rsidRPr="001E0E4B">
        <w:rPr>
          <w:rFonts w:ascii="Times New Roman" w:hAnsi="Times New Roman" w:cs="Times New Roman"/>
        </w:rPr>
        <w:t xml:space="preserve">) and the </w:t>
      </w:r>
      <w:r>
        <w:rPr>
          <w:rFonts w:ascii="Times New Roman" w:hAnsi="Times New Roman" w:cs="Times New Roman"/>
        </w:rPr>
        <w:t>European Athletics website</w:t>
      </w:r>
      <w:ins w:id="141" w:author="ULStaff" w:date="2016-04-01T11:07:00Z">
        <w:r w:rsidR="003204EA">
          <w:rPr>
            <w:rFonts w:ascii="Times New Roman" w:hAnsi="Times New Roman" w:cs="Times New Roman"/>
          </w:rPr>
          <w:t>s</w:t>
        </w:r>
      </w:ins>
      <w:r>
        <w:rPr>
          <w:rFonts w:ascii="Times New Roman" w:hAnsi="Times New Roman" w:cs="Times New Roman"/>
        </w:rPr>
        <w:t xml:space="preserve"> (</w:t>
      </w:r>
      <w:r w:rsidRPr="001E0E4B">
        <w:rPr>
          <w:rFonts w:ascii="Times New Roman" w:hAnsi="Times New Roman" w:cs="Times New Roman"/>
        </w:rPr>
        <w:t>http://www.</w:t>
      </w:r>
      <w:r>
        <w:rPr>
          <w:rFonts w:ascii="Times New Roman" w:hAnsi="Times New Roman" w:cs="Times New Roman"/>
        </w:rPr>
        <w:t>european-athletics.org/results/</w:t>
      </w:r>
      <w:r w:rsidRPr="001E0E4B">
        <w:rPr>
          <w:rFonts w:ascii="Times New Roman" w:hAnsi="Times New Roman" w:cs="Times New Roman"/>
        </w:rPr>
        <w:t xml:space="preserve">) </w:t>
      </w:r>
      <w:ins w:id="142" w:author="ULStaff" w:date="2016-04-01T11:07:00Z">
        <w:r w:rsidR="003204EA">
          <w:rPr>
            <w:rFonts w:ascii="Times New Roman" w:hAnsi="Times New Roman" w:cs="Times New Roman"/>
          </w:rPr>
          <w:t xml:space="preserve">and </w:t>
        </w:r>
      </w:ins>
      <w:r w:rsidRPr="001E0E4B">
        <w:rPr>
          <w:rFonts w:ascii="Times New Roman" w:hAnsi="Times New Roman" w:cs="Times New Roman"/>
        </w:rPr>
        <w:t>includ</w:t>
      </w:r>
      <w:r>
        <w:rPr>
          <w:rFonts w:ascii="Times New Roman" w:hAnsi="Times New Roman" w:cs="Times New Roman"/>
        </w:rPr>
        <w:t xml:space="preserve">es complete </w:t>
      </w:r>
      <w:r w:rsidR="00C25038">
        <w:rPr>
          <w:rFonts w:ascii="Times New Roman" w:hAnsi="Times New Roman" w:cs="Times New Roman"/>
        </w:rPr>
        <w:t xml:space="preserve">Championship </w:t>
      </w:r>
      <w:r>
        <w:rPr>
          <w:rFonts w:ascii="Times New Roman" w:hAnsi="Times New Roman" w:cs="Times New Roman"/>
        </w:rPr>
        <w:t>event data for</w:t>
      </w:r>
      <w:ins w:id="143" w:author="ULStaff" w:date="2016-04-01T11:08:00Z">
        <w:r w:rsidR="00694FF1">
          <w:rPr>
            <w:rFonts w:ascii="Times New Roman" w:hAnsi="Times New Roman" w:cs="Times New Roman"/>
          </w:rPr>
          <w:t>:</w:t>
        </w:r>
      </w:ins>
      <w:r>
        <w:rPr>
          <w:rFonts w:ascii="Times New Roman" w:hAnsi="Times New Roman" w:cs="Times New Roman"/>
        </w:rPr>
        <w:t xml:space="preserve"> the 60</w:t>
      </w:r>
      <w:r w:rsidR="00A303D9">
        <w:rPr>
          <w:rFonts w:ascii="Times New Roman" w:hAnsi="Times New Roman" w:cs="Times New Roman"/>
        </w:rPr>
        <w:t xml:space="preserve"> </w:t>
      </w:r>
      <w:r>
        <w:rPr>
          <w:rFonts w:ascii="Times New Roman" w:hAnsi="Times New Roman" w:cs="Times New Roman"/>
        </w:rPr>
        <w:t>m and 60</w:t>
      </w:r>
      <w:r w:rsidR="00A303D9">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xml:space="preserve"> </w:t>
      </w:r>
      <w:proofErr w:type="gramStart"/>
      <w:r w:rsidRPr="001E0E4B">
        <w:rPr>
          <w:rFonts w:ascii="Times New Roman" w:hAnsi="Times New Roman" w:cs="Times New Roman"/>
        </w:rPr>
        <w:t>hurdles</w:t>
      </w:r>
      <w:proofErr w:type="gramEnd"/>
      <w:r w:rsidRPr="001E0E4B">
        <w:rPr>
          <w:rFonts w:ascii="Times New Roman" w:hAnsi="Times New Roman" w:cs="Times New Roman"/>
        </w:rPr>
        <w:t xml:space="preserve"> indoor</w:t>
      </w:r>
      <w:r>
        <w:rPr>
          <w:rFonts w:ascii="Times New Roman" w:hAnsi="Times New Roman" w:cs="Times New Roman"/>
        </w:rPr>
        <w:t xml:space="preserve"> championships</w:t>
      </w:r>
      <w:ins w:id="144" w:author="ULStaff" w:date="2016-04-01T11:08:00Z">
        <w:r w:rsidR="00694FF1">
          <w:rPr>
            <w:rFonts w:ascii="Times New Roman" w:hAnsi="Times New Roman" w:cs="Times New Roman"/>
          </w:rPr>
          <w:t>;</w:t>
        </w:r>
      </w:ins>
      <w:r w:rsidR="00C25038">
        <w:rPr>
          <w:rFonts w:ascii="Times New Roman" w:hAnsi="Times New Roman" w:cs="Times New Roman"/>
        </w:rPr>
        <w:t xml:space="preserve"> </w:t>
      </w:r>
      <w:del w:id="145" w:author="ULStaff" w:date="2016-04-01T11:08:00Z">
        <w:r w:rsidR="00C25038" w:rsidDel="00694FF1">
          <w:rPr>
            <w:rFonts w:ascii="Times New Roman" w:hAnsi="Times New Roman" w:cs="Times New Roman"/>
          </w:rPr>
          <w:delText xml:space="preserve">and </w:delText>
        </w:r>
      </w:del>
      <w:r>
        <w:rPr>
          <w:rFonts w:ascii="Times New Roman" w:hAnsi="Times New Roman" w:cs="Times New Roman"/>
        </w:rPr>
        <w:t>the 100</w:t>
      </w:r>
      <w:r w:rsidR="00892C56">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110</w:t>
      </w:r>
      <w:r w:rsidR="00892C56">
        <w:rPr>
          <w:rFonts w:ascii="Times New Roman" w:hAnsi="Times New Roman" w:cs="Times New Roman"/>
        </w:rPr>
        <w:t xml:space="preserve"> </w:t>
      </w:r>
      <w:r w:rsidRPr="001E0E4B">
        <w:rPr>
          <w:rFonts w:ascii="Times New Roman" w:hAnsi="Times New Roman" w:cs="Times New Roman"/>
        </w:rPr>
        <w:t>m</w:t>
      </w:r>
      <w:r>
        <w:rPr>
          <w:rFonts w:ascii="Times New Roman" w:hAnsi="Times New Roman" w:cs="Times New Roman"/>
        </w:rPr>
        <w:t xml:space="preserve"> hurdles and the 200</w:t>
      </w:r>
      <w:r w:rsidR="00A303D9">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xml:space="preserve"> outdoor cham</w:t>
      </w:r>
      <w:r>
        <w:rPr>
          <w:rFonts w:ascii="Times New Roman" w:hAnsi="Times New Roman" w:cs="Times New Roman"/>
        </w:rPr>
        <w:t>pionships over the period from 1999 to 2014</w:t>
      </w:r>
      <w:r w:rsidRPr="001E0E4B">
        <w:rPr>
          <w:rFonts w:ascii="Times New Roman" w:hAnsi="Times New Roman" w:cs="Times New Roman"/>
        </w:rPr>
        <w:t xml:space="preserve"> inclusive. </w:t>
      </w:r>
      <w:r w:rsidR="00B83A84">
        <w:rPr>
          <w:rFonts w:ascii="Times New Roman" w:hAnsi="Times New Roman" w:cs="Times New Roman"/>
        </w:rPr>
        <w:t xml:space="preserve"> </w:t>
      </w:r>
      <w:r w:rsidRPr="001E0E4B">
        <w:rPr>
          <w:rFonts w:ascii="Times New Roman" w:hAnsi="Times New Roman" w:cs="Times New Roman"/>
        </w:rPr>
        <w:t>Even</w:t>
      </w:r>
      <w:r>
        <w:rPr>
          <w:rFonts w:ascii="Times New Roman" w:hAnsi="Times New Roman" w:cs="Times New Roman"/>
        </w:rPr>
        <w:t>ts over distances greater than 200</w:t>
      </w:r>
      <w:r w:rsidR="00C25038">
        <w:rPr>
          <w:rFonts w:ascii="Times New Roman" w:hAnsi="Times New Roman" w:cs="Times New Roman"/>
        </w:rPr>
        <w:t xml:space="preserve"> </w:t>
      </w:r>
      <w:r>
        <w:rPr>
          <w:rFonts w:ascii="Times New Roman" w:hAnsi="Times New Roman" w:cs="Times New Roman"/>
        </w:rPr>
        <w:t>m</w:t>
      </w:r>
      <w:r w:rsidRPr="001E0E4B">
        <w:rPr>
          <w:rFonts w:ascii="Times New Roman" w:hAnsi="Times New Roman" w:cs="Times New Roman"/>
        </w:rPr>
        <w:t xml:space="preserve"> were excluded </w:t>
      </w:r>
      <w:r w:rsidR="00C25038">
        <w:rPr>
          <w:rFonts w:ascii="Times New Roman" w:hAnsi="Times New Roman" w:cs="Times New Roman"/>
        </w:rPr>
        <w:t>since</w:t>
      </w:r>
      <w:r w:rsidR="00C25038" w:rsidRPr="001E0E4B">
        <w:rPr>
          <w:rFonts w:ascii="Times New Roman" w:hAnsi="Times New Roman" w:cs="Times New Roman"/>
        </w:rPr>
        <w:t xml:space="preserve"> </w:t>
      </w:r>
      <w:r w:rsidRPr="001E0E4B">
        <w:rPr>
          <w:rFonts w:ascii="Times New Roman" w:hAnsi="Times New Roman" w:cs="Times New Roman"/>
        </w:rPr>
        <w:t xml:space="preserve">the reaction time has </w:t>
      </w:r>
      <w:r w:rsidR="00C25038">
        <w:rPr>
          <w:rFonts w:ascii="Times New Roman" w:hAnsi="Times New Roman" w:cs="Times New Roman"/>
        </w:rPr>
        <w:t>less</w:t>
      </w:r>
      <w:r w:rsidRPr="001E0E4B">
        <w:rPr>
          <w:rFonts w:ascii="Times New Roman" w:hAnsi="Times New Roman" w:cs="Times New Roman"/>
        </w:rPr>
        <w:t xml:space="preserve"> influence on the </w:t>
      </w:r>
      <w:r w:rsidR="00C25038">
        <w:rPr>
          <w:rFonts w:ascii="Times New Roman" w:hAnsi="Times New Roman" w:cs="Times New Roman"/>
        </w:rPr>
        <w:t>performance</w:t>
      </w:r>
      <w:r w:rsidR="00C25038" w:rsidRPr="001E0E4B">
        <w:rPr>
          <w:rFonts w:ascii="Times New Roman" w:hAnsi="Times New Roman" w:cs="Times New Roman"/>
        </w:rPr>
        <w:t xml:space="preserve"> </w:t>
      </w:r>
      <w:r w:rsidRPr="001E0E4B">
        <w:rPr>
          <w:rFonts w:ascii="Times New Roman" w:hAnsi="Times New Roman" w:cs="Times New Roman"/>
        </w:rPr>
        <w:t xml:space="preserve">and </w:t>
      </w:r>
      <w:r w:rsidR="00C25038">
        <w:rPr>
          <w:rFonts w:ascii="Times New Roman" w:hAnsi="Times New Roman" w:cs="Times New Roman"/>
        </w:rPr>
        <w:t>therefore</w:t>
      </w:r>
      <w:r w:rsidRPr="001E0E4B">
        <w:rPr>
          <w:rFonts w:ascii="Times New Roman" w:hAnsi="Times New Roman" w:cs="Times New Roman"/>
        </w:rPr>
        <w:t xml:space="preserve"> would not provide </w:t>
      </w:r>
      <w:r w:rsidR="00C25038">
        <w:rPr>
          <w:rFonts w:ascii="Times New Roman" w:hAnsi="Times New Roman" w:cs="Times New Roman"/>
        </w:rPr>
        <w:t>valid</w:t>
      </w:r>
      <w:r w:rsidR="00C25038" w:rsidRPr="001E0E4B">
        <w:rPr>
          <w:rFonts w:ascii="Times New Roman" w:hAnsi="Times New Roman" w:cs="Times New Roman"/>
        </w:rPr>
        <w:t xml:space="preserve"> </w:t>
      </w:r>
      <w:r w:rsidRPr="001E0E4B">
        <w:rPr>
          <w:rFonts w:ascii="Times New Roman" w:hAnsi="Times New Roman" w:cs="Times New Roman"/>
        </w:rPr>
        <w:t xml:space="preserve">information on the quickest possible reaction time of an elite athlete. </w:t>
      </w:r>
      <w:r w:rsidR="00B83A84">
        <w:rPr>
          <w:rFonts w:ascii="Times New Roman" w:hAnsi="Times New Roman" w:cs="Times New Roman"/>
        </w:rPr>
        <w:t xml:space="preserve"> </w:t>
      </w:r>
      <w:r w:rsidRPr="001E0E4B">
        <w:rPr>
          <w:rFonts w:ascii="Times New Roman" w:hAnsi="Times New Roman" w:cs="Times New Roman"/>
        </w:rPr>
        <w:t xml:space="preserve">The data </w:t>
      </w:r>
      <w:del w:id="146" w:author="ULStaff" w:date="2016-04-01T11:09:00Z">
        <w:r w:rsidRPr="001E0E4B" w:rsidDel="00694FF1">
          <w:rPr>
            <w:rFonts w:ascii="Times New Roman" w:hAnsi="Times New Roman" w:cs="Times New Roman"/>
          </w:rPr>
          <w:delText>collecte</w:delText>
        </w:r>
        <w:r w:rsidDel="00694FF1">
          <w:rPr>
            <w:rFonts w:ascii="Times New Roman" w:hAnsi="Times New Roman" w:cs="Times New Roman"/>
          </w:rPr>
          <w:delText xml:space="preserve">d </w:delText>
        </w:r>
      </w:del>
      <w:r>
        <w:rPr>
          <w:rFonts w:ascii="Times New Roman" w:hAnsi="Times New Roman" w:cs="Times New Roman"/>
        </w:rPr>
        <w:t xml:space="preserve">contained race </w:t>
      </w:r>
      <w:r w:rsidR="00C25038">
        <w:rPr>
          <w:rFonts w:ascii="Times New Roman" w:hAnsi="Times New Roman" w:cs="Times New Roman"/>
        </w:rPr>
        <w:t xml:space="preserve">RTs </w:t>
      </w:r>
      <w:r>
        <w:rPr>
          <w:rFonts w:ascii="Times New Roman" w:hAnsi="Times New Roman" w:cs="Times New Roman"/>
        </w:rPr>
        <w:t>for 1303 and 1007</w:t>
      </w:r>
      <w:r w:rsidRPr="001E0E4B">
        <w:rPr>
          <w:rFonts w:ascii="Times New Roman" w:hAnsi="Times New Roman" w:cs="Times New Roman"/>
        </w:rPr>
        <w:t xml:space="preserve"> </w:t>
      </w:r>
      <w:del w:id="147" w:author="ULStaff" w:date="2016-04-01T11:09:00Z">
        <w:r w:rsidRPr="001E0E4B" w:rsidDel="00694FF1">
          <w:rPr>
            <w:rFonts w:ascii="Times New Roman" w:hAnsi="Times New Roman" w:cs="Times New Roman"/>
          </w:rPr>
          <w:delText xml:space="preserve">unique </w:delText>
        </w:r>
      </w:del>
      <w:r w:rsidRPr="001E0E4B">
        <w:rPr>
          <w:rFonts w:ascii="Times New Roman" w:hAnsi="Times New Roman" w:cs="Times New Roman"/>
        </w:rPr>
        <w:t>male and female athletes,</w:t>
      </w:r>
      <w:r>
        <w:rPr>
          <w:rFonts w:ascii="Times New Roman" w:hAnsi="Times New Roman" w:cs="Times New Roman"/>
        </w:rPr>
        <w:t xml:space="preserve"> respectively, with a total of 4560 and </w:t>
      </w:r>
      <w:r w:rsidRPr="001E0E4B">
        <w:rPr>
          <w:rFonts w:ascii="Times New Roman" w:hAnsi="Times New Roman" w:cs="Times New Roman"/>
        </w:rPr>
        <w:t>3</w:t>
      </w:r>
      <w:r>
        <w:rPr>
          <w:rFonts w:ascii="Times New Roman" w:hAnsi="Times New Roman" w:cs="Times New Roman"/>
        </w:rPr>
        <w:t>999</w:t>
      </w:r>
      <w:r w:rsidRPr="001E0E4B">
        <w:rPr>
          <w:rFonts w:ascii="Times New Roman" w:hAnsi="Times New Roman" w:cs="Times New Roman"/>
        </w:rPr>
        <w:t xml:space="preserve"> </w:t>
      </w:r>
      <w:r w:rsidR="00C25038">
        <w:rPr>
          <w:rFonts w:ascii="Times New Roman" w:hAnsi="Times New Roman" w:cs="Times New Roman"/>
        </w:rPr>
        <w:t xml:space="preserve">RT </w:t>
      </w:r>
      <w:r w:rsidRPr="001E0E4B">
        <w:rPr>
          <w:rFonts w:ascii="Times New Roman" w:hAnsi="Times New Roman" w:cs="Times New Roman"/>
        </w:rPr>
        <w:t xml:space="preserve">records for male and female </w:t>
      </w:r>
      <w:r w:rsidR="00C25038">
        <w:rPr>
          <w:rFonts w:ascii="Times New Roman" w:hAnsi="Times New Roman" w:cs="Times New Roman"/>
        </w:rPr>
        <w:t xml:space="preserve">performances </w:t>
      </w:r>
      <w:r w:rsidRPr="001E0E4B">
        <w:rPr>
          <w:rFonts w:ascii="Times New Roman" w:hAnsi="Times New Roman" w:cs="Times New Roman"/>
        </w:rPr>
        <w:t xml:space="preserve">respectively. </w:t>
      </w:r>
      <w:r w:rsidR="00B83A84">
        <w:rPr>
          <w:rFonts w:ascii="Times New Roman" w:hAnsi="Times New Roman" w:cs="Times New Roman"/>
        </w:rPr>
        <w:t xml:space="preserve"> </w:t>
      </w:r>
      <w:r w:rsidRPr="001E0E4B">
        <w:rPr>
          <w:rFonts w:ascii="Times New Roman" w:hAnsi="Times New Roman" w:cs="Times New Roman"/>
        </w:rPr>
        <w:t xml:space="preserve">While the </w:t>
      </w:r>
      <w:ins w:id="148" w:author="ULStaff" w:date="2016-04-01T11:09:00Z">
        <w:r w:rsidR="00694FF1">
          <w:rPr>
            <w:rFonts w:ascii="Times New Roman" w:hAnsi="Times New Roman" w:cs="Times New Roman"/>
          </w:rPr>
          <w:t xml:space="preserve">available </w:t>
        </w:r>
      </w:ins>
      <w:r w:rsidRPr="001E0E4B">
        <w:rPr>
          <w:rFonts w:ascii="Times New Roman" w:hAnsi="Times New Roman" w:cs="Times New Roman"/>
        </w:rPr>
        <w:t xml:space="preserve">data </w:t>
      </w:r>
      <w:del w:id="149" w:author="ULStaff" w:date="2016-04-01T11:09:00Z">
        <w:r w:rsidRPr="001E0E4B" w:rsidDel="00694FF1">
          <w:rPr>
            <w:rFonts w:ascii="Times New Roman" w:hAnsi="Times New Roman" w:cs="Times New Roman"/>
          </w:rPr>
          <w:delText xml:space="preserve">contains </w:delText>
        </w:r>
      </w:del>
      <w:ins w:id="150" w:author="ULStaff" w:date="2016-04-01T11:09:00Z">
        <w:r w:rsidR="00694FF1" w:rsidRPr="001E0E4B">
          <w:rPr>
            <w:rFonts w:ascii="Times New Roman" w:hAnsi="Times New Roman" w:cs="Times New Roman"/>
          </w:rPr>
          <w:t>contain</w:t>
        </w:r>
        <w:r w:rsidR="00694FF1">
          <w:rPr>
            <w:rFonts w:ascii="Times New Roman" w:hAnsi="Times New Roman" w:cs="Times New Roman"/>
          </w:rPr>
          <w:t>ed</w:t>
        </w:r>
        <w:r w:rsidR="00694FF1" w:rsidRPr="001E0E4B">
          <w:rPr>
            <w:rFonts w:ascii="Times New Roman" w:hAnsi="Times New Roman" w:cs="Times New Roman"/>
          </w:rPr>
          <w:t xml:space="preserve"> </w:t>
        </w:r>
      </w:ins>
      <w:r w:rsidRPr="001E0E4B">
        <w:rPr>
          <w:rFonts w:ascii="Times New Roman" w:hAnsi="Times New Roman" w:cs="Times New Roman"/>
        </w:rPr>
        <w:t xml:space="preserve">additional information on the finish time, wind speed and name of the sprinter, the only variables of interest in this study </w:t>
      </w:r>
      <w:r w:rsidR="00C25038">
        <w:rPr>
          <w:rFonts w:ascii="Times New Roman" w:hAnsi="Times New Roman" w:cs="Times New Roman"/>
        </w:rPr>
        <w:t>were</w:t>
      </w:r>
      <w:ins w:id="151" w:author="ULStaff" w:date="2016-04-01T11:10:00Z">
        <w:r w:rsidR="00694FF1">
          <w:rPr>
            <w:rFonts w:ascii="Times New Roman" w:hAnsi="Times New Roman" w:cs="Times New Roman"/>
          </w:rPr>
          <w:t>:</w:t>
        </w:r>
      </w:ins>
      <w:r w:rsidR="00C25038">
        <w:rPr>
          <w:rFonts w:ascii="Times New Roman" w:hAnsi="Times New Roman" w:cs="Times New Roman"/>
        </w:rPr>
        <w:t xml:space="preserve"> the RT</w:t>
      </w:r>
      <w:r w:rsidRPr="001E0E4B">
        <w:rPr>
          <w:rFonts w:ascii="Times New Roman" w:hAnsi="Times New Roman" w:cs="Times New Roman"/>
        </w:rPr>
        <w:t xml:space="preserve"> of the sprinter, the year of the event and the round of the competition.</w:t>
      </w:r>
      <w:r w:rsidR="00B83A84">
        <w:rPr>
          <w:rFonts w:ascii="Times New Roman" w:hAnsi="Times New Roman" w:cs="Times New Roman"/>
        </w:rPr>
        <w:t xml:space="preserve"> </w:t>
      </w:r>
      <w:r w:rsidRPr="001E0E4B">
        <w:rPr>
          <w:rFonts w:ascii="Times New Roman" w:hAnsi="Times New Roman" w:cs="Times New Roman"/>
        </w:rPr>
        <w:t xml:space="preserve"> </w:t>
      </w:r>
      <w:del w:id="152" w:author="ULStaff" w:date="2016-04-01T11:10:00Z">
        <w:r w:rsidR="000046C7" w:rsidDel="00694FF1">
          <w:rPr>
            <w:rFonts w:ascii="Times New Roman" w:hAnsi="Times New Roman" w:cs="Times New Roman"/>
          </w:rPr>
          <w:delText>Following an</w:delText>
        </w:r>
      </w:del>
      <w:ins w:id="153" w:author="ULStaff" w:date="2016-04-01T11:10:00Z">
        <w:r w:rsidR="00694FF1">
          <w:rPr>
            <w:rFonts w:ascii="Times New Roman" w:hAnsi="Times New Roman" w:cs="Times New Roman"/>
          </w:rPr>
          <w:t>Based on an</w:t>
        </w:r>
      </w:ins>
      <w:r w:rsidR="000046C7">
        <w:rPr>
          <w:rFonts w:ascii="Times New Roman" w:hAnsi="Times New Roman" w:cs="Times New Roman"/>
        </w:rPr>
        <w:t xml:space="preserve"> extensive literature search</w:t>
      </w:r>
      <w:ins w:id="154" w:author="ULStaff" w:date="2016-04-01T11:10:00Z">
        <w:r w:rsidR="00694FF1">
          <w:rPr>
            <w:rFonts w:ascii="Times New Roman" w:hAnsi="Times New Roman" w:cs="Times New Roman"/>
          </w:rPr>
          <w:t>,</w:t>
        </w:r>
      </w:ins>
      <w:r w:rsidR="000046C7">
        <w:rPr>
          <w:rFonts w:ascii="Times New Roman" w:hAnsi="Times New Roman" w:cs="Times New Roman"/>
        </w:rPr>
        <w:t xml:space="preserve"> </w:t>
      </w:r>
      <w:r w:rsidRPr="001E0E4B">
        <w:rPr>
          <w:rFonts w:ascii="Times New Roman" w:hAnsi="Times New Roman" w:cs="Times New Roman"/>
        </w:rPr>
        <w:t xml:space="preserve">this </w:t>
      </w:r>
      <w:r w:rsidR="003C303A">
        <w:rPr>
          <w:rFonts w:ascii="Times New Roman" w:hAnsi="Times New Roman" w:cs="Times New Roman"/>
        </w:rPr>
        <w:t>study constitutes</w:t>
      </w:r>
      <w:r w:rsidRPr="001E0E4B">
        <w:rPr>
          <w:rFonts w:ascii="Times New Roman" w:hAnsi="Times New Roman" w:cs="Times New Roman"/>
        </w:rPr>
        <w:t xml:space="preserve"> the largest exploration of </w:t>
      </w:r>
      <w:r w:rsidR="00892C56">
        <w:rPr>
          <w:rFonts w:ascii="Times New Roman" w:hAnsi="Times New Roman" w:cs="Times New Roman"/>
        </w:rPr>
        <w:t>RTs</w:t>
      </w:r>
      <w:r w:rsidRPr="001E0E4B">
        <w:rPr>
          <w:rFonts w:ascii="Times New Roman" w:hAnsi="Times New Roman" w:cs="Times New Roman"/>
        </w:rPr>
        <w:t xml:space="preserve"> of elite sprinters to date and far exceeds the work of</w:t>
      </w:r>
      <w:r w:rsidR="00C15DB8">
        <w:rPr>
          <w:rFonts w:ascii="Times New Roman" w:hAnsi="Times New Roman" w:cs="Times New Roman"/>
        </w:rPr>
        <w:t xml:space="preserve"> </w:t>
      </w:r>
      <w:r w:rsidR="00C15DB8">
        <w:rPr>
          <w:rFonts w:ascii="Times New Roman" w:hAnsi="Times New Roman" w:cs="Times New Roman"/>
        </w:rPr>
        <w:fldChar w:fldCharType="begin"/>
      </w:r>
      <w:r w:rsidR="00C15DB8">
        <w:rPr>
          <w:rFonts w:ascii="Times New Roman" w:hAnsi="Times New Roman" w:cs="Times New Roman"/>
        </w:rPr>
        <w:instrText xml:space="preserve"> ADDIN EN.CITE &lt;EndNote&gt;&lt;Cite AuthorYear="1"&gt;&lt;Author&gt;Mero&lt;/Author&gt;&lt;Year&gt;1990&lt;/Year&gt;&lt;RecNum&gt;28&lt;/RecNum&gt;&lt;DisplayText&gt;Mero and Komi (1990)&lt;/DisplayText&gt;&lt;record&gt;&lt;rec-number&gt;28&lt;/rec-number&gt;&lt;foreign-keys&gt;&lt;key app="EN" db-id="0zxvwf9f6xset3exsr5x2a975zwvztxseprs" timestamp="1455279511"&gt;28&lt;/key&gt;&lt;/foreign-keys&gt;&lt;ref-type name="Journal Article"&gt;17&lt;/ref-type&gt;&lt;contributors&gt;&lt;authors&gt;&lt;author&gt;Mero, A.&lt;/author&gt;&lt;author&gt;Komi, P. V.&lt;/author&gt;&lt;/authors&gt;&lt;/contributors&gt;&lt;titles&gt;&lt;title&gt;Reaction time and electromyographic activity during a sprint start&lt;/title&gt;&lt;secondary-title&gt;European Journal of Applied Physiology and Occupational Physiology&lt;/secondary-title&gt;&lt;/titles&gt;&lt;periodical&gt;&lt;full-title&gt;European Journal of Applied Physiology and Occupational Physiology&lt;/full-title&gt;&lt;/periodical&gt;&lt;pages&gt;73-80&lt;/pages&gt;&lt;volume&gt;61&lt;/volume&gt;&lt;number&gt;1-2&lt;/number&gt;&lt;dates&gt;&lt;year&gt;1990&lt;/year&gt;&lt;/dates&gt;&lt;work-type&gt;Article&lt;/work-type&gt;&lt;urls&gt;&lt;related-urls&gt;&lt;url&gt;http://www.scopus.com/inward/record.url?eid=2-s2.0-0025153576&amp;amp;partnerID=40&amp;amp;md5=85bb4801e2b3cce3a7e5d53c5a87f8c1&lt;/url&gt;&lt;url&gt;http://link.springer.com/article/10.1007%2FBF00236697&lt;/url&gt;&lt;/related-urls&gt;&lt;/urls&gt;&lt;electronic-resource-num&gt;10.1007/BF00236697&lt;/electronic-resource-num&gt;&lt;remote-database-name&gt;Scopus&lt;/remote-database-name&gt;&lt;/record&gt;&lt;/Cite&gt;&lt;/EndNote&gt;</w:instrText>
      </w:r>
      <w:r w:rsidR="00C15DB8">
        <w:rPr>
          <w:rFonts w:ascii="Times New Roman" w:hAnsi="Times New Roman" w:cs="Times New Roman"/>
        </w:rPr>
        <w:fldChar w:fldCharType="separate"/>
      </w:r>
      <w:r w:rsidR="00C15DB8">
        <w:rPr>
          <w:rFonts w:ascii="Times New Roman" w:hAnsi="Times New Roman" w:cs="Times New Roman"/>
          <w:noProof/>
        </w:rPr>
        <w:t>Mero and Komi (1990)</w:t>
      </w:r>
      <w:r w:rsidR="00C15DB8">
        <w:rPr>
          <w:rFonts w:ascii="Times New Roman" w:hAnsi="Times New Roman" w:cs="Times New Roman"/>
        </w:rPr>
        <w:fldChar w:fldCharType="end"/>
      </w:r>
      <w:r w:rsidRPr="001E0E4B">
        <w:rPr>
          <w:rFonts w:ascii="Times New Roman" w:hAnsi="Times New Roman" w:cs="Times New Roman"/>
        </w:rPr>
        <w:t xml:space="preserve"> which is the basis for the</w:t>
      </w:r>
      <w:r>
        <w:rPr>
          <w:rFonts w:ascii="Times New Roman" w:hAnsi="Times New Roman" w:cs="Times New Roman"/>
        </w:rPr>
        <w:t xml:space="preserve"> </w:t>
      </w:r>
      <w:ins w:id="155" w:author="ULStaff" w:date="2016-04-01T11:11:00Z">
        <w:r w:rsidR="00694FF1">
          <w:rPr>
            <w:rFonts w:ascii="Times New Roman" w:hAnsi="Times New Roman" w:cs="Times New Roman"/>
          </w:rPr>
          <w:t xml:space="preserve">current </w:t>
        </w:r>
      </w:ins>
      <w:r>
        <w:rPr>
          <w:rFonts w:ascii="Times New Roman" w:hAnsi="Times New Roman" w:cs="Times New Roman"/>
        </w:rPr>
        <w:t>100</w:t>
      </w:r>
      <w:r w:rsidR="00892C56">
        <w:rPr>
          <w:rFonts w:ascii="Times New Roman" w:hAnsi="Times New Roman" w:cs="Times New Roman"/>
        </w:rPr>
        <w:t xml:space="preserve"> </w:t>
      </w:r>
      <w:r>
        <w:rPr>
          <w:rFonts w:ascii="Times New Roman" w:hAnsi="Times New Roman" w:cs="Times New Roman"/>
        </w:rPr>
        <w:t>ms</w:t>
      </w:r>
      <w:r w:rsidR="000046C7">
        <w:rPr>
          <w:rFonts w:ascii="Times New Roman" w:hAnsi="Times New Roman" w:cs="Times New Roman"/>
        </w:rPr>
        <w:t xml:space="preserve"> threshold</w:t>
      </w:r>
      <w:r>
        <w:rPr>
          <w:rFonts w:ascii="Times New Roman" w:hAnsi="Times New Roman" w:cs="Times New Roman"/>
        </w:rPr>
        <w:t>.</w:t>
      </w:r>
    </w:p>
    <w:p w14:paraId="1E81B6EE" w14:textId="4A7B0F85" w:rsidR="00904989" w:rsidRDefault="00904989" w:rsidP="00B36723">
      <w:pPr>
        <w:spacing w:line="480" w:lineRule="auto"/>
        <w:rPr>
          <w:rFonts w:ascii="Times New Roman" w:hAnsi="Times New Roman" w:cs="Times New Roman"/>
          <w:b/>
          <w:i/>
        </w:rPr>
      </w:pPr>
      <w:commentRangeStart w:id="156"/>
      <w:r>
        <w:rPr>
          <w:rFonts w:ascii="Times New Roman" w:hAnsi="Times New Roman" w:cs="Times New Roman"/>
          <w:b/>
          <w:i/>
        </w:rPr>
        <w:t>Exploratory Analysis</w:t>
      </w:r>
    </w:p>
    <w:p w14:paraId="0799FABA" w14:textId="62BD1F55" w:rsidR="00E21350" w:rsidRPr="00EE513E" w:rsidRDefault="001F182D" w:rsidP="00B36723">
      <w:pPr>
        <w:spacing w:line="480" w:lineRule="auto"/>
        <w:rPr>
          <w:rFonts w:ascii="Times New Roman" w:hAnsi="Times New Roman" w:cs="Times New Roman"/>
        </w:rPr>
      </w:pPr>
      <w:r>
        <w:rPr>
          <w:rFonts w:ascii="Times New Roman" w:hAnsi="Times New Roman" w:cs="Times New Roman"/>
        </w:rPr>
        <w:t xml:space="preserve">The RT data are positively skewed. </w:t>
      </w:r>
      <w:r w:rsidR="00B83A84">
        <w:rPr>
          <w:rFonts w:ascii="Times New Roman" w:hAnsi="Times New Roman" w:cs="Times New Roman"/>
        </w:rPr>
        <w:t xml:space="preserve"> </w:t>
      </w:r>
      <w:r>
        <w:rPr>
          <w:rFonts w:ascii="Times New Roman" w:hAnsi="Times New Roman" w:cs="Times New Roman"/>
        </w:rPr>
        <w:t xml:space="preserve">Thus </w:t>
      </w:r>
      <w:r w:rsidR="0072453D">
        <w:rPr>
          <w:rFonts w:ascii="Times New Roman" w:hAnsi="Times New Roman" w:cs="Times New Roman"/>
        </w:rPr>
        <w:t xml:space="preserve">the median </w:t>
      </w:r>
      <w:r>
        <w:rPr>
          <w:rFonts w:ascii="Times New Roman" w:hAnsi="Times New Roman" w:cs="Times New Roman"/>
        </w:rPr>
        <w:t xml:space="preserve">was utilised </w:t>
      </w:r>
      <w:r w:rsidR="0072453D">
        <w:rPr>
          <w:rFonts w:ascii="Times New Roman" w:hAnsi="Times New Roman" w:cs="Times New Roman"/>
        </w:rPr>
        <w:t xml:space="preserve">as a measure of centrality and confidence intervals around the median at the 2.5 and 97.5 </w:t>
      </w:r>
      <w:r w:rsidR="0072453D">
        <w:rPr>
          <w:rFonts w:ascii="Times New Roman" w:hAnsi="Times New Roman" w:cs="Times New Roman"/>
        </w:rPr>
        <w:lastRenderedPageBreak/>
        <w:t>percentiles</w:t>
      </w:r>
      <w:r>
        <w:rPr>
          <w:rFonts w:ascii="Times New Roman" w:hAnsi="Times New Roman" w:cs="Times New Roman"/>
        </w:rPr>
        <w:t xml:space="preserve"> were constructed</w:t>
      </w:r>
      <w:r w:rsidR="0072453D">
        <w:rPr>
          <w:rFonts w:ascii="Times New Roman" w:hAnsi="Times New Roman" w:cs="Times New Roman"/>
        </w:rPr>
        <w:t xml:space="preserve">. </w:t>
      </w:r>
      <w:r w:rsidR="00B83A84">
        <w:rPr>
          <w:rFonts w:ascii="Times New Roman" w:hAnsi="Times New Roman" w:cs="Times New Roman"/>
        </w:rPr>
        <w:t xml:space="preserve"> </w:t>
      </w:r>
      <w:r w:rsidR="00C13D21">
        <w:rPr>
          <w:rFonts w:ascii="Times New Roman" w:hAnsi="Times New Roman" w:cs="Times New Roman"/>
        </w:rPr>
        <w:t>Box</w:t>
      </w:r>
      <w:r w:rsidR="0072453D">
        <w:rPr>
          <w:rFonts w:ascii="Times New Roman" w:hAnsi="Times New Roman" w:cs="Times New Roman"/>
        </w:rPr>
        <w:t>-and-whiskers plot</w:t>
      </w:r>
      <w:r w:rsidR="00C13D21">
        <w:rPr>
          <w:rFonts w:ascii="Times New Roman" w:hAnsi="Times New Roman" w:cs="Times New Roman"/>
        </w:rPr>
        <w:t>s</w:t>
      </w:r>
      <w:r w:rsidR="0072453D">
        <w:rPr>
          <w:rFonts w:ascii="Times New Roman" w:hAnsi="Times New Roman" w:cs="Times New Roman"/>
        </w:rPr>
        <w:t xml:space="preserve"> provide visualisation of the </w:t>
      </w:r>
      <w:r>
        <w:rPr>
          <w:rFonts w:ascii="Times New Roman" w:hAnsi="Times New Roman" w:cs="Times New Roman"/>
        </w:rPr>
        <w:t>RTs</w:t>
      </w:r>
      <w:r w:rsidR="0072453D">
        <w:rPr>
          <w:rFonts w:ascii="Times New Roman" w:hAnsi="Times New Roman" w:cs="Times New Roman"/>
        </w:rPr>
        <w:t xml:space="preserve"> of males and females across ruling periods. </w:t>
      </w:r>
      <w:r w:rsidR="00B83A84">
        <w:rPr>
          <w:rFonts w:ascii="Times New Roman" w:hAnsi="Times New Roman" w:cs="Times New Roman"/>
        </w:rPr>
        <w:t xml:space="preserve"> </w:t>
      </w:r>
      <w:r w:rsidR="0072453D">
        <w:rPr>
          <w:rFonts w:ascii="Times New Roman" w:hAnsi="Times New Roman" w:cs="Times New Roman"/>
        </w:rPr>
        <w:t xml:space="preserve">The exploratory analysis also </w:t>
      </w:r>
      <w:r w:rsidR="00C13D21">
        <w:rPr>
          <w:rFonts w:ascii="Times New Roman" w:hAnsi="Times New Roman" w:cs="Times New Roman"/>
        </w:rPr>
        <w:t xml:space="preserve">examined </w:t>
      </w:r>
      <w:r w:rsidR="0072453D">
        <w:rPr>
          <w:rFonts w:ascii="Times New Roman" w:hAnsi="Times New Roman" w:cs="Times New Roman"/>
        </w:rPr>
        <w:t xml:space="preserve">the number of false starts </w:t>
      </w:r>
      <w:r w:rsidR="00F80818">
        <w:rPr>
          <w:rFonts w:ascii="Times New Roman" w:hAnsi="Times New Roman" w:cs="Times New Roman"/>
        </w:rPr>
        <w:t>recorded</w:t>
      </w:r>
      <w:r w:rsidR="0072453D">
        <w:rPr>
          <w:rFonts w:ascii="Times New Roman" w:hAnsi="Times New Roman" w:cs="Times New Roman"/>
        </w:rPr>
        <w:t xml:space="preserve"> in each ruling period.   </w:t>
      </w:r>
      <w:commentRangeEnd w:id="156"/>
      <w:r w:rsidR="00694FF1">
        <w:rPr>
          <w:rStyle w:val="CommentReference"/>
        </w:rPr>
        <w:commentReference w:id="156"/>
      </w:r>
    </w:p>
    <w:p w14:paraId="0CF690CD" w14:textId="07BC210F" w:rsidR="00904989" w:rsidRDefault="001F182D" w:rsidP="00B36723">
      <w:pPr>
        <w:spacing w:line="480" w:lineRule="auto"/>
        <w:rPr>
          <w:rFonts w:ascii="Times New Roman" w:hAnsi="Times New Roman" w:cs="Times New Roman"/>
          <w:b/>
          <w:i/>
        </w:rPr>
      </w:pPr>
      <w:r>
        <w:rPr>
          <w:rFonts w:ascii="Times New Roman" w:hAnsi="Times New Roman" w:cs="Times New Roman"/>
          <w:b/>
          <w:i/>
        </w:rPr>
        <w:t>Statistical Modelling</w:t>
      </w:r>
    </w:p>
    <w:p w14:paraId="729BAF2B" w14:textId="0890C894" w:rsidR="00784F30" w:rsidRPr="00784F30" w:rsidRDefault="00784F30" w:rsidP="00784F30">
      <w:pPr>
        <w:spacing w:line="480" w:lineRule="auto"/>
        <w:rPr>
          <w:rFonts w:ascii="Times New Roman" w:hAnsi="Times New Roman" w:cs="Times New Roman"/>
        </w:rPr>
      </w:pPr>
      <w:r w:rsidRPr="00784F30">
        <w:rPr>
          <w:rFonts w:ascii="Times New Roman" w:hAnsi="Times New Roman" w:cs="Times New Roman"/>
        </w:rPr>
        <w:t xml:space="preserve">The </w:t>
      </w:r>
      <w:r w:rsidR="00E07565">
        <w:rPr>
          <w:rFonts w:ascii="Times New Roman" w:hAnsi="Times New Roman" w:cs="Times New Roman"/>
        </w:rPr>
        <w:t xml:space="preserve">exponentially modified </w:t>
      </w:r>
      <w:r w:rsidRPr="00784F30">
        <w:rPr>
          <w:rFonts w:ascii="Times New Roman" w:hAnsi="Times New Roman" w:cs="Times New Roman"/>
        </w:rPr>
        <w:t>Gaussian distribution</w:t>
      </w:r>
      <w:r w:rsidR="001F182D">
        <w:rPr>
          <w:rFonts w:ascii="Times New Roman" w:hAnsi="Times New Roman" w:cs="Times New Roman"/>
        </w:rPr>
        <w:t xml:space="preserve"> (EMGD)</w:t>
      </w:r>
      <w:r w:rsidR="00341CA2">
        <w:rPr>
          <w:rFonts w:ascii="Times New Roman" w:hAnsi="Times New Roman" w:cs="Times New Roman"/>
        </w:rPr>
        <w:t xml:space="preserve"> has been widely used to model reaction times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&lt;EndNote&gt;&lt;Cite&gt;&lt;Author&gt;Dawson&lt;/Author&gt;&lt;Year&gt;1988&lt;/Year&gt;&lt;RecNum&gt;36&lt;/RecNum&gt;&lt;DisplayText&gt;(Dawson 1988)&lt;/DisplayText&gt;&lt;record&gt;&lt;rec-number&gt;36&lt;/rec-number&gt;&lt;foreign-keys&gt;&lt;key app="EN" db-id="0zxvwf9f6xset3exsr5x2a975zwvztxseprs" timestamp="1457971045"&gt;36&lt;/key&gt;&lt;/foreign-keys&gt;&lt;ref-type name="Journal Article"&gt;17&lt;/ref-type&gt;&lt;contributors&gt;&lt;authors&gt;&lt;author&gt;Dawson, M. R. W.&lt;/author&gt;&lt;/authors&gt;&lt;/contributors&gt;&lt;titles&gt;&lt;title&gt;Fitting the ex-Gaussian equation to reaction time distributions&lt;/title&gt;&lt;secondary-title&gt;Behavior Research Methods, Instruments, &amp;amp; Computers&lt;/secondary-title&gt;&lt;/titles&gt;&lt;periodical&gt;&lt;full-title&gt;Behavior Research Methods, Instruments, &amp;amp; Computers&lt;/full-title&gt;&lt;/periodical&gt;&lt;pages&gt;54-57&lt;/pages&gt;&lt;volume&gt;20&lt;/volume&gt;&lt;number&gt;1&lt;/number&gt;&lt;dates&gt;&lt;year&gt;1988&lt;/year&gt;&lt;/dates&gt;&lt;work-type&gt;Article&lt;/work-type&gt;&lt;urls&gt;&lt;related-urls&gt;&lt;url&gt;http://www.scopus.com/inward/record.url?eid=2-s2.0-0039242275&amp;amp;partnerID=40&amp;amp;md5=85e5ee9567ce710a6245754c14e0ee69&lt;/url&gt;&lt;url&gt;http://download.springer.com/static/pdf/409/art%253A10.3758%252FBF03202603.pdf?originUrl=http%3A%2F%2Flink.springer.com%2Farticle%2F10.3758%2FBF03202603&amp;amp;token2=exp=1457972285~acl=%2Fstatic%2Fpdf%2F409%2Fart%25253A10.3758%25252FBF03202603.pdf%3ForiginUrl%3Dhttp%253A%252F%252Flink.springer.com%252Farticle%252F10.3758%252FBF03202603*~hmac=953a209f3792060978d3a57af94e7223fca90e5f678dd4e3d683307f45bb6737&lt;/url&gt;&lt;url&gt;http://download.springer.com/static/pdf/409/art%253A10.3758%252FBF03202603.pdf?originUrl=http%3A%2F%2Flink.springer.com%2Farticle%2F10.3758%2FBF03202603&amp;amp;token2=exp=1457972288~acl=%2Fstatic%2Fpdf%2F409%2Fart%25253A10.3758%25252FBF03202603.pdf%3ForiginUrl%3Dhttp%253A%252F%252Flink.springer.com%252Farticle%252F10.3758%252FBF03202603*~hmac=e2ba07a2558a14ee99ae55d88c355ff40d7a16d88e29cb39b060b8bab9370dea&lt;/url&gt;&lt;/related-urls&gt;&lt;/urls&gt;&lt;electronic-resource-num&gt;10.3758/BF03202603&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(Dawson 1988)</w:t>
      </w:r>
      <w:r>
        <w:rPr>
          <w:rFonts w:ascii="Times New Roman" w:hAnsi="Times New Roman" w:cs="Times New Roman"/>
        </w:rPr>
        <w:fldChar w:fldCharType="end"/>
      </w:r>
      <w:r w:rsidR="00341CA2">
        <w:rPr>
          <w:rFonts w:ascii="Times New Roman" w:hAnsi="Times New Roman" w:cs="Times New Roman"/>
        </w:rPr>
        <w:t>.</w:t>
      </w:r>
      <w:r w:rsidRPr="00784F30">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The EMGD is a convolution of an exponential distribution, </w:t>
      </w:r>
      <w:r w:rsidRPr="00784F30">
        <w:rPr>
          <w:rFonts w:ascii="Times New Roman" w:hAnsi="Times New Roman" w:cs="Times New Roman"/>
        </w:rPr>
        <w:t>controlling the tail of the distribution, and a Gaussian distribution to represent the group of quickest reactions.</w:t>
      </w:r>
      <w:r w:rsidR="00341CA2">
        <w:rPr>
          <w:rFonts w:ascii="Times New Roman" w:hAnsi="Times New Roman" w:cs="Times New Roman"/>
        </w:rPr>
        <w:t xml:space="preserve"> </w:t>
      </w:r>
      <w:r w:rsidR="00B83A84">
        <w:rPr>
          <w:rFonts w:ascii="Times New Roman" w:hAnsi="Times New Roman" w:cs="Times New Roman"/>
        </w:rPr>
        <w:t xml:space="preserve"> </w:t>
      </w:r>
      <w:r w:rsidR="00341CA2">
        <w:rPr>
          <w:rFonts w:ascii="Times New Roman" w:hAnsi="Times New Roman" w:cs="Times New Roman"/>
        </w:rPr>
        <w:t xml:space="preserve">Its </w:t>
      </w:r>
      <w:r w:rsidRPr="00784F30">
        <w:rPr>
          <w:rFonts w:ascii="Times New Roman" w:hAnsi="Times New Roman" w:cs="Times New Roman"/>
        </w:rPr>
        <w:t>probability density function</w:t>
      </w:r>
      <w:r w:rsidR="003C303A">
        <w:rPr>
          <w:rFonts w:ascii="Times New Roman" w:hAnsi="Times New Roman" w:cs="Times New Roman"/>
        </w:rPr>
        <w:t xml:space="preserve"> is</w:t>
      </w:r>
      <w:r w:rsidR="001F182D">
        <w:rPr>
          <w:rFonts w:ascii="Times New Roman" w:hAnsi="Times New Roman" w:cs="Times New Roman"/>
        </w:rPr>
        <w:t>:</w:t>
      </w:r>
    </w:p>
    <w:p w14:paraId="626D3D8F" w14:textId="18229C4F" w:rsidR="00784F30" w:rsidRPr="00784F30" w:rsidRDefault="00784F30" w:rsidP="00784F30">
      <w:pPr>
        <w:spacing w:line="480" w:lineRule="auto"/>
        <w:rPr>
          <w:rFonts w:ascii="Times New Roman" w:hAnsi="Times New Roman" w:cs="Times New Roman"/>
        </w:rPr>
      </w:pPr>
      <m:oMathPara>
        <m:oMath>
          <m:r>
            <w:rPr>
              <w:rFonts w:ascii="Cambria Math" w:hAnsi="Cambria Math" w:cs="Times New Roman"/>
            </w:rPr>
            <m:t>f</m:t>
          </m:r>
          <m:d>
            <m:dPr>
              <m:endChr m:val="|"/>
              <m:ctrlPr>
                <w:rPr>
                  <w:rFonts w:ascii="Cambria Math" w:hAnsi="Cambria Math" w:cs="Times New Roman"/>
                  <w:i/>
                </w:rPr>
              </m:ctrlPr>
            </m:dPr>
            <m:e>
              <m:r>
                <w:rPr>
                  <w:rFonts w:ascii="Cambria Math" w:hAnsi="Cambria Math" w:cs="Times New Roman"/>
                </w:rPr>
                <m:t>RT</m:t>
              </m:r>
            </m:e>
          </m:d>
          <m:r>
            <w:rPr>
              <w:rFonts w:ascii="Cambria Math" w:hAnsi="Cambria Math" w:cs="Times New Roman"/>
            </w:rPr>
            <m:t xml:space="preserve">μ, σ, τ)= </m:t>
          </m:r>
          <m:f>
            <m:fPr>
              <m:ctrlPr>
                <w:rPr>
                  <w:rFonts w:ascii="Cambria Math" w:hAnsi="Cambria Math" w:cs="Times New Roman"/>
                  <w:i/>
                  <w:lang w:val="en-US"/>
                </w:rPr>
              </m:ctrlPr>
            </m:fPr>
            <m:num>
              <m:r>
                <w:rPr>
                  <w:rFonts w:ascii="Cambria Math" w:hAnsi="Cambria Math" w:cs="Times New Roman"/>
                </w:rPr>
                <m:t>1</m:t>
              </m:r>
            </m:num>
            <m:den>
              <m:r>
                <w:rPr>
                  <w:rFonts w:ascii="Cambria Math" w:hAnsi="Cambria Math" w:cs="Times New Roman"/>
                </w:rPr>
                <m:t>τ</m:t>
              </m:r>
            </m:den>
          </m:f>
          <m:r>
            <w:rPr>
              <w:rFonts w:ascii="Cambria Math" w:hAnsi="Cambria Math" w:cs="Times New Roman"/>
            </w:rPr>
            <m:t>exp</m:t>
          </m:r>
          <m:d>
            <m:dPr>
              <m:begChr m:val="{"/>
              <m:endChr m:val="}"/>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r>
                <w:rPr>
                  <w:rFonts w:ascii="Cambria Math" w:hAnsi="Cambria Math" w:cs="Times New Roman"/>
                </w:rPr>
                <m:t xml:space="preserve">- </m:t>
              </m:r>
              <m:f>
                <m:fPr>
                  <m:ctrlPr>
                    <w:rPr>
                      <w:rFonts w:ascii="Cambria Math" w:hAnsi="Cambria Math" w:cs="Times New Roman"/>
                      <w:i/>
                      <w:lang w:val="en-US"/>
                    </w:rPr>
                  </m:ctrlPr>
                </m:fPr>
                <m:num>
                  <m:r>
                    <w:rPr>
                      <w:rFonts w:ascii="Cambria Math" w:hAnsi="Cambria Math" w:cs="Times New Roman"/>
                    </w:rPr>
                    <m:t>RT</m:t>
                  </m:r>
                </m:num>
                <m:den>
                  <m:r>
                    <w:rPr>
                      <w:rFonts w:ascii="Cambria Math" w:hAnsi="Cambria Math" w:cs="Times New Roman"/>
                    </w:rPr>
                    <m:t>τ</m:t>
                  </m:r>
                </m:den>
              </m:f>
              <m:r>
                <w:rPr>
                  <w:rFonts w:ascii="Cambria Math" w:hAnsi="Cambria Math" w:cs="Times New Roman"/>
                </w:rPr>
                <m:t xml:space="preserve"> </m:t>
              </m:r>
            </m:e>
          </m:d>
          <m:r>
            <w:rPr>
              <w:rFonts w:ascii="Cambria Math" w:hAnsi="Cambria Math" w:cs="Times New Roman"/>
            </w:rPr>
            <m:t xml:space="preserve"> </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lang w:val="en-US"/>
                    </w:rPr>
                  </m:ctrlPr>
                </m:fPr>
                <m:num>
                  <m:r>
                    <w:rPr>
                      <w:rFonts w:ascii="Cambria Math" w:hAnsi="Cambria Math" w:cs="Times New Roman"/>
                    </w:rPr>
                    <m:t>RT-μ-</m:t>
                  </m:r>
                  <m:f>
                    <m:fPr>
                      <m:ctrlPr>
                        <w:rPr>
                          <w:rFonts w:ascii="Cambria Math" w:hAnsi="Cambria Math" w:cs="Times New Roman"/>
                          <w:i/>
                          <w:lang w:val="en-US"/>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oMath>
      </m:oMathPara>
    </w:p>
    <w:p w14:paraId="71D61DE8" w14:textId="356B8605" w:rsidR="00784F30" w:rsidRDefault="001F182D" w:rsidP="00784F30">
      <w:pPr>
        <w:spacing w:line="480" w:lineRule="auto"/>
        <w:rPr>
          <w:rFonts w:ascii="Times New Roman" w:hAnsi="Times New Roman" w:cs="Times New Roman"/>
        </w:rPr>
      </w:pPr>
      <w:proofErr w:type="gramStart"/>
      <w:r>
        <w:rPr>
          <w:rFonts w:ascii="Times New Roman" w:hAnsi="Times New Roman" w:cs="Times New Roman"/>
        </w:rPr>
        <w:t>w</w:t>
      </w:r>
      <w:r w:rsidR="00784F30" w:rsidRPr="00784F30">
        <w:rPr>
          <w:rFonts w:ascii="Times New Roman" w:hAnsi="Times New Roman" w:cs="Times New Roman"/>
        </w:rPr>
        <w:t>here</w:t>
      </w:r>
      <w:proofErr w:type="gramEnd"/>
      <w:r w:rsidR="00C13D21">
        <w:rPr>
          <w:rFonts w:ascii="Times New Roman" w:hAnsi="Times New Roman" w:cs="Times New Roman"/>
        </w:rPr>
        <w:t>,</w:t>
      </w:r>
      <w:r w:rsidR="00054E41">
        <w:rPr>
          <w:rFonts w:ascii="Times New Roman" w:hAnsi="Times New Roman" w:cs="Times New Roman"/>
        </w:rPr>
        <w:t xml:space="preserve"> µ</w:t>
      </w:r>
      <w:r w:rsidR="00C70903">
        <w:rPr>
          <w:rFonts w:ascii="Times New Roman" w:hAnsi="Times New Roman" w:cs="Times New Roman"/>
        </w:rPr>
        <w:t xml:space="preserve"> and</w:t>
      </w:r>
      <w:r w:rsidR="00784F30" w:rsidRPr="00784F30">
        <w:rPr>
          <w:rFonts w:ascii="Times New Roman" w:hAnsi="Times New Roman" w:cs="Times New Roman"/>
        </w:rPr>
        <w:t xml:space="preserve"> </w:t>
      </w:r>
      <w:r w:rsidR="00054E41">
        <w:rPr>
          <w:rFonts w:ascii="Times New Roman" w:hAnsi="Times New Roman" w:cs="Times New Roman"/>
        </w:rPr>
        <w:t>σ</w:t>
      </w:r>
      <w:r w:rsidR="00C70903">
        <w:rPr>
          <w:rFonts w:ascii="Times New Roman" w:hAnsi="Times New Roman" w:cs="Times New Roman"/>
        </w:rPr>
        <w:t xml:space="preserve"> represent the mean and standard deviation of the Gaussian component</w:t>
      </w:r>
      <w:r w:rsidR="00054E41">
        <w:rPr>
          <w:rFonts w:ascii="Times New Roman" w:hAnsi="Times New Roman" w:cs="Times New Roman"/>
        </w:rPr>
        <w:t xml:space="preserve"> </w:t>
      </w:r>
      <w:r w:rsidR="00784F30" w:rsidRPr="00784F30">
        <w:rPr>
          <w:rFonts w:ascii="Times New Roman" w:hAnsi="Times New Roman" w:cs="Times New Roman"/>
        </w:rPr>
        <w:t xml:space="preserve">and </w:t>
      </w:r>
      <w:r w:rsidR="00054E41">
        <w:rPr>
          <w:rFonts w:ascii="Times New Roman" w:hAnsi="Times New Roman" w:cs="Times New Roman"/>
        </w:rPr>
        <w:t xml:space="preserve">τ </w:t>
      </w:r>
      <w:r w:rsidR="00C70903">
        <w:rPr>
          <w:rFonts w:ascii="Times New Roman" w:hAnsi="Times New Roman" w:cs="Times New Roman"/>
        </w:rPr>
        <w:t>is the rate parameter of the exponential distribution,</w:t>
      </w:r>
      <w:r w:rsidR="00C70903" w:rsidRPr="00C70903">
        <w:rPr>
          <w:rFonts w:ascii="Times New Roman" w:hAnsi="Times New Roman" w:cs="Times New Roman"/>
        </w:rPr>
        <w:t xml:space="preserve"> </w:t>
      </w:r>
      <w:r w:rsidR="00C70903">
        <w:rPr>
          <w:rFonts w:ascii="Times New Roman" w:hAnsi="Times New Roman" w:cs="Times New Roman"/>
        </w:rPr>
        <w:t>while Φ(</w:t>
      </w:r>
      <w:r w:rsidR="00C70903" w:rsidRPr="00B83A84">
        <w:rPr>
          <w:rFonts w:ascii="Times New Roman" w:hAnsi="Times New Roman" w:cs="Times New Roman"/>
          <w:i/>
        </w:rPr>
        <w:t>t</w:t>
      </w:r>
      <w:r w:rsidR="00C70903">
        <w:rPr>
          <w:rFonts w:ascii="Times New Roman" w:hAnsi="Times New Roman" w:cs="Times New Roman"/>
        </w:rPr>
        <w:t>)</w:t>
      </w:r>
      <w:r w:rsidR="00C70903" w:rsidRPr="00784F30">
        <w:rPr>
          <w:rFonts w:ascii="Times New Roman" w:hAnsi="Times New Roman" w:cs="Times New Roman"/>
        </w:rPr>
        <w:t xml:space="preserve"> is the cumulative standard normal dist</w:t>
      </w:r>
      <w:r w:rsidR="00C70903">
        <w:rPr>
          <w:rFonts w:ascii="Times New Roman" w:hAnsi="Times New Roman" w:cs="Times New Roman"/>
        </w:rPr>
        <w:t xml:space="preserve">ribution function evaluated at </w:t>
      </w:r>
      <w:r w:rsidR="00C70903" w:rsidRPr="00B83A84">
        <w:rPr>
          <w:rFonts w:ascii="Times New Roman" w:hAnsi="Times New Roman" w:cs="Times New Roman"/>
          <w:i/>
        </w:rPr>
        <w:t>t</w:t>
      </w:r>
      <w:r w:rsidR="00C70903" w:rsidRPr="00784F30">
        <w:rPr>
          <w:rFonts w:ascii="Times New Roman" w:hAnsi="Times New Roman" w:cs="Times New Roman"/>
        </w:rPr>
        <w:t xml:space="preserve">. </w:t>
      </w:r>
      <w:r w:rsidR="00C70903">
        <w:rPr>
          <w:rFonts w:ascii="Times New Roman" w:hAnsi="Times New Roman" w:cs="Times New Roman"/>
        </w:rPr>
        <w:t xml:space="preserve"> The parameters are </w:t>
      </w:r>
      <w:r w:rsidR="00054E41">
        <w:rPr>
          <w:rFonts w:ascii="Times New Roman" w:hAnsi="Times New Roman" w:cs="Times New Roman"/>
        </w:rPr>
        <w:t xml:space="preserve">constrained such that </w:t>
      </w:r>
      <m:oMath>
        <m:r>
          <m:rPr>
            <m:nor/>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RT</m:t>
            </m:r>
          </m:e>
        </m:d>
        <m:r>
          <w:rPr>
            <w:rFonts w:ascii="Cambria Math" w:hAnsi="Cambria Math" w:cs="Times New Roman"/>
          </w:rPr>
          <m:t>≤μ≤</m:t>
        </m:r>
        <m:r>
          <m:rPr>
            <m:nor/>
          </m:rPr>
          <w:rPr>
            <w:rFonts w:ascii="Cambria Math" w:hAnsi="Cambria Math" w:cs="Times New Roman"/>
          </w:rPr>
          <m:t>max</m:t>
        </m:r>
        <m:r>
          <w:rPr>
            <w:rFonts w:ascii="Cambria Math" w:hAnsi="Cambria Math" w:cs="Times New Roman"/>
          </w:rPr>
          <m:t xml:space="preserve">(RT), </m:t>
        </m:r>
      </m:oMath>
      <w:r w:rsidR="00054E41">
        <w:rPr>
          <w:rFonts w:ascii="Times New Roman" w:hAnsi="Times New Roman" w:cs="Times New Roman"/>
        </w:rPr>
        <w:t xml:space="preserve"> </w:t>
      </w:r>
      <m:oMath>
        <m:r>
          <w:rPr>
            <w:rFonts w:ascii="Cambria Math" w:hAnsi="Cambria Math" w:cs="Times New Roman"/>
          </w:rPr>
          <m:t>0≤σ≤</m:t>
        </m:r>
        <m:r>
          <m:rPr>
            <m:nor/>
          </m:rPr>
          <w:rPr>
            <w:rFonts w:ascii="Cambria Math" w:hAnsi="Cambria Math" w:cs="Times New Roman"/>
          </w:rPr>
          <m:t>range</m:t>
        </m:r>
        <m:r>
          <w:rPr>
            <w:rFonts w:ascii="Cambria Math" w:hAnsi="Cambria Math" w:cs="Times New Roman"/>
          </w:rPr>
          <m:t>(RT)</m:t>
        </m:r>
      </m:oMath>
      <w:r w:rsidR="00054E41">
        <w:rPr>
          <w:rFonts w:ascii="Times New Roman" w:hAnsi="Times New Roman" w:cs="Times New Roman"/>
        </w:rPr>
        <w:t xml:space="preserve"> and </w:t>
      </w:r>
      <m:oMath>
        <m:r>
          <w:rPr>
            <w:rFonts w:ascii="Cambria Math" w:hAnsi="Cambria Math" w:cs="Times New Roman"/>
          </w:rPr>
          <m:t>0≤τ≤</m:t>
        </m:r>
        <m:r>
          <m:rPr>
            <m:nor/>
          </m:rPr>
          <w:rPr>
            <w:rFonts w:ascii="Cambria Math" w:hAnsi="Cambria Math" w:cs="Times New Roman"/>
          </w:rPr>
          <m:t>range</m:t>
        </m:r>
        <m:r>
          <w:rPr>
            <w:rFonts w:ascii="Cambria Math" w:hAnsi="Cambria Math" w:cs="Times New Roman"/>
          </w:rPr>
          <m:t>(RT)</m:t>
        </m:r>
      </m:oMath>
      <w:r w:rsidR="00C70903">
        <w:rPr>
          <w:rFonts w:ascii="Times New Roman" w:hAnsi="Times New Roman" w:cs="Times New Roman"/>
        </w:rPr>
        <w:t>.</w:t>
      </w:r>
      <w:r w:rsidR="00B83A84">
        <w:rPr>
          <w:rFonts w:ascii="Times New Roman" w:hAnsi="Times New Roman" w:cs="Times New Roman"/>
        </w:rPr>
        <w:t xml:space="preserve"> </w:t>
      </w:r>
      <w:r w:rsidR="00054E41">
        <w:rPr>
          <w:rFonts w:ascii="Times New Roman" w:hAnsi="Times New Roman" w:cs="Times New Roman"/>
        </w:rPr>
        <w:t xml:space="preserve"> </w:t>
      </w:r>
      <w:r w:rsidR="00784F30" w:rsidRPr="00784F30">
        <w:rPr>
          <w:rFonts w:ascii="Times New Roman" w:hAnsi="Times New Roman" w:cs="Times New Roman"/>
        </w:rPr>
        <w:t>I</w:t>
      </w:r>
      <w:r w:rsidR="00784F30">
        <w:rPr>
          <w:rFonts w:ascii="Times New Roman" w:hAnsi="Times New Roman" w:cs="Times New Roman"/>
        </w:rPr>
        <w:t xml:space="preserve">f </w:t>
      </w:r>
      <w:r w:rsidR="00C70903">
        <w:rPr>
          <w:rFonts w:ascii="Times New Roman" w:hAnsi="Times New Roman" w:cs="Times New Roman"/>
        </w:rPr>
        <w:t>the RTs</w:t>
      </w:r>
      <w:r w:rsidR="00784F30" w:rsidRPr="00784F30">
        <w:rPr>
          <w:rFonts w:ascii="Times New Roman" w:hAnsi="Times New Roman" w:cs="Times New Roman"/>
        </w:rPr>
        <w:t xml:space="preserve"> follow an </w:t>
      </w:r>
      <w:r w:rsidR="00DB5ADC">
        <w:rPr>
          <w:rFonts w:ascii="Times New Roman" w:hAnsi="Times New Roman" w:cs="Times New Roman"/>
        </w:rPr>
        <w:t>EMG</w:t>
      </w:r>
      <w:r w:rsidR="00C70903">
        <w:rPr>
          <w:rFonts w:ascii="Times New Roman" w:hAnsi="Times New Roman" w:cs="Times New Roman"/>
        </w:rPr>
        <w:t>D</w:t>
      </w:r>
      <w:r w:rsidR="00784F30" w:rsidRPr="00784F30">
        <w:rPr>
          <w:rFonts w:ascii="Times New Roman" w:hAnsi="Times New Roman" w:cs="Times New Roman"/>
        </w:rPr>
        <w:t xml:space="preserve"> with the above parameters its measure of location a</w:t>
      </w:r>
      <w:r w:rsidR="00054E41">
        <w:rPr>
          <w:rFonts w:ascii="Times New Roman" w:hAnsi="Times New Roman" w:cs="Times New Roman"/>
        </w:rPr>
        <w:t xml:space="preserve">nd scale can be represented as </w:t>
      </w:r>
      <m:oMath>
        <m:r>
          <m:rPr>
            <m:scr m:val="double-struck"/>
          </m:rPr>
          <w:rPr>
            <w:rFonts w:ascii="Cambria Math" w:hAnsi="Cambria Math" w:cs="Times New Roman"/>
          </w:rPr>
          <m:t>E(</m:t>
        </m:r>
        <m:r>
          <w:rPr>
            <w:rFonts w:ascii="Cambria Math" w:hAnsi="Cambria Math" w:cs="Times New Roman"/>
          </w:rPr>
          <m:t>X) =μ +τ</m:t>
        </m:r>
      </m:oMath>
      <w:r w:rsidR="00054E41">
        <w:rPr>
          <w:rFonts w:ascii="Times New Roman" w:hAnsi="Times New Roman" w:cs="Times New Roman"/>
        </w:rPr>
        <w:t xml:space="preserve"> and </w:t>
      </w:r>
      <m:oMath>
        <m:r>
          <m:rPr>
            <m:nor/>
          </m:rPr>
          <w:rPr>
            <w:rFonts w:ascii="Cambria Math" w:hAnsi="Cambria Math" w:cs="Times New Roman"/>
          </w:rPr>
          <m:t>Var</m:t>
        </m:r>
        <m:r>
          <w:rPr>
            <w:rFonts w:ascii="Cambria Math" w:hAnsi="Cambria Math" w:cs="Times New Roman"/>
          </w:rPr>
          <m:t>(X)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oMath>
      <w:r w:rsidR="002520D7">
        <w:rPr>
          <w:rFonts w:ascii="Times New Roman" w:hAnsi="Times New Roman" w:cs="Times New Roman"/>
        </w:rPr>
        <w:t xml:space="preserve">, respectively. </w:t>
      </w:r>
    </w:p>
    <w:p w14:paraId="72C1DEAA" w14:textId="5516BBC2" w:rsidR="00341CA2" w:rsidRPr="00341CA2" w:rsidRDefault="00341CA2" w:rsidP="00784F30">
      <w:pPr>
        <w:spacing w:line="480" w:lineRule="auto"/>
        <w:rPr>
          <w:rFonts w:ascii="Times New Roman" w:hAnsi="Times New Roman" w:cs="Times New Roman"/>
          <w:i/>
        </w:rPr>
      </w:pPr>
      <w:r>
        <w:rPr>
          <w:rFonts w:ascii="Times New Roman" w:hAnsi="Times New Roman" w:cs="Times New Roman"/>
          <w:i/>
        </w:rPr>
        <w:t>Estimation:</w:t>
      </w:r>
    </w:p>
    <w:p w14:paraId="484BEB26" w14:textId="48242F59" w:rsidR="003B05AE" w:rsidRPr="003B05AE" w:rsidRDefault="0055310D" w:rsidP="00B36723">
      <w:pPr>
        <w:spacing w:line="480" w:lineRule="auto"/>
        <w:rPr>
          <w:rFonts w:ascii="Times New Roman" w:hAnsi="Times New Roman" w:cs="Times New Roman"/>
        </w:rPr>
      </w:pPr>
      <w:r w:rsidRPr="0055310D">
        <w:rPr>
          <w:rFonts w:ascii="Times New Roman" w:hAnsi="Times New Roman" w:cs="Times New Roman"/>
        </w:rPr>
        <w:t xml:space="preserve">The parameters for each of the </w:t>
      </w:r>
      <w:r w:rsidR="003B09A9">
        <w:rPr>
          <w:rFonts w:ascii="Times New Roman" w:hAnsi="Times New Roman" w:cs="Times New Roman"/>
        </w:rPr>
        <w:t>EMG</w:t>
      </w:r>
      <w:r w:rsidR="00786B98">
        <w:rPr>
          <w:rFonts w:ascii="Times New Roman" w:hAnsi="Times New Roman" w:cs="Times New Roman"/>
        </w:rPr>
        <w:t>D’</w:t>
      </w:r>
      <w:r w:rsidRPr="0055310D">
        <w:rPr>
          <w:rFonts w:ascii="Times New Roman" w:hAnsi="Times New Roman" w:cs="Times New Roman"/>
        </w:rPr>
        <w:t xml:space="preserve">s </w:t>
      </w:r>
      <w:del w:id="157" w:author="ULStaff" w:date="2016-04-01T11:14:00Z">
        <w:r w:rsidRPr="0055310D" w:rsidDel="00694FF1">
          <w:rPr>
            <w:rFonts w:ascii="Times New Roman" w:hAnsi="Times New Roman" w:cs="Times New Roman"/>
          </w:rPr>
          <w:delText xml:space="preserve">reported are </w:delText>
        </w:r>
      </w:del>
      <w:ins w:id="158" w:author="ULStaff" w:date="2016-04-01T11:14:00Z">
        <w:r w:rsidR="00694FF1">
          <w:rPr>
            <w:rFonts w:ascii="Times New Roman" w:hAnsi="Times New Roman" w:cs="Times New Roman"/>
          </w:rPr>
          <w:t>we</w:t>
        </w:r>
        <w:r w:rsidR="00694FF1" w:rsidRPr="0055310D">
          <w:rPr>
            <w:rFonts w:ascii="Times New Roman" w:hAnsi="Times New Roman" w:cs="Times New Roman"/>
          </w:rPr>
          <w:t xml:space="preserve">re </w:t>
        </w:r>
      </w:ins>
      <w:r w:rsidRPr="0055310D">
        <w:rPr>
          <w:rFonts w:ascii="Times New Roman" w:hAnsi="Times New Roman" w:cs="Times New Roman"/>
        </w:rPr>
        <w:t xml:space="preserve">estimated using the maximum likelihood approach provided in the </w:t>
      </w:r>
      <w:r w:rsidRPr="00786B98">
        <w:rPr>
          <w:rFonts w:ascii="Times New Roman" w:eastAsia="Batang" w:hAnsi="Times New Roman" w:cs="Times New Roman"/>
        </w:rPr>
        <w:t>retimes</w:t>
      </w:r>
      <w:r w:rsidRPr="0055310D">
        <w:rPr>
          <w:rFonts w:ascii="Times New Roman" w:hAnsi="Times New Roman" w:cs="Times New Roman"/>
        </w:rPr>
        <w:t xml:space="preserve"> package </w:t>
      </w:r>
      <w:r>
        <w:rPr>
          <w:rFonts w:ascii="Times New Roman" w:hAnsi="Times New Roman" w:cs="Times New Roman"/>
        </w:rPr>
        <w:fldChar w:fldCharType="begin"/>
      </w:r>
      <w:r>
        <w:rPr>
          <w:rFonts w:ascii="Times New Roman" w:hAnsi="Times New Roman" w:cs="Times New Roman"/>
        </w:rPr>
        <w:instrText xml:space="preserve"> ADDIN EN.CITE &lt;EndNote&gt;&lt;Cite&gt;&lt;Author&gt;Massidda&lt;/Author&gt;&lt;Year&gt;2013&lt;/Year&gt;&lt;RecNum&gt;41&lt;/RecNum&gt;&lt;DisplayText&gt;(Massidda 2013)&lt;/DisplayText&gt;&lt;record&gt;&lt;rec-number&gt;41&lt;/rec-number&gt;&lt;foreign-keys&gt;&lt;key app="EN" db-id="0zxvwf9f6xset3exsr5x2a975zwvztxseprs" timestamp="1457974822"&gt;41&lt;/key&gt;&lt;/foreign-keys&gt;&lt;ref-type name="Journal Article"&gt;17&lt;/ref-type&gt;&lt;contributors&gt;&lt;authors&gt;&lt;author&gt;Massidda, D&lt;/author&gt;&lt;/authors&gt;&lt;/contributors&gt;&lt;titles&gt;&lt;title&gt;Retimes: Reaction Time Analysis&lt;/title&gt;&lt;secondary-title&gt;R package version 0.1-2&lt;/secondary-title&gt;&lt;/titles&gt;&lt;periodical&gt;&lt;full-title&gt;R package version 0.1-2&lt;/full-title&gt;&lt;/periodical&gt;&lt;dates&gt;&lt;year&gt;2013&lt;/year&gt;&lt;/dates&gt;&lt;urls&gt;&lt;/urls&gt;&lt;/record&gt;&lt;/Cite&gt;&lt;/EndNote&gt;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(Massidda 2013)</w:t>
      </w:r>
      <w:r>
        <w:rPr>
          <w:rFonts w:ascii="Times New Roman" w:hAnsi="Times New Roman" w:cs="Times New Roman"/>
        </w:rPr>
        <w:fldChar w:fldCharType="end"/>
      </w:r>
      <w:r w:rsidRPr="0055310D">
        <w:rPr>
          <w:rFonts w:ascii="Times New Roman" w:hAnsi="Times New Roman" w:cs="Times New Roman"/>
        </w:rPr>
        <w:t xml:space="preserve"> based in the R </w:t>
      </w:r>
      <w:r>
        <w:rPr>
          <w:rFonts w:ascii="Times New Roman" w:hAnsi="Times New Roman" w:cs="Times New Roman"/>
        </w:rPr>
        <w:t xml:space="preserve">statistical computing environment </w:t>
      </w:r>
      <w:r>
        <w:rPr>
          <w:rFonts w:ascii="Times New Roman" w:hAnsi="Times New Roman" w:cs="Times New Roman"/>
        </w:rPr>
        <w:fldChar w:fldCharType="begin"/>
      </w:r>
      <w:r w:rsidR="00341CA2">
        <w:rPr>
          <w:rFonts w:ascii="Times New Roman" w:hAnsi="Times New Roman" w:cs="Times New Roman"/>
        </w:rPr>
        <w:instrText xml:space="preserve"> ADDIN EN.CITE &lt;EndNote&gt;&lt;Cite&gt;&lt;Author&gt;Team&lt;/Author&gt;&lt;Year&gt;2015&lt;/Year&gt;&lt;RecNum&gt;42&lt;/RecNum&gt;&lt;DisplayText&gt;(R Core Team 2015)&lt;/DisplayText&gt;&lt;record&gt;&lt;rec-number&gt;42&lt;/rec-number&gt;&lt;foreign-keys&gt;&lt;key app="EN" db-id="0zxvwf9f6xset3exsr5x2a975zwvztxseprs" timestamp="1457974946"&gt;42&lt;/key&gt;&lt;/foreign-keys&gt;&lt;ref-type name="Journal Article"&gt;17&lt;/ref-type&gt;&lt;contributors&gt;&lt;authors&gt;&lt;author&gt;R Core Team, &lt;/author&gt;&lt;/authors&gt;&lt;/contributors&gt;&lt;titles&gt;&lt;title&gt;R: A Language and Environment for Statistical Computing (R Foundation for Statistical Computing, Vienna, 2012)&lt;/title&gt;&lt;secondary-title&gt;URL: http://www.R-project.org &lt;/secondary-title&gt;&lt;/titles&gt;&lt;periodical&gt;&lt;full-title&gt;URL: http://www.R-project.org&lt;/full-title&gt;&lt;/periodical&gt;&lt;dates&gt;&lt;year&gt;2015&lt;/year&gt;&lt;/dates&gt;&lt;urls&gt;&lt;/urls&gt;&lt;/record&gt;&lt;/Cite&gt;&lt;/EndNote&gt;</w:instrText>
      </w:r>
      <w:r>
        <w:rPr>
          <w:rFonts w:ascii="Times New Roman" w:hAnsi="Times New Roman" w:cs="Times New Roman"/>
        </w:rPr>
        <w:fldChar w:fldCharType="separate"/>
      </w:r>
      <w:r w:rsidR="00341CA2">
        <w:rPr>
          <w:rFonts w:ascii="Times New Roman" w:hAnsi="Times New Roman" w:cs="Times New Roman"/>
          <w:noProof/>
        </w:rPr>
        <w:t>(R Core Team 2015)</w:t>
      </w:r>
      <w:r>
        <w:rPr>
          <w:rFonts w:ascii="Times New Roman" w:hAnsi="Times New Roman" w:cs="Times New Roman"/>
        </w:rPr>
        <w:fldChar w:fldCharType="end"/>
      </w:r>
      <w:r>
        <w:rPr>
          <w:rFonts w:ascii="Times New Roman" w:hAnsi="Times New Roman" w:cs="Times New Roman"/>
        </w:rPr>
        <w:t>.</w:t>
      </w:r>
      <w:r w:rsidR="003B09A9">
        <w:rPr>
          <w:rFonts w:ascii="Times New Roman" w:hAnsi="Times New Roman" w:cs="Times New Roman"/>
        </w:rPr>
        <w:t xml:space="preserve"> </w:t>
      </w:r>
      <w:r w:rsidR="00B83A84">
        <w:rPr>
          <w:rFonts w:ascii="Times New Roman" w:hAnsi="Times New Roman" w:cs="Times New Roman"/>
        </w:rPr>
        <w:t xml:space="preserve"> </w:t>
      </w:r>
      <w:r w:rsidR="003B09A9">
        <w:rPr>
          <w:rFonts w:ascii="Times New Roman" w:hAnsi="Times New Roman" w:cs="Times New Roman"/>
        </w:rPr>
        <w:t>The maximum likelihood estimates of the parameters for the EMG</w:t>
      </w:r>
      <w:ins w:id="159" w:author="ULStaff" w:date="2016-04-01T11:15:00Z">
        <w:r w:rsidR="00694FF1">
          <w:rPr>
            <w:rFonts w:ascii="Times New Roman" w:hAnsi="Times New Roman" w:cs="Times New Roman"/>
          </w:rPr>
          <w:t>D</w:t>
        </w:r>
      </w:ins>
      <w:r w:rsidR="003B09A9">
        <w:rPr>
          <w:rFonts w:ascii="Times New Roman" w:hAnsi="Times New Roman" w:cs="Times New Roman"/>
        </w:rPr>
        <w:t xml:space="preserve"> </w:t>
      </w:r>
      <w:del w:id="160" w:author="ULStaff" w:date="2016-04-01T11:15:00Z">
        <w:r w:rsidR="003B09A9" w:rsidDel="00694FF1">
          <w:rPr>
            <w:rFonts w:ascii="Times New Roman" w:hAnsi="Times New Roman" w:cs="Times New Roman"/>
          </w:rPr>
          <w:delText xml:space="preserve">distribution </w:delText>
        </w:r>
      </w:del>
      <w:r w:rsidR="003B09A9">
        <w:rPr>
          <w:rFonts w:ascii="Times New Roman" w:hAnsi="Times New Roman" w:cs="Times New Roman"/>
        </w:rPr>
        <w:t>are described in detail in</w:t>
      </w:r>
      <w:r w:rsidR="00C52B7A">
        <w:rPr>
          <w:rFonts w:ascii="Times New Roman" w:hAnsi="Times New Roman" w:cs="Times New Roman"/>
          <w:b/>
          <w:color w:val="FF0000"/>
        </w:rPr>
        <w:t xml:space="preserve"> </w:t>
      </w:r>
      <w:r w:rsidR="00C52B7A" w:rsidRPr="00C52B7A">
        <w:rPr>
          <w:rFonts w:ascii="Times New Roman" w:hAnsi="Times New Roman" w:cs="Times New Roman"/>
        </w:rPr>
        <w:fldChar w:fldCharType="begin"/>
      </w:r>
      <w:r w:rsidR="00C52B7A" w:rsidRPr="00C52B7A">
        <w:rPr>
          <w:rFonts w:ascii="Times New Roman" w:hAnsi="Times New Roman" w:cs="Times New Roman"/>
        </w:rPr>
        <w:instrText xml:space="preserve"> ADDIN EN.CITE &lt;EndNote&gt;&lt;Cite AuthorYear="1"&gt;&lt;Author&gt;Silver&lt;/Author&gt;&lt;Year&gt;2009&lt;/Year&gt;&lt;RecNum&gt;45&lt;/RecNum&gt;&lt;DisplayText&gt;Silver, Ritchie et al. (2009)&lt;/DisplayText&gt;&lt;record&gt;&lt;rec-number&gt;45&lt;/rec-number&gt;&lt;foreign-keys&gt;&lt;key app="EN" db-id="0zxvwf9f6xset3exsr5x2a975zwvztxseprs" timestamp="1458040878"&gt;45&lt;/key&gt;&lt;/foreign-keys&gt;&lt;ref-type name="Journal Article"&gt;17&lt;/ref-type&gt;&lt;contributors&gt;&lt;authors&gt;&lt;author&gt;Silver, Jeremy D&lt;/author&gt;&lt;author&gt;Ritchie, Matthew E&lt;/author&gt;&lt;author&gt;Smyth, Gordon K&lt;/author&gt;&lt;/authors&gt;&lt;/contributors&gt;&lt;titles&gt;&lt;title&gt;Microarray background correction: maximum likelihood estimation for the normal–exponential convolution&lt;/title&gt;&lt;secondary-title&gt;Biostatistics&lt;/secondary-title&gt;&lt;/titles&gt;&lt;periodical&gt;&lt;full-title&gt;Biostatistics&lt;/full-title&gt;&lt;/periodical&gt;&lt;pages&gt;kxn042&lt;/pages&gt;&lt;dates&gt;&lt;year&gt;2009&lt;/year&gt;&lt;/dates&gt;&lt;isbn&gt;1465-4644&lt;/isbn&gt;&lt;urls&gt;&lt;/urls&gt;&lt;/record&gt;&lt;/Cite&gt;&lt;/EndNote&gt;</w:instrText>
      </w:r>
      <w:r w:rsidR="00C52B7A" w:rsidRPr="00C52B7A">
        <w:rPr>
          <w:rFonts w:ascii="Times New Roman" w:hAnsi="Times New Roman" w:cs="Times New Roman"/>
        </w:rPr>
        <w:fldChar w:fldCharType="separate"/>
      </w:r>
      <w:r w:rsidR="00C52B7A" w:rsidRPr="00C52B7A">
        <w:rPr>
          <w:rFonts w:ascii="Times New Roman" w:hAnsi="Times New Roman" w:cs="Times New Roman"/>
          <w:noProof/>
        </w:rPr>
        <w:t>Silver, Ritchie et al. (2009)</w:t>
      </w:r>
      <w:r w:rsidR="00C52B7A" w:rsidRPr="00C52B7A">
        <w:rPr>
          <w:rFonts w:ascii="Times New Roman" w:hAnsi="Times New Roman" w:cs="Times New Roman"/>
        </w:rPr>
        <w:fldChar w:fldCharType="end"/>
      </w:r>
      <w:r w:rsidR="003B09A9" w:rsidRPr="00C52B7A">
        <w:rPr>
          <w:rFonts w:ascii="Times New Roman" w:hAnsi="Times New Roman" w:cs="Times New Roman"/>
        </w:rPr>
        <w:t>.</w:t>
      </w:r>
    </w:p>
    <w:p w14:paraId="0D29FD5C" w14:textId="63A2A984" w:rsidR="00904989" w:rsidRDefault="00904989" w:rsidP="00B36723">
      <w:pPr>
        <w:spacing w:line="480" w:lineRule="auto"/>
        <w:rPr>
          <w:rFonts w:ascii="Times New Roman" w:hAnsi="Times New Roman" w:cs="Times New Roman"/>
          <w:b/>
          <w:i/>
        </w:rPr>
      </w:pPr>
      <w:r>
        <w:rPr>
          <w:rFonts w:ascii="Times New Roman" w:hAnsi="Times New Roman" w:cs="Times New Roman"/>
          <w:b/>
          <w:i/>
        </w:rPr>
        <w:t>Goodness-of-fit Statistics</w:t>
      </w:r>
    </w:p>
    <w:p w14:paraId="39345D08" w14:textId="05BA7148" w:rsidR="00E21350" w:rsidRPr="00A54FED" w:rsidRDefault="000C27D3" w:rsidP="00A54FED">
      <w:pPr>
        <w:spacing w:line="480" w:lineRule="auto"/>
        <w:rPr>
          <w:rFonts w:ascii="Times New Roman" w:hAnsi="Times New Roman" w:cs="Times New Roman"/>
        </w:rPr>
      </w:pPr>
      <w:r w:rsidRPr="003B05AE">
        <w:rPr>
          <w:rFonts w:ascii="Times New Roman" w:hAnsi="Times New Roman" w:cs="Times New Roman"/>
        </w:rPr>
        <w:lastRenderedPageBreak/>
        <w:t xml:space="preserve">Pearson’s Chi-Squared goodness-of-fit </w:t>
      </w:r>
      <w:r w:rsidR="00A54FED">
        <w:rPr>
          <w:rFonts w:ascii="Times New Roman" w:hAnsi="Times New Roman" w:cs="Times New Roman"/>
        </w:rPr>
        <w:t>was used to</w:t>
      </w:r>
      <w:r w:rsidR="003B05AE" w:rsidRPr="003B05AE">
        <w:rPr>
          <w:rFonts w:ascii="Times New Roman" w:hAnsi="Times New Roman" w:cs="Times New Roman"/>
        </w:rPr>
        <w:t xml:space="preserve"> evaluate if the observed data </w:t>
      </w:r>
      <w:r w:rsidR="00A54FED" w:rsidRPr="003B05AE">
        <w:rPr>
          <w:rFonts w:ascii="Times New Roman" w:hAnsi="Times New Roman" w:cs="Times New Roman"/>
        </w:rPr>
        <w:t>c</w:t>
      </w:r>
      <w:r w:rsidR="00A54FED">
        <w:rPr>
          <w:rFonts w:ascii="Times New Roman" w:hAnsi="Times New Roman" w:cs="Times New Roman"/>
        </w:rPr>
        <w:t>ame</w:t>
      </w:r>
      <w:r w:rsidR="00A54FED" w:rsidRPr="003B05AE">
        <w:rPr>
          <w:rFonts w:ascii="Times New Roman" w:hAnsi="Times New Roman" w:cs="Times New Roman"/>
        </w:rPr>
        <w:t xml:space="preserve"> </w:t>
      </w:r>
      <w:r w:rsidR="003B05AE" w:rsidRPr="003B05AE">
        <w:rPr>
          <w:rFonts w:ascii="Times New Roman" w:hAnsi="Times New Roman" w:cs="Times New Roman"/>
        </w:rPr>
        <w:t xml:space="preserve">from an underlying </w:t>
      </w:r>
      <w:r w:rsidR="00A54FED">
        <w:rPr>
          <w:rFonts w:ascii="Times New Roman" w:hAnsi="Times New Roman" w:cs="Times New Roman"/>
        </w:rPr>
        <w:t>EMGD</w:t>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3B05AE" w:rsidRPr="003B05AE">
        <w:rPr>
          <w:rFonts w:ascii="Times New Roman" w:hAnsi="Times New Roman" w:cs="Times New Roman"/>
        </w:rPr>
        <w:t xml:space="preserve">The null hypothesis </w:t>
      </w:r>
      <w:del w:id="161" w:author="ULStaff" w:date="2016-04-01T11:15:00Z">
        <w:r w:rsidR="003B05AE" w:rsidRPr="003B05AE" w:rsidDel="00694FF1">
          <w:rPr>
            <w:rFonts w:ascii="Times New Roman" w:hAnsi="Times New Roman" w:cs="Times New Roman"/>
          </w:rPr>
          <w:delText xml:space="preserve">assumes </w:delText>
        </w:r>
      </w:del>
      <w:ins w:id="162" w:author="ULStaff" w:date="2016-04-01T11:15:00Z">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ins>
      <w:r w:rsidR="003B05AE" w:rsidRPr="003B05AE">
        <w:rPr>
          <w:rFonts w:ascii="Times New Roman" w:hAnsi="Times New Roman" w:cs="Times New Roman"/>
        </w:rPr>
        <w:t xml:space="preserve">that the data </w:t>
      </w:r>
      <w:del w:id="163" w:author="ULStaff" w:date="2016-04-01T11:15:00Z">
        <w:r w:rsidR="003B05AE" w:rsidRPr="003B05AE" w:rsidDel="00694FF1">
          <w:rPr>
            <w:rFonts w:ascii="Times New Roman" w:hAnsi="Times New Roman" w:cs="Times New Roman"/>
          </w:rPr>
          <w:delText xml:space="preserve">fits </w:delText>
        </w:r>
      </w:del>
      <w:ins w:id="164" w:author="ULStaff" w:date="2016-04-01T11:15:00Z">
        <w:r w:rsidR="00694FF1" w:rsidRPr="003B05AE">
          <w:rPr>
            <w:rFonts w:ascii="Times New Roman" w:hAnsi="Times New Roman" w:cs="Times New Roman"/>
          </w:rPr>
          <w:t>fit</w:t>
        </w:r>
        <w:r w:rsidR="00694FF1">
          <w:rPr>
            <w:rFonts w:ascii="Times New Roman" w:hAnsi="Times New Roman" w:cs="Times New Roman"/>
          </w:rPr>
          <w:t>ted</w:t>
        </w:r>
        <w:r w:rsidR="00694FF1" w:rsidRPr="003B05AE">
          <w:rPr>
            <w:rFonts w:ascii="Times New Roman" w:hAnsi="Times New Roman" w:cs="Times New Roman"/>
          </w:rPr>
          <w:t xml:space="preserve"> </w:t>
        </w:r>
      </w:ins>
      <w:r w:rsidR="003B05AE" w:rsidRPr="003B05AE">
        <w:rPr>
          <w:rFonts w:ascii="Times New Roman" w:hAnsi="Times New Roman" w:cs="Times New Roman"/>
        </w:rPr>
        <w:t xml:space="preserve">the distribution well, while the alternative </w:t>
      </w:r>
      <w:del w:id="165" w:author="ULStaff" w:date="2016-04-01T11:16:00Z">
        <w:r w:rsidR="003B05AE" w:rsidRPr="003B05AE" w:rsidDel="00694FF1">
          <w:rPr>
            <w:rFonts w:ascii="Times New Roman" w:hAnsi="Times New Roman" w:cs="Times New Roman"/>
          </w:rPr>
          <w:delText xml:space="preserve">assumes </w:delText>
        </w:r>
      </w:del>
      <w:ins w:id="166" w:author="ULStaff" w:date="2016-04-01T11:16:00Z">
        <w:r w:rsidR="00694FF1" w:rsidRPr="003B05AE">
          <w:rPr>
            <w:rFonts w:ascii="Times New Roman" w:hAnsi="Times New Roman" w:cs="Times New Roman"/>
          </w:rPr>
          <w:t>assume</w:t>
        </w:r>
        <w:r w:rsidR="00694FF1">
          <w:rPr>
            <w:rFonts w:ascii="Times New Roman" w:hAnsi="Times New Roman" w:cs="Times New Roman"/>
          </w:rPr>
          <w:t>d</w:t>
        </w:r>
        <w:r w:rsidR="00694FF1" w:rsidRPr="003B05AE">
          <w:rPr>
            <w:rFonts w:ascii="Times New Roman" w:hAnsi="Times New Roman" w:cs="Times New Roman"/>
          </w:rPr>
          <w:t xml:space="preserve"> </w:t>
        </w:r>
      </w:ins>
      <w:r w:rsidR="003B05AE" w:rsidRPr="003B05AE">
        <w:rPr>
          <w:rFonts w:ascii="Times New Roman" w:hAnsi="Times New Roman" w:cs="Times New Roman"/>
        </w:rPr>
        <w:t xml:space="preserve">that the distribution </w:t>
      </w:r>
      <w:del w:id="167" w:author="ULStaff" w:date="2016-04-01T11:16:00Z">
        <w:r w:rsidR="003B05AE" w:rsidRPr="003B05AE" w:rsidDel="00694FF1">
          <w:rPr>
            <w:rFonts w:ascii="Times New Roman" w:hAnsi="Times New Roman" w:cs="Times New Roman"/>
          </w:rPr>
          <w:delText xml:space="preserve">is </w:delText>
        </w:r>
      </w:del>
      <w:ins w:id="168" w:author="ULStaff" w:date="2016-04-01T11:16:00Z">
        <w:r w:rsidR="00694FF1">
          <w:rPr>
            <w:rFonts w:ascii="Times New Roman" w:hAnsi="Times New Roman" w:cs="Times New Roman"/>
          </w:rPr>
          <w:t>wa</w:t>
        </w:r>
        <w:r w:rsidR="00694FF1" w:rsidRPr="003B05AE">
          <w:rPr>
            <w:rFonts w:ascii="Times New Roman" w:hAnsi="Times New Roman" w:cs="Times New Roman"/>
          </w:rPr>
          <w:t xml:space="preserve">s </w:t>
        </w:r>
      </w:ins>
      <w:r w:rsidR="003B05AE" w:rsidRPr="003B05AE">
        <w:rPr>
          <w:rFonts w:ascii="Times New Roman" w:hAnsi="Times New Roman" w:cs="Times New Roman"/>
        </w:rPr>
        <w:t xml:space="preserve">not a true reflection of the observed data, more detail </w:t>
      </w:r>
      <w:r w:rsidR="00A54FED">
        <w:rPr>
          <w:rFonts w:ascii="Times New Roman" w:hAnsi="Times New Roman" w:cs="Times New Roman"/>
        </w:rPr>
        <w:t xml:space="preserve">of this goodness-of-fit test </w:t>
      </w:r>
      <w:r w:rsidR="003B05AE" w:rsidRPr="003B05AE">
        <w:rPr>
          <w:rFonts w:ascii="Times New Roman" w:hAnsi="Times New Roman" w:cs="Times New Roman"/>
        </w:rPr>
        <w:t xml:space="preserve">can be found in </w:t>
      </w:r>
      <w:r w:rsidR="003B05AE" w:rsidRPr="003B05AE">
        <w:rPr>
          <w:rFonts w:ascii="Times New Roman" w:hAnsi="Times New Roman" w:cs="Times New Roman"/>
        </w:rPr>
        <w:fldChar w:fldCharType="begin"/>
      </w:r>
      <w:r w:rsidR="003B05AE" w:rsidRPr="003B05AE">
        <w:rPr>
          <w:rFonts w:ascii="Times New Roman" w:hAnsi="Times New Roman" w:cs="Times New Roman"/>
        </w:rPr>
        <w:instrText xml:space="preserve"> ADDIN EN.CITE &lt;EndNote&gt;&lt;Cite AuthorYear="1"&gt;&lt;Author&gt;Greenwood&lt;/Author&gt;&lt;Year&gt;1996&lt;/Year&gt;&lt;RecNum&gt;46&lt;/RecNum&gt;&lt;DisplayText&gt;Greenwood and Nikulin (1996)&lt;/DisplayText&gt;&lt;record&gt;&lt;rec-number&gt;46&lt;/rec-number&gt;&lt;foreign-keys&gt;&lt;key app="EN" db-id="0zxvwf9f6xset3exsr5x2a975zwvztxseprs" timestamp="1458645291"&gt;46&lt;/key&gt;&lt;/foreign-keys&gt;&lt;ref-type name="Book"&gt;6&lt;/ref-type&gt;&lt;contributors&gt;&lt;authors&gt;&lt;author&gt;Greenwood, Priscilla E&lt;/author&gt;&lt;author&gt;Nikulin, Michael S&lt;/author&gt;&lt;/authors&gt;&lt;/contributors&gt;&lt;titles&gt;&lt;title&gt;A guide to chi-squared testing&lt;/title&gt;&lt;/titles&gt;&lt;volume&gt;280&lt;/volume&gt;&lt;dates&gt;&lt;year&gt;1996&lt;/year&gt;&lt;/dates&gt;&lt;publisher&gt;John Wiley &amp;amp; Sons&lt;/publisher&gt;&lt;isbn&gt;047155779X&lt;/isbn&gt;&lt;urls&gt;&lt;/urls&gt;&lt;/record&gt;&lt;/Cite&gt;&lt;/EndNote&gt;</w:instrText>
      </w:r>
      <w:r w:rsidR="003B05AE" w:rsidRPr="003B05AE">
        <w:rPr>
          <w:rFonts w:ascii="Times New Roman" w:hAnsi="Times New Roman" w:cs="Times New Roman"/>
        </w:rPr>
        <w:fldChar w:fldCharType="separate"/>
      </w:r>
      <w:r w:rsidR="003B05AE" w:rsidRPr="003B05AE">
        <w:rPr>
          <w:rFonts w:ascii="Times New Roman" w:hAnsi="Times New Roman" w:cs="Times New Roman"/>
          <w:noProof/>
        </w:rPr>
        <w:t>Greenwood and Nikulin (1996)</w:t>
      </w:r>
      <w:r w:rsidR="003B05AE" w:rsidRPr="003B05AE">
        <w:rPr>
          <w:rFonts w:ascii="Times New Roman" w:hAnsi="Times New Roman" w:cs="Times New Roman"/>
        </w:rPr>
        <w:fldChar w:fldCharType="end"/>
      </w:r>
      <w:r w:rsidR="003B05AE" w:rsidRPr="003B05AE">
        <w:rPr>
          <w:rFonts w:ascii="Times New Roman" w:hAnsi="Times New Roman" w:cs="Times New Roman"/>
        </w:rPr>
        <w:t xml:space="preserve">. </w:t>
      </w:r>
      <w:r w:rsidR="00B83A84">
        <w:rPr>
          <w:rFonts w:ascii="Times New Roman" w:hAnsi="Times New Roman" w:cs="Times New Roman"/>
        </w:rPr>
        <w:t xml:space="preserve"> </w:t>
      </w:r>
      <w:r w:rsidR="00A54FED">
        <w:rPr>
          <w:rFonts w:ascii="Times New Roman" w:hAnsi="Times New Roman" w:cs="Times New Roman"/>
        </w:rPr>
        <w:t xml:space="preserve">For this </w:t>
      </w:r>
      <w:del w:id="169" w:author="ULStaff" w:date="2016-04-01T11:16:00Z">
        <w:r w:rsidR="00A54FED" w:rsidDel="00694FF1">
          <w:rPr>
            <w:rFonts w:ascii="Times New Roman" w:hAnsi="Times New Roman" w:cs="Times New Roman"/>
          </w:rPr>
          <w:delText xml:space="preserve">paper </w:delText>
        </w:r>
      </w:del>
      <w:ins w:id="170" w:author="ULStaff" w:date="2016-04-01T11:16:00Z">
        <w:r w:rsidR="00694FF1">
          <w:rPr>
            <w:rFonts w:ascii="Times New Roman" w:hAnsi="Times New Roman" w:cs="Times New Roman"/>
          </w:rPr>
          <w:t xml:space="preserve">study </w:t>
        </w:r>
      </w:ins>
      <w:r w:rsidR="00A54FED">
        <w:rPr>
          <w:rFonts w:ascii="Times New Roman" w:hAnsi="Times New Roman" w:cs="Times New Roman"/>
        </w:rPr>
        <w:t xml:space="preserve">a significance level of </w:t>
      </w:r>
      <m:oMath>
        <m:r>
          <w:rPr>
            <w:rFonts w:ascii="Cambria Math" w:hAnsi="Cambria Math" w:cs="Times New Roman"/>
          </w:rPr>
          <m:t>α=0.05</m:t>
        </m:r>
      </m:oMath>
      <w:r w:rsidR="00A54FED">
        <w:rPr>
          <w:rFonts w:ascii="Times New Roman" w:hAnsi="Times New Roman" w:cs="Times New Roman"/>
        </w:rPr>
        <w:t xml:space="preserve"> was used, with </w:t>
      </w:r>
      <m:oMath>
        <m:r>
          <w:rPr>
            <w:rFonts w:ascii="Cambria Math" w:hAnsi="Cambria Math" w:cs="Times New Roman"/>
          </w:rPr>
          <m:t>r-p-1</m:t>
        </m:r>
      </m:oMath>
      <w:r w:rsidR="00A54FED">
        <w:rPr>
          <w:rFonts w:ascii="Times New Roman" w:hAnsi="Times New Roman" w:cs="Times New Roman"/>
        </w:rPr>
        <w:t xml:space="preserve"> degrees of freedom, where </w:t>
      </w:r>
      <w:r w:rsidR="00A54FED" w:rsidRPr="00A54FED">
        <w:rPr>
          <w:rFonts w:ascii="Times New Roman" w:hAnsi="Times New Roman" w:cs="Times New Roman"/>
          <w:i/>
        </w:rPr>
        <w:t>r</w:t>
      </w:r>
      <w:r w:rsidR="00A54FED">
        <w:rPr>
          <w:rFonts w:ascii="Times New Roman" w:hAnsi="Times New Roman" w:cs="Times New Roman"/>
          <w:i/>
        </w:rPr>
        <w:t xml:space="preserve"> </w:t>
      </w:r>
      <w:r w:rsidR="00A54FED">
        <w:rPr>
          <w:rFonts w:ascii="Times New Roman" w:hAnsi="Times New Roman" w:cs="Times New Roman"/>
        </w:rPr>
        <w:t>is the number of quantiles at which the fit is compared</w:t>
      </w:r>
      <w:r w:rsidR="003C303A">
        <w:rPr>
          <w:rFonts w:ascii="Times New Roman" w:hAnsi="Times New Roman" w:cs="Times New Roman"/>
        </w:rPr>
        <w:t>, 10 is used in all calculations in this study,</w:t>
      </w:r>
      <w:r w:rsidR="00A54FED">
        <w:rPr>
          <w:rFonts w:ascii="Times New Roman" w:hAnsi="Times New Roman" w:cs="Times New Roman"/>
        </w:rPr>
        <w:t xml:space="preserve"> and </w:t>
      </w:r>
      <w:r w:rsidR="00A54FED" w:rsidRPr="00A54FED">
        <w:rPr>
          <w:rFonts w:ascii="Times New Roman" w:hAnsi="Times New Roman" w:cs="Times New Roman"/>
          <w:i/>
        </w:rPr>
        <w:t>p</w:t>
      </w:r>
      <w:r w:rsidR="00A54FED">
        <w:rPr>
          <w:rFonts w:ascii="Times New Roman" w:hAnsi="Times New Roman" w:cs="Times New Roman"/>
        </w:rPr>
        <w:t xml:space="preserve"> is the number of estimated parameters which is 3 for all cases when using the EMGD.</w:t>
      </w:r>
      <w:r w:rsidR="00B83A84">
        <w:rPr>
          <w:rFonts w:ascii="Times New Roman" w:hAnsi="Times New Roman" w:cs="Times New Roman"/>
        </w:rPr>
        <w:t xml:space="preserve"> </w:t>
      </w:r>
      <w:r w:rsidR="003C303A">
        <w:rPr>
          <w:rFonts w:ascii="Times New Roman" w:hAnsi="Times New Roman" w:cs="Times New Roman"/>
        </w:rPr>
        <w:t xml:space="preserve"> The </w:t>
      </w:r>
      <w:r w:rsidR="001F1A26">
        <w:rPr>
          <w:rFonts w:ascii="Times New Roman" w:hAnsi="Times New Roman" w:cs="Times New Roman"/>
        </w:rPr>
        <w:t>critical value is taken from the Chi-squared tables with 6 degrees of freedom at a significance level of 0.05 which corresponds to a critical value of 12.592.</w:t>
      </w:r>
      <w:r w:rsidR="003C303A">
        <w:rPr>
          <w:rFonts w:ascii="Times New Roman" w:hAnsi="Times New Roman" w:cs="Times New Roman"/>
        </w:rPr>
        <w:t xml:space="preserve"> </w:t>
      </w:r>
    </w:p>
    <w:p w14:paraId="082C4B05" w14:textId="190D1916" w:rsidR="00F9686F" w:rsidRDefault="00F9686F" w:rsidP="00B36723">
      <w:pPr>
        <w:spacing w:line="480" w:lineRule="auto"/>
        <w:rPr>
          <w:rFonts w:ascii="Times New Roman" w:hAnsi="Times New Roman" w:cs="Times New Roman"/>
          <w:b/>
          <w:i/>
        </w:rPr>
      </w:pPr>
      <w:r>
        <w:rPr>
          <w:rFonts w:ascii="Times New Roman" w:hAnsi="Times New Roman" w:cs="Times New Roman"/>
          <w:b/>
          <w:i/>
        </w:rPr>
        <w:t>Comparison across ruling periods and rounds</w:t>
      </w:r>
    </w:p>
    <w:p w14:paraId="268826D4" w14:textId="653EA12C" w:rsidR="00F9686F" w:rsidRDefault="00F9686F" w:rsidP="00B36723">
      <w:pPr>
        <w:spacing w:line="480" w:lineRule="auto"/>
        <w:rPr>
          <w:rFonts w:ascii="Times New Roman" w:hAnsi="Times New Roman" w:cs="Times New Roman"/>
        </w:rPr>
      </w:pPr>
      <w:r>
        <w:rPr>
          <w:rFonts w:ascii="Times New Roman" w:hAnsi="Times New Roman" w:cs="Times New Roman"/>
        </w:rPr>
        <w:t>To compare differences across ruling periods and rounds</w:t>
      </w:r>
      <w:r w:rsidR="00694FF1">
        <w:rPr>
          <w:rFonts w:ascii="Times New Roman" w:hAnsi="Times New Roman" w:cs="Times New Roman"/>
        </w:rPr>
        <w:t>,</w:t>
      </w:r>
      <w:r>
        <w:rPr>
          <w:rFonts w:ascii="Times New Roman" w:hAnsi="Times New Roman" w:cs="Times New Roman"/>
        </w:rPr>
        <w:t xml:space="preserve"> a </w:t>
      </w:r>
      <w:r w:rsidR="00A54FED">
        <w:rPr>
          <w:rFonts w:ascii="Times New Roman" w:hAnsi="Times New Roman" w:cs="Times New Roman"/>
        </w:rPr>
        <w:t xml:space="preserve">simple </w:t>
      </w:r>
      <w:r>
        <w:rPr>
          <w:rFonts w:ascii="Times New Roman" w:hAnsi="Times New Roman" w:cs="Times New Roman"/>
        </w:rPr>
        <w:t xml:space="preserve">probabilistic approach </w:t>
      </w:r>
      <w:r w:rsidR="001F1A26">
        <w:rPr>
          <w:rFonts w:ascii="Times New Roman" w:hAnsi="Times New Roman" w:cs="Times New Roman"/>
        </w:rPr>
        <w:t>was</w:t>
      </w:r>
      <w:r>
        <w:rPr>
          <w:rFonts w:ascii="Times New Roman" w:hAnsi="Times New Roman" w:cs="Times New Roman"/>
        </w:rPr>
        <w:t xml:space="preserve"> taken. </w:t>
      </w:r>
      <w:r w:rsidR="00B83A84">
        <w:rPr>
          <w:rFonts w:ascii="Times New Roman" w:hAnsi="Times New Roman" w:cs="Times New Roman"/>
        </w:rPr>
        <w:t xml:space="preserve"> </w:t>
      </w:r>
      <w:r>
        <w:rPr>
          <w:rFonts w:ascii="Times New Roman" w:hAnsi="Times New Roman" w:cs="Times New Roman"/>
        </w:rPr>
        <w:t xml:space="preserve">The probability of a </w:t>
      </w:r>
      <w:r w:rsidR="00A54FED">
        <w:rPr>
          <w:rFonts w:ascii="Times New Roman" w:hAnsi="Times New Roman" w:cs="Times New Roman"/>
        </w:rPr>
        <w:t>RT</w:t>
      </w:r>
      <w:r>
        <w:rPr>
          <w:rFonts w:ascii="Times New Roman" w:hAnsi="Times New Roman" w:cs="Times New Roman"/>
        </w:rPr>
        <w:t xml:space="preserve"> above a given threshold</w:t>
      </w:r>
      <w:r w:rsidR="00A54FED">
        <w:rPr>
          <w:rFonts w:ascii="Times New Roman" w:hAnsi="Times New Roman" w:cs="Times New Roman"/>
        </w:rPr>
        <w:t xml:space="preserve">, </w:t>
      </w:r>
      <w:r w:rsidR="00A4035F" w:rsidRPr="00D63629">
        <w:rPr>
          <w:rFonts w:ascii="Times New Roman" w:hAnsi="Times New Roman" w:cs="Times New Roman"/>
          <w:i/>
        </w:rPr>
        <w:t>T</w:t>
      </w:r>
      <w:r w:rsidR="00A4035F">
        <w:rPr>
          <w:rFonts w:ascii="Times New Roman" w:hAnsi="Times New Roman" w:cs="Times New Roman"/>
        </w:rPr>
        <w:t>,</w:t>
      </w:r>
      <w:r>
        <w:rPr>
          <w:rFonts w:ascii="Times New Roman" w:hAnsi="Times New Roman" w:cs="Times New Roman"/>
        </w:rPr>
        <w:t xml:space="preserve"> </w:t>
      </w:r>
      <w:r w:rsidR="001F1A26">
        <w:rPr>
          <w:rFonts w:ascii="Times New Roman" w:hAnsi="Times New Roman" w:cs="Times New Roman"/>
        </w:rPr>
        <w:t>being observed</w:t>
      </w:r>
      <w:r>
        <w:rPr>
          <w:rFonts w:ascii="Times New Roman" w:hAnsi="Times New Roman" w:cs="Times New Roman"/>
        </w:rPr>
        <w:t xml:space="preserve"> can be expressed as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RT≥T</m:t>
                </m:r>
              </m:e>
            </m:d>
          </m:e>
        </m:func>
        <m:r>
          <w:rPr>
            <w:rFonts w:ascii="Cambria Math" w:hAnsi="Cambria Math" w:cs="Times New Roman"/>
          </w:rPr>
          <m:t>=1-</m:t>
        </m:r>
        <m:func>
          <m:funcPr>
            <m:ctrlPr>
              <w:rPr>
                <w:rFonts w:ascii="Cambria Math" w:hAnsi="Cambria Math" w:cs="Times New Roman"/>
              </w:rPr>
            </m:ctrlPr>
          </m:funcPr>
          <m:fName>
            <m:r>
              <m:rPr>
                <m:sty m:val="p"/>
              </m:rPr>
              <w:rPr>
                <w:rFonts w:ascii="Cambria Math" w:hAnsi="Cambria Math" w:cs="Times New Roman"/>
              </w:rPr>
              <m:t>Pr</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RT&lt;T</m:t>
                </m:r>
              </m:e>
            </m:d>
          </m:e>
        </m:func>
      </m:oMath>
      <w:r>
        <w:rPr>
          <w:rFonts w:ascii="Times New Roman" w:hAnsi="Times New Roman" w:cs="Times New Roman"/>
        </w:rPr>
        <w:t xml:space="preserve"> by the total law of probability. </w:t>
      </w:r>
      <w:r w:rsidR="00B83A84">
        <w:rPr>
          <w:rFonts w:ascii="Times New Roman" w:hAnsi="Times New Roman" w:cs="Times New Roman"/>
        </w:rPr>
        <w:t xml:space="preserve"> </w:t>
      </w:r>
      <w:r>
        <w:rPr>
          <w:rFonts w:ascii="Times New Roman" w:hAnsi="Times New Roman" w:cs="Times New Roman"/>
        </w:rPr>
        <w:t>In turn</w:t>
      </w:r>
      <w:r w:rsidR="00694FF1">
        <w:rPr>
          <w:rFonts w:ascii="Times New Roman" w:hAnsi="Times New Roman" w:cs="Times New Roman"/>
        </w:rPr>
        <w:t>,</w:t>
      </w:r>
      <w:r>
        <w:rPr>
          <w:rFonts w:ascii="Times New Roman" w:hAnsi="Times New Roman" w:cs="Times New Roman"/>
        </w:rPr>
        <w:t xml:space="preserve"> the </w:t>
      </w:r>
      <m:oMath>
        <m:func>
          <m:funcPr>
            <m:ctrlPr>
              <w:rPr>
                <w:rFonts w:ascii="Cambria Math" w:hAnsi="Cambria Math" w:cs="Times New Roman"/>
                <w:i/>
              </w:rPr>
            </m:ctrlPr>
          </m:funcPr>
          <m:fName>
            <m:r>
              <m:rPr>
                <m:sty m:val="p"/>
              </m:rPr>
              <w:rPr>
                <w:rFonts w:ascii="Cambria Math" w:hAnsi="Cambria Math" w:cs="Times New Roman"/>
              </w:rPr>
              <m:t>Pr</m:t>
            </m:r>
          </m:fName>
          <m:e>
            <m:d>
              <m:dPr>
                <m:ctrlPr>
                  <w:rPr>
                    <w:rFonts w:ascii="Cambria Math" w:hAnsi="Cambria Math" w:cs="Times New Roman"/>
                    <w:i/>
                  </w:rPr>
                </m:ctrlPr>
              </m:dPr>
              <m:e>
                <m:r>
                  <w:rPr>
                    <w:rFonts w:ascii="Cambria Math" w:hAnsi="Cambria Math" w:cs="Times New Roman"/>
                  </w:rPr>
                  <m:t>RT&lt;T</m:t>
                </m:r>
              </m:e>
            </m:d>
          </m:e>
        </m:func>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where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oMath>
      <w:r>
        <w:rPr>
          <w:rFonts w:ascii="Times New Roman" w:hAnsi="Times New Roman" w:cs="Times New Roman"/>
        </w:rPr>
        <w:t xml:space="preserve"> is the cumulative distribution function</w:t>
      </w:r>
      <w:r w:rsidR="00DB592D">
        <w:rPr>
          <w:rFonts w:ascii="Times New Roman" w:hAnsi="Times New Roman" w:cs="Times New Roman"/>
        </w:rPr>
        <w:t xml:space="preserve"> (CDF)</w:t>
      </w:r>
      <w:r>
        <w:rPr>
          <w:rFonts w:ascii="Times New Roman" w:hAnsi="Times New Roman" w:cs="Times New Roman"/>
        </w:rPr>
        <w:t xml:space="preserve"> of the EMG</w:t>
      </w:r>
      <w:r w:rsidR="00A4035F">
        <w:rPr>
          <w:rFonts w:ascii="Times New Roman" w:hAnsi="Times New Roman" w:cs="Times New Roman"/>
        </w:rPr>
        <w:t>D</w:t>
      </w:r>
      <w:r>
        <w:rPr>
          <w:rFonts w:ascii="Times New Roman" w:hAnsi="Times New Roman" w:cs="Times New Roman"/>
        </w:rPr>
        <w:t xml:space="preserve"> evaluated at </w:t>
      </w:r>
      <w:proofErr w:type="gramStart"/>
      <w:r w:rsidR="00A4035F" w:rsidRPr="00A4035F">
        <w:rPr>
          <w:rFonts w:ascii="Times New Roman" w:hAnsi="Times New Roman" w:cs="Times New Roman"/>
          <w:i/>
        </w:rPr>
        <w:t>T</w:t>
      </w:r>
      <w:r w:rsidR="00A4035F">
        <w:rPr>
          <w:rFonts w:ascii="Times New Roman" w:hAnsi="Times New Roman" w:cs="Times New Roman"/>
          <w:i/>
        </w:rPr>
        <w:t>.</w:t>
      </w:r>
      <w:proofErr w:type="gramEnd"/>
      <w:r>
        <w:rPr>
          <w:rFonts w:ascii="Times New Roman" w:hAnsi="Times New Roman" w:cs="Times New Roman"/>
        </w:rPr>
        <w:t xml:space="preserve"> </w:t>
      </w:r>
      <w:r w:rsidR="00B83A84">
        <w:rPr>
          <w:rFonts w:ascii="Times New Roman" w:hAnsi="Times New Roman" w:cs="Times New Roman"/>
        </w:rPr>
        <w:t xml:space="preserve"> </w:t>
      </w:r>
      <w:r>
        <w:rPr>
          <w:rFonts w:ascii="Times New Roman" w:hAnsi="Times New Roman" w:cs="Times New Roman"/>
        </w:rPr>
        <w:t xml:space="preserve">The </w:t>
      </w:r>
      <w:r w:rsidR="00DB592D">
        <w:rPr>
          <w:rFonts w:ascii="Times New Roman" w:hAnsi="Times New Roman" w:cs="Times New Roman"/>
        </w:rPr>
        <w:t xml:space="preserve">CDF </w:t>
      </w:r>
      <w:r>
        <w:rPr>
          <w:rFonts w:ascii="Times New Roman" w:hAnsi="Times New Roman" w:cs="Times New Roman"/>
        </w:rPr>
        <w:t>is formulated by integrating the probab</w:t>
      </w:r>
      <w:r w:rsidR="00DB592D">
        <w:rPr>
          <w:rFonts w:ascii="Times New Roman" w:hAnsi="Times New Roman" w:cs="Times New Roman"/>
        </w:rPr>
        <w:t xml:space="preserve">ility </w:t>
      </w:r>
      <w:proofErr w:type="gramStart"/>
      <w:r w:rsidR="00DB592D">
        <w:rPr>
          <w:rFonts w:ascii="Times New Roman" w:hAnsi="Times New Roman" w:cs="Times New Roman"/>
        </w:rPr>
        <w:t>density function</w:t>
      </w:r>
      <w:proofErr w:type="gramEnd"/>
      <w:r w:rsidR="00DB592D">
        <w:rPr>
          <w:rFonts w:ascii="Times New Roman" w:hAnsi="Times New Roman" w:cs="Times New Roman"/>
        </w:rPr>
        <w:t xml:space="preserve"> shown above, resulting in the CDF for the EMG</w:t>
      </w:r>
      <w:r w:rsidR="00A4035F">
        <w:rPr>
          <w:rFonts w:ascii="Times New Roman" w:hAnsi="Times New Roman" w:cs="Times New Roman"/>
        </w:rPr>
        <w:t>D</w:t>
      </w:r>
      <w:r w:rsidR="00DB592D">
        <w:rPr>
          <w:rFonts w:ascii="Times New Roman" w:hAnsi="Times New Roman" w:cs="Times New Roman"/>
        </w:rPr>
        <w:t xml:space="preserve"> being</w:t>
      </w:r>
      <w:r w:rsidR="00A4035F">
        <w:rPr>
          <w:rFonts w:ascii="Times New Roman" w:hAnsi="Times New Roman" w:cs="Times New Roman"/>
        </w:rPr>
        <w:t>:</w:t>
      </w:r>
    </w:p>
    <w:p w14:paraId="5E312126" w14:textId="07C8E5DE" w:rsidR="00DB592D" w:rsidRPr="00F9686F" w:rsidRDefault="00DB592D" w:rsidP="00B36723">
      <w:pPr>
        <w:spacing w:line="480" w:lineRule="auto"/>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num>
                    <m:den>
                      <m:r>
                        <w:rPr>
                          <w:rFonts w:ascii="Cambria Math" w:hAnsi="Cambria Math" w:cs="Times New Roman"/>
                        </w:rPr>
                        <m:t>τ</m:t>
                      </m:r>
                    </m:den>
                  </m:f>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2</m:t>
                          </m:r>
                        </m:sup>
                      </m:sSup>
                    </m:den>
                  </m:f>
                </m:e>
              </m:d>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τ</m:t>
                          </m:r>
                        </m:den>
                      </m:f>
                    </m:num>
                    <m:den>
                      <m:r>
                        <w:rPr>
                          <w:rFonts w:ascii="Cambria Math" w:hAnsi="Cambria Math" w:cs="Times New Roman"/>
                        </w:rPr>
                        <m:t>σ</m:t>
                      </m:r>
                    </m:den>
                  </m:f>
                </m:e>
              </m:d>
              <m:r>
                <w:rPr>
                  <w:rFonts w:ascii="Cambria Math" w:hAnsi="Cambria Math" w:cs="Times New Roman"/>
                </w:rPr>
                <m:t>+</m:t>
              </m:r>
              <m:r>
                <m:rPr>
                  <m:sty m:val="p"/>
                </m:rPr>
                <w:rPr>
                  <w:rFonts w:ascii="Cambria Math" w:hAnsi="Cambria Math" w:cs="Times New Roman"/>
                </w:rPr>
                <m:t>Φ</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T-μ</m:t>
                      </m:r>
                    </m:num>
                    <m:den>
                      <m:r>
                        <w:rPr>
                          <w:rFonts w:ascii="Cambria Math" w:hAnsi="Cambria Math" w:cs="Times New Roman"/>
                        </w:rPr>
                        <m:t>σ</m:t>
                      </m:r>
                    </m:den>
                  </m:f>
                </m:e>
              </m:d>
              <m:r>
                <w:rPr>
                  <w:rFonts w:ascii="Cambria Math" w:hAnsi="Cambria Math" w:cs="Times New Roman"/>
                </w:rPr>
                <m:t>,</m:t>
              </m:r>
            </m:e>
          </m:func>
        </m:oMath>
      </m:oMathPara>
    </w:p>
    <w:p w14:paraId="2E825BD2" w14:textId="0AAAE310" w:rsidR="003B05AE" w:rsidRDefault="00DB592D" w:rsidP="00B36723">
      <w:pPr>
        <w:spacing w:line="48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w:t>
      </w:r>
      <w:r w:rsidR="00A4035F" w:rsidRPr="00A4035F">
        <w:rPr>
          <w:rFonts w:ascii="Times New Roman" w:hAnsi="Times New Roman" w:cs="Times New Roman"/>
          <w:i/>
        </w:rPr>
        <w:t xml:space="preserve">T </w:t>
      </w:r>
      <w:r w:rsidR="00A4035F">
        <w:rPr>
          <w:rFonts w:ascii="Times New Roman" w:hAnsi="Times New Roman" w:cs="Times New Roman"/>
        </w:rPr>
        <w:t xml:space="preserve">is the threshold of interest, </w:t>
      </w:r>
      <w:r>
        <w:rPr>
          <w:rFonts w:ascii="Times New Roman" w:hAnsi="Times New Roman" w:cs="Times New Roman"/>
        </w:rPr>
        <w:t>µ, σ and τ are the parameters of the EMG</w:t>
      </w:r>
      <w:r w:rsidR="00A4035F">
        <w:rPr>
          <w:rFonts w:ascii="Times New Roman" w:hAnsi="Times New Roman" w:cs="Times New Roman"/>
        </w:rPr>
        <w:t>D defined earlier</w:t>
      </w:r>
      <w:r>
        <w:rPr>
          <w:rFonts w:ascii="Times New Roman" w:hAnsi="Times New Roman" w:cs="Times New Roman"/>
        </w:rPr>
        <w:t xml:space="preserve"> and Φ is </w:t>
      </w:r>
      <w:r w:rsidR="00A4035F">
        <w:rPr>
          <w:rFonts w:ascii="Times New Roman" w:hAnsi="Times New Roman" w:cs="Times New Roman"/>
        </w:rPr>
        <w:t xml:space="preserve">again </w:t>
      </w:r>
      <w:r>
        <w:rPr>
          <w:rFonts w:ascii="Times New Roman" w:hAnsi="Times New Roman" w:cs="Times New Roman"/>
        </w:rPr>
        <w:t>the CDF of the standard normal distribution.</w:t>
      </w:r>
    </w:p>
    <w:p w14:paraId="78447D8F" w14:textId="6984DFE4" w:rsidR="003B0453" w:rsidRDefault="003B0453" w:rsidP="00B36723">
      <w:pPr>
        <w:spacing w:line="480" w:lineRule="auto"/>
        <w:rPr>
          <w:rFonts w:ascii="Times New Roman" w:hAnsi="Times New Roman" w:cs="Times New Roman"/>
          <w:b/>
          <w:i/>
        </w:rPr>
      </w:pPr>
      <w:r>
        <w:rPr>
          <w:rFonts w:ascii="Times New Roman" w:hAnsi="Times New Roman" w:cs="Times New Roman"/>
          <w:b/>
          <w:i/>
        </w:rPr>
        <w:t>Revision of the False St</w:t>
      </w:r>
      <w:r w:rsidR="00FB4F3D">
        <w:rPr>
          <w:rFonts w:ascii="Times New Roman" w:hAnsi="Times New Roman" w:cs="Times New Roman"/>
          <w:b/>
          <w:i/>
        </w:rPr>
        <w:t>art Detection Threshold</w:t>
      </w:r>
    </w:p>
    <w:p w14:paraId="298E118F" w14:textId="6B604A8F" w:rsidR="00FB4F3D" w:rsidRPr="00FB4F3D" w:rsidRDefault="00FB4F3D" w:rsidP="00B36723">
      <w:pPr>
        <w:spacing w:line="480" w:lineRule="auto"/>
        <w:rPr>
          <w:rFonts w:ascii="Times New Roman" w:hAnsi="Times New Roman" w:cs="Times New Roman"/>
        </w:rPr>
      </w:pPr>
      <w:r>
        <w:rPr>
          <w:rFonts w:ascii="Times New Roman" w:hAnsi="Times New Roman" w:cs="Times New Roman"/>
        </w:rPr>
        <w:lastRenderedPageBreak/>
        <w:t xml:space="preserve">For both </w:t>
      </w:r>
      <w:commentRangeStart w:id="171"/>
      <w:r>
        <w:rPr>
          <w:rFonts w:ascii="Times New Roman" w:hAnsi="Times New Roman" w:cs="Times New Roman"/>
        </w:rPr>
        <w:t>males and females</w:t>
      </w:r>
      <w:commentRangeEnd w:id="171"/>
      <w:r w:rsidR="004A4340">
        <w:rPr>
          <w:rStyle w:val="CommentReference"/>
        </w:rPr>
        <w:commentReference w:id="171"/>
      </w:r>
      <w:r>
        <w:rPr>
          <w:rFonts w:ascii="Times New Roman" w:hAnsi="Times New Roman" w:cs="Times New Roman"/>
        </w:rPr>
        <w:t>, an EMGD was estimated to fit th</w:t>
      </w:r>
      <w:bookmarkStart w:id="172" w:name="_GoBack"/>
      <w:bookmarkEnd w:id="172"/>
      <w:r>
        <w:rPr>
          <w:rFonts w:ascii="Times New Roman" w:hAnsi="Times New Roman" w:cs="Times New Roman"/>
        </w:rPr>
        <w:t>e gender specific RTs across all ruling periods.</w:t>
      </w:r>
      <w:r w:rsidR="00B83A84">
        <w:rPr>
          <w:rFonts w:ascii="Times New Roman" w:hAnsi="Times New Roman" w:cs="Times New Roman"/>
        </w:rPr>
        <w:t xml:space="preserve"> </w:t>
      </w:r>
      <w:r>
        <w:rPr>
          <w:rFonts w:ascii="Times New Roman" w:hAnsi="Times New Roman" w:cs="Times New Roman"/>
        </w:rPr>
        <w:t xml:space="preserve"> The CDF of the EMGD presented earlier was utilised to find the threshold (</w:t>
      </w:r>
      <w:r>
        <w:rPr>
          <w:rFonts w:ascii="Times New Roman" w:hAnsi="Times New Roman" w:cs="Times New Roman"/>
          <w:i/>
        </w:rPr>
        <w:t>T</w:t>
      </w:r>
      <w:r>
        <w:rPr>
          <w:rFonts w:ascii="Times New Roman" w:hAnsi="Times New Roman" w:cs="Times New Roman"/>
        </w:rPr>
        <w:t xml:space="preserve">) which 99% of the observed RTs lay above. </w:t>
      </w:r>
      <w:r w:rsidR="00B83A84">
        <w:rPr>
          <w:rFonts w:ascii="Times New Roman" w:hAnsi="Times New Roman" w:cs="Times New Roman"/>
        </w:rPr>
        <w:t xml:space="preserve"> </w:t>
      </w:r>
      <w:r>
        <w:rPr>
          <w:rFonts w:ascii="Times New Roman" w:hAnsi="Times New Roman" w:cs="Times New Roman"/>
        </w:rPr>
        <w:t xml:space="preserve">The identified threshold </w:t>
      </w:r>
      <w:commentRangeStart w:id="173"/>
      <w:r>
        <w:rPr>
          <w:rFonts w:ascii="Times New Roman" w:hAnsi="Times New Roman" w:cs="Times New Roman"/>
        </w:rPr>
        <w:t xml:space="preserve">is the authors’ proposal </w:t>
      </w:r>
      <w:commentRangeEnd w:id="173"/>
      <w:r w:rsidR="004A4340">
        <w:rPr>
          <w:rStyle w:val="CommentReference"/>
        </w:rPr>
        <w:commentReference w:id="173"/>
      </w:r>
      <w:r>
        <w:rPr>
          <w:rFonts w:ascii="Times New Roman" w:hAnsi="Times New Roman" w:cs="Times New Roman"/>
        </w:rPr>
        <w:t>of the true quickest possible RT by an elite athlete under the current technology set down by the IAAF.</w:t>
      </w:r>
    </w:p>
    <w:p w14:paraId="6AF3423C" w14:textId="1DCB5F51"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Results</w:t>
      </w:r>
    </w:p>
    <w:p w14:paraId="53F8DEA1" w14:textId="6BEE918B" w:rsidR="00A56E00" w:rsidRDefault="00273283" w:rsidP="00B36723">
      <w:pPr>
        <w:spacing w:line="480" w:lineRule="auto"/>
        <w:rPr>
          <w:rFonts w:ascii="Times New Roman" w:hAnsi="Times New Roman" w:cs="Times New Roman"/>
        </w:rPr>
      </w:pPr>
      <w:r w:rsidRPr="00273283">
        <w:rPr>
          <w:rFonts w:ascii="Times New Roman" w:hAnsi="Times New Roman" w:cs="Times New Roman"/>
        </w:rPr>
        <w:t xml:space="preserve">Table </w:t>
      </w:r>
      <w:r>
        <w:rPr>
          <w:rFonts w:ascii="Times New Roman" w:hAnsi="Times New Roman" w:cs="Times New Roman"/>
        </w:rPr>
        <w:t xml:space="preserve">1 </w:t>
      </w:r>
      <w:r w:rsidRPr="00273283">
        <w:rPr>
          <w:rFonts w:ascii="Times New Roman" w:hAnsi="Times New Roman" w:cs="Times New Roman"/>
        </w:rPr>
        <w:t xml:space="preserve">provides </w:t>
      </w:r>
      <w:r w:rsidR="005B4594">
        <w:rPr>
          <w:rFonts w:ascii="Times New Roman" w:hAnsi="Times New Roman" w:cs="Times New Roman"/>
        </w:rPr>
        <w:t xml:space="preserve">descriptive </w:t>
      </w:r>
      <w:r w:rsidRPr="00273283">
        <w:rPr>
          <w:rFonts w:ascii="Times New Roman" w:hAnsi="Times New Roman" w:cs="Times New Roman"/>
        </w:rPr>
        <w:t xml:space="preserve">statistics for the </w:t>
      </w:r>
      <w:r w:rsidR="00750BB6">
        <w:rPr>
          <w:rFonts w:ascii="Times New Roman" w:hAnsi="Times New Roman" w:cs="Times New Roman"/>
        </w:rPr>
        <w:t>RTs</w:t>
      </w:r>
      <w:r w:rsidRPr="00273283">
        <w:rPr>
          <w:rFonts w:ascii="Times New Roman" w:hAnsi="Times New Roman" w:cs="Times New Roman"/>
        </w:rPr>
        <w:t xml:space="preserve"> of elite sprinters </w:t>
      </w:r>
      <w:r w:rsidR="00750BB6">
        <w:rPr>
          <w:rFonts w:ascii="Times New Roman" w:hAnsi="Times New Roman" w:cs="Times New Roman"/>
        </w:rPr>
        <w:t>relative to</w:t>
      </w:r>
      <w:r w:rsidRPr="00273283">
        <w:rPr>
          <w:rFonts w:ascii="Times New Roman" w:hAnsi="Times New Roman" w:cs="Times New Roman"/>
        </w:rPr>
        <w:t xml:space="preserve"> rule change periods set down by the IAAF </w:t>
      </w:r>
      <w:del w:id="174" w:author="ULStaff" w:date="2016-04-01T11:20:00Z">
        <w:r w:rsidRPr="00273283" w:rsidDel="004A4340">
          <w:rPr>
            <w:rFonts w:ascii="Times New Roman" w:hAnsi="Times New Roman" w:cs="Times New Roman"/>
          </w:rPr>
          <w:delText xml:space="preserve">and by </w:delText>
        </w:r>
        <w:r w:rsidR="005B4594" w:rsidDel="004A4340">
          <w:rPr>
            <w:rFonts w:ascii="Times New Roman" w:hAnsi="Times New Roman" w:cs="Times New Roman"/>
          </w:rPr>
          <w:delText>sex</w:delText>
        </w:r>
      </w:del>
      <w:ins w:id="175" w:author="ULStaff" w:date="2016-04-01T11:20:00Z">
        <w:r w:rsidR="004A4340">
          <w:rPr>
            <w:rFonts w:ascii="Times New Roman" w:hAnsi="Times New Roman" w:cs="Times New Roman"/>
          </w:rPr>
          <w:t>for men and women</w:t>
        </w:r>
      </w:ins>
      <w:r w:rsidR="00A56E00">
        <w:rPr>
          <w:rFonts w:ascii="Times New Roman" w:hAnsi="Times New Roman" w:cs="Times New Roman"/>
        </w:rPr>
        <w:t xml:space="preserve">. </w:t>
      </w:r>
      <w:r w:rsidR="00B83A84">
        <w:rPr>
          <w:rFonts w:ascii="Times New Roman" w:hAnsi="Times New Roman" w:cs="Times New Roman"/>
        </w:rPr>
        <w:t xml:space="preserve"> </w:t>
      </w:r>
      <w:r w:rsidR="00A56E00">
        <w:rPr>
          <w:rFonts w:ascii="Times New Roman" w:hAnsi="Times New Roman" w:cs="Times New Roman"/>
        </w:rPr>
        <w:t xml:space="preserve">The rows of the table represent the combination of ruling period and sex. </w:t>
      </w:r>
      <w:r w:rsidR="00B83A84">
        <w:rPr>
          <w:rFonts w:ascii="Times New Roman" w:hAnsi="Times New Roman" w:cs="Times New Roman"/>
        </w:rPr>
        <w:t xml:space="preserve"> </w:t>
      </w:r>
      <w:r w:rsidR="00A56E00">
        <w:rPr>
          <w:rFonts w:ascii="Times New Roman" w:hAnsi="Times New Roman" w:cs="Times New Roman"/>
        </w:rPr>
        <w:t xml:space="preserve">The columns provide the number of observations, the median, a 95% confidence interval around the median and the number of false starts recorded in the period. </w:t>
      </w:r>
    </w:p>
    <w:p w14:paraId="1032D918" w14:textId="6096FDCC" w:rsidR="00A56E00" w:rsidRDefault="00A56E00" w:rsidP="005B4594">
      <w:pPr>
        <w:spacing w:line="480" w:lineRule="auto"/>
        <w:jc w:val="center"/>
        <w:rPr>
          <w:rFonts w:ascii="Times New Roman" w:hAnsi="Times New Roman" w:cs="Times New Roman"/>
        </w:rPr>
      </w:pPr>
      <w:r>
        <w:rPr>
          <w:rFonts w:ascii="Times New Roman" w:hAnsi="Times New Roman" w:cs="Times New Roman"/>
        </w:rPr>
        <w:t>****Table 1 near here****</w:t>
      </w:r>
    </w:p>
    <w:p w14:paraId="466660A9" w14:textId="77BE667F" w:rsidR="00A56E00" w:rsidRDefault="005B4594" w:rsidP="00B36723">
      <w:pPr>
        <w:spacing w:line="480" w:lineRule="auto"/>
        <w:rPr>
          <w:rFonts w:ascii="Times New Roman" w:hAnsi="Times New Roman" w:cs="Times New Roman"/>
        </w:rPr>
      </w:pPr>
      <w:r>
        <w:rPr>
          <w:rFonts w:ascii="Times New Roman" w:hAnsi="Times New Roman" w:cs="Times New Roman"/>
        </w:rPr>
        <w:t>B</w:t>
      </w:r>
      <w:r w:rsidRPr="001B2D3C">
        <w:rPr>
          <w:rFonts w:ascii="Times New Roman" w:hAnsi="Times New Roman" w:cs="Times New Roman"/>
        </w:rPr>
        <w:t>ox</w:t>
      </w:r>
      <w:r w:rsidR="001B2D3C" w:rsidRPr="001B2D3C">
        <w:rPr>
          <w:rFonts w:ascii="Times New Roman" w:hAnsi="Times New Roman" w:cs="Times New Roman"/>
        </w:rPr>
        <w:t>-and-whisker plot</w:t>
      </w:r>
      <w:r w:rsidR="00750BB6">
        <w:rPr>
          <w:rFonts w:ascii="Times New Roman" w:hAnsi="Times New Roman" w:cs="Times New Roman"/>
        </w:rPr>
        <w:t>s</w:t>
      </w:r>
      <w:r w:rsidR="001B2D3C" w:rsidRPr="001B2D3C">
        <w:rPr>
          <w:rFonts w:ascii="Times New Roman" w:hAnsi="Times New Roman" w:cs="Times New Roman"/>
        </w:rPr>
        <w:t xml:space="preserve"> for the </w:t>
      </w:r>
      <w:r w:rsidR="002C119D">
        <w:rPr>
          <w:rFonts w:ascii="Times New Roman" w:hAnsi="Times New Roman" w:cs="Times New Roman"/>
        </w:rPr>
        <w:t>RTs</w:t>
      </w:r>
      <w:r w:rsidR="001B2D3C" w:rsidRPr="001B2D3C">
        <w:rPr>
          <w:rFonts w:ascii="Times New Roman" w:hAnsi="Times New Roman" w:cs="Times New Roman"/>
        </w:rPr>
        <w:t xml:space="preserve"> by</w:t>
      </w:r>
      <w:r w:rsidR="001B2D3C">
        <w:rPr>
          <w:rFonts w:ascii="Times New Roman" w:hAnsi="Times New Roman" w:cs="Times New Roman"/>
        </w:rPr>
        <w:t xml:space="preserve"> ruling period </w:t>
      </w:r>
      <w:r w:rsidR="00750BB6">
        <w:rPr>
          <w:rFonts w:ascii="Times New Roman" w:hAnsi="Times New Roman" w:cs="Times New Roman"/>
        </w:rPr>
        <w:t xml:space="preserve">are </w:t>
      </w:r>
      <w:r w:rsidR="001B2D3C">
        <w:rPr>
          <w:rFonts w:ascii="Times New Roman" w:hAnsi="Times New Roman" w:cs="Times New Roman"/>
        </w:rPr>
        <w:t>presented in F</w:t>
      </w:r>
      <w:r w:rsidR="001B2D3C" w:rsidRPr="001B2D3C">
        <w:rPr>
          <w:rFonts w:ascii="Times New Roman" w:hAnsi="Times New Roman" w:cs="Times New Roman"/>
        </w:rPr>
        <w:t xml:space="preserve">igure </w:t>
      </w:r>
      <w:r w:rsidR="001B2D3C">
        <w:rPr>
          <w:rFonts w:ascii="Times New Roman" w:hAnsi="Times New Roman" w:cs="Times New Roman"/>
        </w:rPr>
        <w:t>1</w:t>
      </w:r>
      <w:r w:rsidR="001B2D3C" w:rsidRPr="001B2D3C">
        <w:rPr>
          <w:rFonts w:ascii="Times New Roman" w:hAnsi="Times New Roman" w:cs="Times New Roman"/>
        </w:rPr>
        <w:t xml:space="preserve">. </w:t>
      </w:r>
      <w:r w:rsidR="00B83A84">
        <w:rPr>
          <w:rFonts w:ascii="Times New Roman" w:hAnsi="Times New Roman" w:cs="Times New Roman"/>
        </w:rPr>
        <w:t xml:space="preserve"> </w:t>
      </w:r>
      <w:r w:rsidR="0072453D">
        <w:rPr>
          <w:rFonts w:ascii="Times New Roman" w:hAnsi="Times New Roman" w:cs="Times New Roman"/>
        </w:rPr>
        <w:t xml:space="preserve">The left panel represents the male participants while the females are presented in the right panel. </w:t>
      </w:r>
      <w:r w:rsidR="00B83A84">
        <w:rPr>
          <w:rFonts w:ascii="Times New Roman" w:hAnsi="Times New Roman" w:cs="Times New Roman"/>
        </w:rPr>
        <w:t xml:space="preserve"> </w:t>
      </w:r>
      <w:r w:rsidR="0072453D">
        <w:rPr>
          <w:rFonts w:ascii="Times New Roman" w:hAnsi="Times New Roman" w:cs="Times New Roman"/>
        </w:rPr>
        <w:t xml:space="preserve">The </w:t>
      </w:r>
      <w:r w:rsidR="0072453D" w:rsidRPr="002C119D">
        <w:rPr>
          <w:rFonts w:ascii="Times New Roman" w:hAnsi="Times New Roman" w:cs="Times New Roman"/>
          <w:i/>
        </w:rPr>
        <w:t>x</w:t>
      </w:r>
      <w:r w:rsidR="0072453D">
        <w:rPr>
          <w:rFonts w:ascii="Times New Roman" w:hAnsi="Times New Roman" w:cs="Times New Roman"/>
        </w:rPr>
        <w:t xml:space="preserve">-axis for both panels corresponds to the three ruling periods with the commonly scaled </w:t>
      </w:r>
      <w:r w:rsidR="0072453D" w:rsidRPr="002C119D">
        <w:rPr>
          <w:rFonts w:ascii="Times New Roman" w:hAnsi="Times New Roman" w:cs="Times New Roman"/>
          <w:i/>
        </w:rPr>
        <w:t>y</w:t>
      </w:r>
      <w:r w:rsidR="0072453D">
        <w:rPr>
          <w:rFonts w:ascii="Times New Roman" w:hAnsi="Times New Roman" w:cs="Times New Roman"/>
        </w:rPr>
        <w:t xml:space="preserve">-axis representing </w:t>
      </w:r>
      <w:r w:rsidR="002C119D">
        <w:rPr>
          <w:rFonts w:ascii="Times New Roman" w:hAnsi="Times New Roman" w:cs="Times New Roman"/>
        </w:rPr>
        <w:t>RTs</w:t>
      </w:r>
      <w:r w:rsidR="0072453D">
        <w:rPr>
          <w:rFonts w:ascii="Times New Roman" w:hAnsi="Times New Roman" w:cs="Times New Roman"/>
        </w:rPr>
        <w:t xml:space="preserve"> in milliseconds. </w:t>
      </w:r>
      <w:r w:rsidR="00B83A84">
        <w:rPr>
          <w:rFonts w:ascii="Times New Roman" w:hAnsi="Times New Roman" w:cs="Times New Roman"/>
        </w:rPr>
        <w:t xml:space="preserve"> </w:t>
      </w:r>
      <w:r w:rsidR="001B2D3C" w:rsidRPr="001B2D3C">
        <w:rPr>
          <w:rFonts w:ascii="Times New Roman" w:hAnsi="Times New Roman" w:cs="Times New Roman"/>
        </w:rPr>
        <w:t>The horizo</w:t>
      </w:r>
      <w:r w:rsidR="001B2D3C">
        <w:rPr>
          <w:rFonts w:ascii="Times New Roman" w:hAnsi="Times New Roman" w:cs="Times New Roman"/>
        </w:rPr>
        <w:t>ntal dashed line at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denotes the cu</w:t>
      </w:r>
      <w:r w:rsidR="001B2D3C">
        <w:rPr>
          <w:rFonts w:ascii="Times New Roman" w:hAnsi="Times New Roman" w:cs="Times New Roman"/>
        </w:rPr>
        <w:t xml:space="preserve">rrent disqualification limit – </w:t>
      </w:r>
      <w:r w:rsidR="001B2D3C" w:rsidRPr="001B2D3C">
        <w:rPr>
          <w:rFonts w:ascii="Times New Roman" w:hAnsi="Times New Roman" w:cs="Times New Roman"/>
        </w:rPr>
        <w:t xml:space="preserve">while </w:t>
      </w:r>
      <w:r w:rsidR="002C119D">
        <w:rPr>
          <w:rFonts w:ascii="Times New Roman" w:hAnsi="Times New Roman" w:cs="Times New Roman"/>
        </w:rPr>
        <w:t>RTs</w:t>
      </w:r>
      <w:r w:rsidR="001B2D3C">
        <w:rPr>
          <w:rFonts w:ascii="Times New Roman" w:hAnsi="Times New Roman" w:cs="Times New Roman"/>
        </w:rPr>
        <w:t xml:space="preserve"> are recorded below 100</w:t>
      </w:r>
      <w:r w:rsidR="00750BB6">
        <w:rPr>
          <w:rFonts w:ascii="Times New Roman" w:hAnsi="Times New Roman" w:cs="Times New Roman"/>
        </w:rPr>
        <w:t xml:space="preserve"> </w:t>
      </w:r>
      <w:r w:rsidR="001B2D3C">
        <w:rPr>
          <w:rFonts w:ascii="Times New Roman" w:hAnsi="Times New Roman" w:cs="Times New Roman"/>
        </w:rPr>
        <w:t>ms</w:t>
      </w:r>
      <w:r w:rsidR="001B2D3C" w:rsidRPr="001B2D3C">
        <w:rPr>
          <w:rFonts w:ascii="Times New Roman" w:hAnsi="Times New Roman" w:cs="Times New Roman"/>
        </w:rPr>
        <w:t xml:space="preserve"> they correspond to false starts which are not a true reflection of the </w:t>
      </w:r>
      <w:r w:rsidR="00750BB6">
        <w:rPr>
          <w:rFonts w:ascii="Times New Roman" w:hAnsi="Times New Roman" w:cs="Times New Roman"/>
        </w:rPr>
        <w:t>shortest</w:t>
      </w:r>
      <w:r w:rsidR="00750BB6" w:rsidRPr="001B2D3C">
        <w:rPr>
          <w:rFonts w:ascii="Times New Roman" w:hAnsi="Times New Roman" w:cs="Times New Roman"/>
        </w:rPr>
        <w:t xml:space="preserve"> </w:t>
      </w:r>
      <w:r w:rsidR="001B2D3C" w:rsidRPr="001B2D3C">
        <w:rPr>
          <w:rFonts w:ascii="Times New Roman" w:hAnsi="Times New Roman" w:cs="Times New Roman"/>
        </w:rPr>
        <w:t xml:space="preserve">valid </w:t>
      </w:r>
      <w:r w:rsidR="002C119D">
        <w:rPr>
          <w:rFonts w:ascii="Times New Roman" w:hAnsi="Times New Roman" w:cs="Times New Roman"/>
        </w:rPr>
        <w:t>RTs</w:t>
      </w:r>
      <w:r w:rsidR="001B2D3C" w:rsidRPr="001B2D3C">
        <w:rPr>
          <w:rFonts w:ascii="Times New Roman" w:hAnsi="Times New Roman" w:cs="Times New Roman"/>
        </w:rPr>
        <w:t xml:space="preserve"> in elite </w:t>
      </w:r>
      <w:r w:rsidR="002C119D" w:rsidRPr="001B2D3C">
        <w:rPr>
          <w:rFonts w:ascii="Times New Roman" w:hAnsi="Times New Roman" w:cs="Times New Roman"/>
        </w:rPr>
        <w:t>athlet</w:t>
      </w:r>
      <w:r w:rsidR="002C119D">
        <w:rPr>
          <w:rFonts w:ascii="Times New Roman" w:hAnsi="Times New Roman" w:cs="Times New Roman"/>
        </w:rPr>
        <w:t>ics</w:t>
      </w:r>
      <w:r w:rsidR="00B83A84">
        <w:rPr>
          <w:rFonts w:ascii="Times New Roman" w:hAnsi="Times New Roman" w:cs="Times New Roman"/>
        </w:rPr>
        <w:t xml:space="preserve">.  </w:t>
      </w:r>
      <w:r w:rsidR="00062750">
        <w:rPr>
          <w:rFonts w:ascii="Times New Roman" w:hAnsi="Times New Roman" w:cs="Times New Roman"/>
        </w:rPr>
        <w:t>The circled numbers below the threshold line provide the number of disqualifications due to false starts relative to sex and ruling period.</w:t>
      </w:r>
    </w:p>
    <w:p w14:paraId="4506D91D" w14:textId="08767DDB" w:rsidR="00A56E00" w:rsidRDefault="0072453D" w:rsidP="005B4594">
      <w:pPr>
        <w:spacing w:line="480" w:lineRule="auto"/>
        <w:jc w:val="center"/>
        <w:rPr>
          <w:rFonts w:ascii="Times New Roman" w:hAnsi="Times New Roman" w:cs="Times New Roman"/>
        </w:rPr>
      </w:pPr>
      <w:r>
        <w:rPr>
          <w:rFonts w:ascii="Times New Roman" w:hAnsi="Times New Roman" w:cs="Times New Roman"/>
        </w:rPr>
        <w:t>****Figure 1 near here****</w:t>
      </w:r>
    </w:p>
    <w:p w14:paraId="45E1F4BB" w14:textId="72E1AD28" w:rsidR="0072453D" w:rsidRDefault="0084277A" w:rsidP="00B36723">
      <w:pPr>
        <w:spacing w:line="480" w:lineRule="auto"/>
        <w:rPr>
          <w:rFonts w:ascii="Times New Roman" w:hAnsi="Times New Roman" w:cs="Times New Roman"/>
        </w:rPr>
      </w:pPr>
      <w:r>
        <w:rPr>
          <w:rFonts w:ascii="Times New Roman" w:hAnsi="Times New Roman" w:cs="Times New Roman"/>
        </w:rPr>
        <w:t>The</w:t>
      </w:r>
      <w:r w:rsidRPr="0084277A">
        <w:rPr>
          <w:rFonts w:ascii="Times New Roman" w:hAnsi="Times New Roman" w:cs="Times New Roman"/>
        </w:rPr>
        <w:t xml:space="preserve"> results of fitting the </w:t>
      </w:r>
      <w:r>
        <w:rPr>
          <w:rFonts w:ascii="Times New Roman" w:hAnsi="Times New Roman" w:cs="Times New Roman"/>
        </w:rPr>
        <w:t>EMG</w:t>
      </w:r>
      <w:r w:rsidR="002C119D">
        <w:rPr>
          <w:rFonts w:ascii="Times New Roman" w:hAnsi="Times New Roman" w:cs="Times New Roman"/>
        </w:rPr>
        <w:t>D</w:t>
      </w:r>
      <w:r w:rsidRPr="0084277A">
        <w:rPr>
          <w:rFonts w:ascii="Times New Roman" w:hAnsi="Times New Roman" w:cs="Times New Roman"/>
        </w:rPr>
        <w:t xml:space="preserve"> for males and females in each ruling period</w:t>
      </w:r>
      <w:r>
        <w:rPr>
          <w:rFonts w:ascii="Times New Roman" w:hAnsi="Times New Roman" w:cs="Times New Roman"/>
        </w:rPr>
        <w:t xml:space="preserve"> are provided in Table 2 and Figure 2</w:t>
      </w:r>
      <w:r w:rsidRPr="0084277A">
        <w:rPr>
          <w:rFonts w:ascii="Times New Roman" w:hAnsi="Times New Roman" w:cs="Times New Roman"/>
        </w:rPr>
        <w:t xml:space="preserve">. </w:t>
      </w:r>
      <w:r w:rsidR="00B83A84">
        <w:rPr>
          <w:rFonts w:ascii="Times New Roman" w:hAnsi="Times New Roman" w:cs="Times New Roman"/>
        </w:rPr>
        <w:t xml:space="preserve"> </w:t>
      </w:r>
      <w:r w:rsidR="00750BB6">
        <w:rPr>
          <w:rFonts w:ascii="Times New Roman" w:hAnsi="Times New Roman" w:cs="Times New Roman"/>
        </w:rPr>
        <w:t>These also</w:t>
      </w:r>
      <w:r>
        <w:rPr>
          <w:rFonts w:ascii="Times New Roman" w:hAnsi="Times New Roman" w:cs="Times New Roman"/>
        </w:rPr>
        <w:t xml:space="preserve"> compare</w:t>
      </w:r>
      <w:r w:rsidRPr="0084277A">
        <w:rPr>
          <w:rFonts w:ascii="Times New Roman" w:hAnsi="Times New Roman" w:cs="Times New Roman"/>
        </w:rPr>
        <w:t xml:space="preserve"> the distributional properties of </w:t>
      </w:r>
      <w:r w:rsidR="00750BB6">
        <w:rPr>
          <w:rFonts w:ascii="Times New Roman" w:hAnsi="Times New Roman" w:cs="Times New Roman"/>
        </w:rPr>
        <w:t>RTs</w:t>
      </w:r>
      <w:r w:rsidRPr="0084277A">
        <w:rPr>
          <w:rFonts w:ascii="Times New Roman" w:hAnsi="Times New Roman" w:cs="Times New Roman"/>
        </w:rPr>
        <w:t xml:space="preserve"> from first round events and finals</w:t>
      </w:r>
      <w:r w:rsidR="002C119D">
        <w:rPr>
          <w:rFonts w:ascii="Times New Roman" w:hAnsi="Times New Roman" w:cs="Times New Roman"/>
        </w:rPr>
        <w:t xml:space="preserve">, </w:t>
      </w:r>
      <w:del w:id="176" w:author="ULStaff" w:date="2016-04-01T11:21:00Z">
        <w:r w:rsidR="002C119D" w:rsidDel="004A4340">
          <w:rPr>
            <w:rFonts w:ascii="Times New Roman" w:hAnsi="Times New Roman" w:cs="Times New Roman"/>
          </w:rPr>
          <w:delText xml:space="preserve">as </w:delText>
        </w:r>
      </w:del>
      <w:ins w:id="177" w:author="ULStaff" w:date="2016-04-01T11:21:00Z">
        <w:r w:rsidR="004A4340">
          <w:rPr>
            <w:rFonts w:ascii="Times New Roman" w:hAnsi="Times New Roman" w:cs="Times New Roman"/>
          </w:rPr>
          <w:t xml:space="preserve">since </w:t>
        </w:r>
      </w:ins>
      <w:r w:rsidR="002C119D">
        <w:rPr>
          <w:rFonts w:ascii="Times New Roman" w:hAnsi="Times New Roman" w:cs="Times New Roman"/>
        </w:rPr>
        <w:t xml:space="preserve">races of </w:t>
      </w:r>
      <w:del w:id="178" w:author="ULStaff" w:date="2016-04-01T11:21:00Z">
        <w:r w:rsidR="002C119D" w:rsidDel="004A4340">
          <w:rPr>
            <w:rFonts w:ascii="Times New Roman" w:hAnsi="Times New Roman" w:cs="Times New Roman"/>
          </w:rPr>
          <w:delText xml:space="preserve">significant </w:delText>
        </w:r>
        <w:r w:rsidR="002C119D" w:rsidDel="004A4340">
          <w:rPr>
            <w:rFonts w:ascii="Times New Roman" w:hAnsi="Times New Roman" w:cs="Times New Roman"/>
          </w:rPr>
          <w:lastRenderedPageBreak/>
          <w:delText xml:space="preserve">value </w:delText>
        </w:r>
      </w:del>
      <w:ins w:id="179" w:author="ULStaff" w:date="2016-04-01T11:21:00Z">
        <w:r w:rsidR="004A4340">
          <w:rPr>
            <w:rFonts w:ascii="Times New Roman" w:hAnsi="Times New Roman" w:cs="Times New Roman"/>
          </w:rPr>
          <w:t xml:space="preserve">greater importance </w:t>
        </w:r>
      </w:ins>
      <w:r w:rsidR="002C119D">
        <w:rPr>
          <w:rFonts w:ascii="Times New Roman" w:hAnsi="Times New Roman" w:cs="Times New Roman"/>
        </w:rPr>
        <w:t xml:space="preserve">may encourage </w:t>
      </w:r>
      <w:ins w:id="180" w:author="ULStaff" w:date="2016-04-01T11:21:00Z">
        <w:r w:rsidR="004A4340">
          <w:rPr>
            <w:rFonts w:ascii="Times New Roman" w:hAnsi="Times New Roman" w:cs="Times New Roman"/>
          </w:rPr>
          <w:t xml:space="preserve">athletes to take risks and </w:t>
        </w:r>
      </w:ins>
      <w:r w:rsidR="002C119D">
        <w:rPr>
          <w:rFonts w:ascii="Times New Roman" w:hAnsi="Times New Roman" w:cs="Times New Roman"/>
        </w:rPr>
        <w:t>anticipat</w:t>
      </w:r>
      <w:del w:id="181" w:author="ULStaff" w:date="2016-04-01T11:22:00Z">
        <w:r w:rsidR="002C119D" w:rsidDel="004A4340">
          <w:rPr>
            <w:rFonts w:ascii="Times New Roman" w:hAnsi="Times New Roman" w:cs="Times New Roman"/>
          </w:rPr>
          <w:delText xml:space="preserve">ion of </w:delText>
        </w:r>
      </w:del>
      <w:ins w:id="182" w:author="ULStaff" w:date="2016-04-01T11:22:00Z">
        <w:r w:rsidR="004A4340">
          <w:rPr>
            <w:rFonts w:ascii="Times New Roman" w:hAnsi="Times New Roman" w:cs="Times New Roman"/>
          </w:rPr>
          <w:t xml:space="preserve">e </w:t>
        </w:r>
      </w:ins>
      <w:r w:rsidR="002C119D">
        <w:rPr>
          <w:rFonts w:ascii="Times New Roman" w:hAnsi="Times New Roman" w:cs="Times New Roman"/>
        </w:rPr>
        <w:t>the start</w:t>
      </w:r>
      <w:del w:id="183" w:author="ULStaff" w:date="2016-04-01T11:22:00Z">
        <w:r w:rsidR="002C119D" w:rsidDel="004A4340">
          <w:rPr>
            <w:rFonts w:ascii="Times New Roman" w:hAnsi="Times New Roman" w:cs="Times New Roman"/>
          </w:rPr>
          <w:delText>er’s pistol</w:delText>
        </w:r>
      </w:del>
      <w:ins w:id="184" w:author="ULStaff" w:date="2016-04-01T11:22:00Z">
        <w:r w:rsidR="004A4340">
          <w:rPr>
            <w:rFonts w:ascii="Times New Roman" w:hAnsi="Times New Roman" w:cs="Times New Roman"/>
          </w:rPr>
          <w:t xml:space="preserve"> signal</w:t>
        </w:r>
      </w:ins>
      <w:r w:rsidRPr="0084277A">
        <w:rPr>
          <w:rFonts w:ascii="Times New Roman" w:hAnsi="Times New Roman" w:cs="Times New Roman"/>
        </w:rPr>
        <w:t>.</w:t>
      </w:r>
      <w:r>
        <w:rPr>
          <w:rFonts w:ascii="Times New Roman" w:hAnsi="Times New Roman" w:cs="Times New Roman"/>
        </w:rPr>
        <w:t xml:space="preserve"> </w:t>
      </w:r>
      <w:r w:rsidR="00B83A84">
        <w:rPr>
          <w:rFonts w:ascii="Times New Roman" w:hAnsi="Times New Roman" w:cs="Times New Roman"/>
        </w:rPr>
        <w:t xml:space="preserve"> </w:t>
      </w:r>
      <w:r w:rsidR="00024C3F">
        <w:rPr>
          <w:rFonts w:ascii="Times New Roman" w:hAnsi="Times New Roman" w:cs="Times New Roman"/>
        </w:rPr>
        <w:t>The parameters column presented in Table 2 provide</w:t>
      </w:r>
      <w:ins w:id="185" w:author="ULStaff" w:date="2016-04-01T11:22:00Z">
        <w:r w:rsidR="004A4340">
          <w:rPr>
            <w:rFonts w:ascii="Times New Roman" w:hAnsi="Times New Roman" w:cs="Times New Roman"/>
          </w:rPr>
          <w:t>s</w:t>
        </w:r>
      </w:ins>
      <w:r w:rsidR="00024C3F">
        <w:rPr>
          <w:rFonts w:ascii="Times New Roman" w:hAnsi="Times New Roman" w:cs="Times New Roman"/>
        </w:rPr>
        <w:t xml:space="preserve"> the maximum likelihood of the best estimates of the EMG</w:t>
      </w:r>
      <w:r w:rsidR="002C119D">
        <w:rPr>
          <w:rFonts w:ascii="Times New Roman" w:hAnsi="Times New Roman" w:cs="Times New Roman"/>
        </w:rPr>
        <w:t>D</w:t>
      </w:r>
      <w:r w:rsidR="00024C3F">
        <w:rPr>
          <w:rFonts w:ascii="Times New Roman" w:hAnsi="Times New Roman" w:cs="Times New Roman"/>
        </w:rPr>
        <w:t xml:space="preserve"> parameters given the data from the </w:t>
      </w:r>
      <w:r w:rsidR="001F1A26">
        <w:rPr>
          <w:rFonts w:ascii="Times New Roman" w:hAnsi="Times New Roman" w:cs="Times New Roman"/>
        </w:rPr>
        <w:t>ruling</w:t>
      </w:r>
      <w:r w:rsidR="00024C3F">
        <w:rPr>
          <w:rFonts w:ascii="Times New Roman" w:hAnsi="Times New Roman" w:cs="Times New Roman"/>
        </w:rPr>
        <w:t xml:space="preserve"> period and </w:t>
      </w:r>
      <w:r w:rsidR="005B4594">
        <w:rPr>
          <w:rFonts w:ascii="Times New Roman" w:hAnsi="Times New Roman" w:cs="Times New Roman"/>
        </w:rPr>
        <w:t>sex</w:t>
      </w:r>
      <w:r w:rsidR="001F1A26">
        <w:rPr>
          <w:rFonts w:ascii="Times New Roman" w:hAnsi="Times New Roman" w:cs="Times New Roman"/>
        </w:rPr>
        <w:t xml:space="preserve"> of interest</w:t>
      </w:r>
      <w:r w:rsidR="002C119D">
        <w:rPr>
          <w:rFonts w:ascii="Times New Roman" w:hAnsi="Times New Roman" w:cs="Times New Roman"/>
        </w:rPr>
        <w:t xml:space="preserve">, </w:t>
      </w:r>
      <w:r w:rsidR="00024C3F">
        <w:rPr>
          <w:rFonts w:ascii="Times New Roman" w:hAnsi="Times New Roman" w:cs="Times New Roman"/>
        </w:rPr>
        <w:t>the properties column</w:t>
      </w:r>
      <w:r w:rsidR="002C119D">
        <w:rPr>
          <w:rFonts w:ascii="Times New Roman" w:hAnsi="Times New Roman" w:cs="Times New Roman"/>
        </w:rPr>
        <w:t xml:space="preserve"> </w:t>
      </w:r>
      <w:r w:rsidR="00024C3F">
        <w:rPr>
          <w:rFonts w:ascii="Times New Roman" w:hAnsi="Times New Roman" w:cs="Times New Roman"/>
        </w:rPr>
        <w:t xml:space="preserve">shows the location and scale of the distribution, </w:t>
      </w:r>
      <w:del w:id="186" w:author="ULStaff" w:date="2016-04-01T11:23:00Z">
        <w:r w:rsidR="00024C3F" w:rsidDel="004A4340">
          <w:rPr>
            <w:rFonts w:ascii="Times New Roman" w:hAnsi="Times New Roman" w:cs="Times New Roman"/>
          </w:rPr>
          <w:delText>the form of which was discussed in the methods section earlier</w:delText>
        </w:r>
        <w:r w:rsidR="00671BC9" w:rsidDel="004A4340">
          <w:rPr>
            <w:rFonts w:ascii="Times New Roman" w:hAnsi="Times New Roman" w:cs="Times New Roman"/>
          </w:rPr>
          <w:delText xml:space="preserve"> </w:delText>
        </w:r>
      </w:del>
      <w:r w:rsidR="00671BC9">
        <w:rPr>
          <w:rFonts w:ascii="Times New Roman" w:hAnsi="Times New Roman" w:cs="Times New Roman"/>
        </w:rPr>
        <w:t>while</w:t>
      </w:r>
      <w:r w:rsidR="00B51922">
        <w:rPr>
          <w:rFonts w:ascii="Times New Roman" w:hAnsi="Times New Roman" w:cs="Times New Roman"/>
        </w:rPr>
        <w:t xml:space="preserve"> the final two</w:t>
      </w:r>
      <w:r w:rsidR="00024C3F">
        <w:rPr>
          <w:rFonts w:ascii="Times New Roman" w:hAnsi="Times New Roman" w:cs="Times New Roman"/>
        </w:rPr>
        <w:t xml:space="preserve"> column</w:t>
      </w:r>
      <w:r w:rsidR="00B51922">
        <w:rPr>
          <w:rFonts w:ascii="Times New Roman" w:hAnsi="Times New Roman" w:cs="Times New Roman"/>
        </w:rPr>
        <w:t>s provide</w:t>
      </w:r>
      <w:r w:rsidR="00024C3F">
        <w:rPr>
          <w:rFonts w:ascii="Times New Roman" w:hAnsi="Times New Roman" w:cs="Times New Roman"/>
        </w:rPr>
        <w:t xml:space="preserve"> a measure of goodness-of-fit of the estimated </w:t>
      </w:r>
      <w:r w:rsidR="001F1A26">
        <w:rPr>
          <w:rFonts w:ascii="Times New Roman" w:hAnsi="Times New Roman" w:cs="Times New Roman"/>
        </w:rPr>
        <w:t>EMGD</w:t>
      </w:r>
      <w:r w:rsidR="00024C3F">
        <w:rPr>
          <w:rFonts w:ascii="Times New Roman" w:hAnsi="Times New Roman" w:cs="Times New Roman"/>
        </w:rPr>
        <w:t xml:space="preserve"> to the observed data</w:t>
      </w:r>
      <w:r w:rsidR="00671BC9">
        <w:rPr>
          <w:rFonts w:ascii="Times New Roman" w:hAnsi="Times New Roman" w:cs="Times New Roman"/>
        </w:rPr>
        <w:t xml:space="preserve"> with the corresponding p-value for the </w:t>
      </w:r>
      <w:r w:rsidR="001F1A26">
        <w:rPr>
          <w:rFonts w:ascii="Times New Roman" w:hAnsi="Times New Roman" w:cs="Times New Roman"/>
        </w:rPr>
        <w:t xml:space="preserve">result of the </w:t>
      </w:r>
      <w:r w:rsidR="00671BC9">
        <w:rPr>
          <w:rFonts w:ascii="Times New Roman" w:hAnsi="Times New Roman" w:cs="Times New Roman"/>
        </w:rPr>
        <w:t>test</w:t>
      </w:r>
      <w:r w:rsidR="0085503C">
        <w:rPr>
          <w:rFonts w:ascii="Times New Roman" w:hAnsi="Times New Roman" w:cs="Times New Roman"/>
        </w:rPr>
        <w:t>.</w:t>
      </w:r>
    </w:p>
    <w:p w14:paraId="4B860718" w14:textId="5C6AC638" w:rsidR="0084277A" w:rsidRDefault="0084277A" w:rsidP="002C119D">
      <w:pPr>
        <w:spacing w:line="480" w:lineRule="auto"/>
        <w:jc w:val="center"/>
        <w:rPr>
          <w:rFonts w:ascii="Times New Roman" w:hAnsi="Times New Roman" w:cs="Times New Roman"/>
        </w:rPr>
      </w:pPr>
      <w:r>
        <w:rPr>
          <w:rFonts w:ascii="Times New Roman" w:hAnsi="Times New Roman" w:cs="Times New Roman"/>
        </w:rPr>
        <w:t>****Table 2 near here***</w:t>
      </w:r>
    </w:p>
    <w:p w14:paraId="259119A0" w14:textId="7D1557A8" w:rsidR="001B3F98" w:rsidRPr="001B3F98" w:rsidRDefault="0085503C" w:rsidP="00B36723">
      <w:pPr>
        <w:spacing w:line="480" w:lineRule="auto"/>
        <w:rPr>
          <w:rFonts w:ascii="Times New Roman" w:hAnsi="Times New Roman" w:cs="Times New Roman"/>
        </w:rPr>
      </w:pPr>
      <w:r w:rsidRPr="001B3F98">
        <w:rPr>
          <w:rFonts w:ascii="Times New Roman" w:hAnsi="Times New Roman" w:cs="Times New Roman"/>
        </w:rPr>
        <w:t xml:space="preserve">The estimated distributions for ruling periods, first round and finals by </w:t>
      </w:r>
      <w:r w:rsidR="00F1034C">
        <w:rPr>
          <w:rFonts w:ascii="Times New Roman" w:hAnsi="Times New Roman" w:cs="Times New Roman"/>
        </w:rPr>
        <w:t xml:space="preserve">sex </w:t>
      </w:r>
      <w:r w:rsidRPr="001B3F98">
        <w:rPr>
          <w:rFonts w:ascii="Times New Roman" w:hAnsi="Times New Roman" w:cs="Times New Roman"/>
        </w:rPr>
        <w:t xml:space="preserve">are shown in Figure 2. </w:t>
      </w:r>
      <w:r w:rsidR="00B83A84">
        <w:rPr>
          <w:rFonts w:ascii="Times New Roman" w:hAnsi="Times New Roman" w:cs="Times New Roman"/>
        </w:rPr>
        <w:t xml:space="preserve"> </w:t>
      </w:r>
      <w:r w:rsidRPr="001B3F98">
        <w:rPr>
          <w:rFonts w:ascii="Times New Roman" w:hAnsi="Times New Roman" w:cs="Times New Roman"/>
        </w:rPr>
        <w:t>Panel</w:t>
      </w:r>
      <w:r w:rsidR="00F1034C">
        <w:rPr>
          <w:rFonts w:ascii="Times New Roman" w:hAnsi="Times New Roman" w:cs="Times New Roman"/>
        </w:rPr>
        <w:t>s</w:t>
      </w:r>
      <w:r w:rsidRPr="001B3F98">
        <w:rPr>
          <w:rFonts w:ascii="Times New Roman" w:hAnsi="Times New Roman" w:cs="Times New Roman"/>
        </w:rPr>
        <w:t xml:space="preserve"> A and B show the fit for each of the three ruling periods, the dotted line is the fit for the 1999-2003 ruling period, the dashed line is the estimated distribution for the 2004-2009 period, while the immediate disqualification ruling distribution is the solid line. </w:t>
      </w:r>
      <w:r w:rsidR="00B83A84">
        <w:rPr>
          <w:rFonts w:ascii="Times New Roman" w:hAnsi="Times New Roman" w:cs="Times New Roman"/>
        </w:rPr>
        <w:t xml:space="preserve"> </w:t>
      </w:r>
      <w:r w:rsidR="001B3F98" w:rsidRPr="001B3F98">
        <w:rPr>
          <w:rFonts w:ascii="Times New Roman" w:hAnsi="Times New Roman" w:cs="Times New Roman"/>
        </w:rPr>
        <w:t>Panel C and D provide a visualisation of the estimated EMG</w:t>
      </w:r>
      <w:r w:rsidR="00671BC9">
        <w:rPr>
          <w:rFonts w:ascii="Times New Roman" w:hAnsi="Times New Roman" w:cs="Times New Roman"/>
        </w:rPr>
        <w:t>D</w:t>
      </w:r>
      <w:r w:rsidR="001B3F98" w:rsidRPr="001B3F98">
        <w:rPr>
          <w:rFonts w:ascii="Times New Roman" w:hAnsi="Times New Roman" w:cs="Times New Roman"/>
        </w:rPr>
        <w:t xml:space="preserve"> fits for the first round heats, dashed line, and finals, solid line, for both males and females.</w:t>
      </w:r>
    </w:p>
    <w:p w14:paraId="4AD52934" w14:textId="5A095B0F" w:rsidR="00FD3775" w:rsidRDefault="0084277A" w:rsidP="00671BC9">
      <w:pPr>
        <w:spacing w:line="480" w:lineRule="auto"/>
        <w:jc w:val="center"/>
        <w:rPr>
          <w:rFonts w:ascii="Times New Roman" w:hAnsi="Times New Roman" w:cs="Times New Roman"/>
        </w:rPr>
      </w:pPr>
      <w:r w:rsidRPr="0084277A">
        <w:rPr>
          <w:rFonts w:ascii="Times New Roman" w:hAnsi="Times New Roman" w:cs="Times New Roman"/>
        </w:rPr>
        <w:t>****Figure 2 near here****</w:t>
      </w:r>
    </w:p>
    <w:p w14:paraId="06D1536B" w14:textId="74ACF81B" w:rsidR="004B4688" w:rsidRPr="0084277A" w:rsidRDefault="004B4688" w:rsidP="00B36723">
      <w:pPr>
        <w:spacing w:line="480" w:lineRule="auto"/>
        <w:rPr>
          <w:rFonts w:ascii="Times New Roman" w:hAnsi="Times New Roman" w:cs="Times New Roman"/>
        </w:rPr>
      </w:pPr>
      <w:r>
        <w:rPr>
          <w:rFonts w:ascii="Times New Roman" w:hAnsi="Times New Roman" w:cs="Times New Roman"/>
        </w:rPr>
        <w:t xml:space="preserve">The probabilistic approach for identifying a difference across ruling periods and rounds is </w:t>
      </w:r>
      <w:r w:rsidR="007D4F6D">
        <w:rPr>
          <w:rFonts w:ascii="Times New Roman" w:hAnsi="Times New Roman" w:cs="Times New Roman"/>
        </w:rPr>
        <w:t>determined</w:t>
      </w:r>
      <w:r>
        <w:rPr>
          <w:rFonts w:ascii="Times New Roman" w:hAnsi="Times New Roman" w:cs="Times New Roman"/>
        </w:rPr>
        <w:t xml:space="preserve"> by calculating the probability of </w:t>
      </w:r>
      <w:r w:rsidR="00584904">
        <w:rPr>
          <w:rFonts w:ascii="Times New Roman" w:hAnsi="Times New Roman" w:cs="Times New Roman"/>
        </w:rPr>
        <w:t xml:space="preserve">observing </w:t>
      </w:r>
      <w:r>
        <w:rPr>
          <w:rFonts w:ascii="Times New Roman" w:hAnsi="Times New Roman" w:cs="Times New Roman"/>
        </w:rPr>
        <w:t xml:space="preserve">a </w:t>
      </w:r>
      <w:r w:rsidR="00584904">
        <w:rPr>
          <w:rFonts w:ascii="Times New Roman" w:hAnsi="Times New Roman" w:cs="Times New Roman"/>
        </w:rPr>
        <w:t>RT</w:t>
      </w:r>
      <w:r>
        <w:rPr>
          <w:rFonts w:ascii="Times New Roman" w:hAnsi="Times New Roman" w:cs="Times New Roman"/>
        </w:rPr>
        <w:t xml:space="preserve"> greater than 120</w:t>
      </w:r>
      <w:r w:rsidR="00584904">
        <w:rPr>
          <w:rFonts w:ascii="Times New Roman" w:hAnsi="Times New Roman" w:cs="Times New Roman"/>
        </w:rPr>
        <w:t xml:space="preserve"> </w:t>
      </w:r>
      <w:r>
        <w:rPr>
          <w:rFonts w:ascii="Times New Roman" w:hAnsi="Times New Roman" w:cs="Times New Roman"/>
        </w:rPr>
        <w:t xml:space="preserve">ms. </w:t>
      </w:r>
      <w:r w:rsidR="00607BA0">
        <w:rPr>
          <w:rFonts w:ascii="Times New Roman" w:hAnsi="Times New Roman" w:cs="Times New Roman"/>
        </w:rPr>
        <w:t xml:space="preserve"> </w:t>
      </w:r>
      <w:r>
        <w:rPr>
          <w:rFonts w:ascii="Times New Roman" w:hAnsi="Times New Roman" w:cs="Times New Roman"/>
        </w:rPr>
        <w:t>For male ruling periods the respective probabilities are 0.95, 0.98 and 1.00, female ruling period’s probabi</w:t>
      </w:r>
      <w:r w:rsidR="00607BA0">
        <w:rPr>
          <w:rFonts w:ascii="Times New Roman" w:hAnsi="Times New Roman" w:cs="Times New Roman"/>
        </w:rPr>
        <w:t xml:space="preserve">lities are 0.97, 0.99 and 1.00.  </w:t>
      </w:r>
      <w:r>
        <w:rPr>
          <w:rFonts w:ascii="Times New Roman" w:hAnsi="Times New Roman" w:cs="Times New Roman"/>
        </w:rPr>
        <w:t xml:space="preserve">The </w:t>
      </w:r>
      <w:r w:rsidR="002D4442">
        <w:rPr>
          <w:rFonts w:ascii="Times New Roman" w:hAnsi="Times New Roman" w:cs="Times New Roman"/>
        </w:rPr>
        <w:t xml:space="preserve">probabilities of observing </w:t>
      </w:r>
      <w:r w:rsidR="007D4F6D">
        <w:rPr>
          <w:rFonts w:ascii="Times New Roman" w:hAnsi="Times New Roman" w:cs="Times New Roman"/>
        </w:rPr>
        <w:t>RTs</w:t>
      </w:r>
      <w:r w:rsidR="002D4442">
        <w:rPr>
          <w:rFonts w:ascii="Times New Roman" w:hAnsi="Times New Roman" w:cs="Times New Roman"/>
        </w:rPr>
        <w:t xml:space="preserve"> above 120</w:t>
      </w:r>
      <w:r w:rsidR="00584904">
        <w:rPr>
          <w:rFonts w:ascii="Times New Roman" w:hAnsi="Times New Roman" w:cs="Times New Roman"/>
        </w:rPr>
        <w:t xml:space="preserve"> </w:t>
      </w:r>
      <w:r w:rsidR="002D4442">
        <w:rPr>
          <w:rFonts w:ascii="Times New Roman" w:hAnsi="Times New Roman" w:cs="Times New Roman"/>
        </w:rPr>
        <w:t>ms in first rounds are 0.98 and 0.99 and in finals are</w:t>
      </w:r>
      <w:r>
        <w:rPr>
          <w:rFonts w:ascii="Times New Roman" w:hAnsi="Times New Roman" w:cs="Times New Roman"/>
        </w:rPr>
        <w:t xml:space="preserve"> </w:t>
      </w:r>
      <w:r w:rsidR="002D4442">
        <w:rPr>
          <w:rFonts w:ascii="Times New Roman" w:hAnsi="Times New Roman" w:cs="Times New Roman"/>
        </w:rPr>
        <w:t>0.98</w:t>
      </w:r>
      <w:r>
        <w:rPr>
          <w:rFonts w:ascii="Times New Roman" w:hAnsi="Times New Roman" w:cs="Times New Roman"/>
        </w:rPr>
        <w:t xml:space="preserve"> and </w:t>
      </w:r>
      <w:r w:rsidR="002D4442">
        <w:rPr>
          <w:rFonts w:ascii="Times New Roman" w:hAnsi="Times New Roman" w:cs="Times New Roman"/>
        </w:rPr>
        <w:t>0.97</w:t>
      </w:r>
      <w:r>
        <w:rPr>
          <w:rFonts w:ascii="Times New Roman" w:hAnsi="Times New Roman" w:cs="Times New Roman"/>
        </w:rPr>
        <w:t xml:space="preserve"> for males and females respectively.</w:t>
      </w:r>
    </w:p>
    <w:p w14:paraId="7691C64A" w14:textId="7DEB71E8" w:rsidR="003B0453" w:rsidRPr="003B0453" w:rsidRDefault="003B0453" w:rsidP="00B36723">
      <w:pPr>
        <w:spacing w:line="480" w:lineRule="auto"/>
        <w:rPr>
          <w:rFonts w:ascii="Times New Roman" w:hAnsi="Times New Roman" w:cs="Times New Roman"/>
        </w:rPr>
      </w:pPr>
      <w:r>
        <w:rPr>
          <w:rFonts w:ascii="Times New Roman" w:hAnsi="Times New Roman" w:cs="Times New Roman"/>
        </w:rPr>
        <w:t xml:space="preserve">The revision of the false start disqualification limit </w:t>
      </w:r>
      <w:r w:rsidR="00FB4F3D">
        <w:rPr>
          <w:rFonts w:ascii="Times New Roman" w:hAnsi="Times New Roman" w:cs="Times New Roman"/>
        </w:rPr>
        <w:t xml:space="preserve">calculated from the historical data relevant to </w:t>
      </w:r>
      <w:del w:id="187" w:author="ULStaff" w:date="2016-04-01T11:24:00Z">
        <w:r w:rsidR="00FB4F3D" w:rsidDel="004A4340">
          <w:rPr>
            <w:rFonts w:ascii="Times New Roman" w:hAnsi="Times New Roman" w:cs="Times New Roman"/>
          </w:rPr>
          <w:delText xml:space="preserve">gender </w:delText>
        </w:r>
      </w:del>
      <w:ins w:id="188" w:author="ULStaff" w:date="2016-04-01T11:24:00Z">
        <w:r w:rsidR="004A4340">
          <w:rPr>
            <w:rFonts w:ascii="Times New Roman" w:hAnsi="Times New Roman" w:cs="Times New Roman"/>
          </w:rPr>
          <w:t xml:space="preserve">sex </w:t>
        </w:r>
      </w:ins>
      <w:r w:rsidR="00FB4F3D">
        <w:rPr>
          <w:rFonts w:ascii="Times New Roman" w:hAnsi="Times New Roman" w:cs="Times New Roman"/>
        </w:rPr>
        <w:t xml:space="preserve">resulted in both thresholds exceeding the </w:t>
      </w:r>
      <w:ins w:id="189" w:author="ULStaff" w:date="2016-04-01T11:24:00Z">
        <w:r w:rsidR="004A4340">
          <w:rPr>
            <w:rFonts w:ascii="Times New Roman" w:hAnsi="Times New Roman" w:cs="Times New Roman"/>
          </w:rPr>
          <w:t xml:space="preserve">current </w:t>
        </w:r>
      </w:ins>
      <w:r w:rsidR="00FB4F3D">
        <w:rPr>
          <w:rFonts w:ascii="Times New Roman" w:hAnsi="Times New Roman" w:cs="Times New Roman"/>
        </w:rPr>
        <w:t xml:space="preserve">100 </w:t>
      </w:r>
      <w:r w:rsidR="00FB4F3D">
        <w:rPr>
          <w:rFonts w:ascii="Times New Roman" w:hAnsi="Times New Roman" w:cs="Times New Roman"/>
        </w:rPr>
        <w:lastRenderedPageBreak/>
        <w:t xml:space="preserve">ms limit. </w:t>
      </w:r>
      <w:r w:rsidR="00B83A84">
        <w:rPr>
          <w:rFonts w:ascii="Times New Roman" w:hAnsi="Times New Roman" w:cs="Times New Roman"/>
        </w:rPr>
        <w:t xml:space="preserve"> </w:t>
      </w:r>
      <w:r w:rsidR="00FB4F3D">
        <w:rPr>
          <w:rFonts w:ascii="Times New Roman" w:hAnsi="Times New Roman" w:cs="Times New Roman"/>
        </w:rPr>
        <w:t xml:space="preserve">Male event data proposes a revised limit of 115 ms while the female event data </w:t>
      </w:r>
      <w:del w:id="190" w:author="ULStaff" w:date="2016-04-01T11:25:00Z">
        <w:r w:rsidR="00FB4F3D" w:rsidDel="004A4340">
          <w:rPr>
            <w:rFonts w:ascii="Times New Roman" w:hAnsi="Times New Roman" w:cs="Times New Roman"/>
          </w:rPr>
          <w:delText xml:space="preserve">is suggestive </w:delText>
        </w:r>
      </w:del>
      <w:ins w:id="191" w:author="ULStaff" w:date="2016-04-01T11:25:00Z">
        <w:r w:rsidR="004A4340">
          <w:rPr>
            <w:rFonts w:ascii="Times New Roman" w:hAnsi="Times New Roman" w:cs="Times New Roman"/>
          </w:rPr>
          <w:t xml:space="preserve">suggests </w:t>
        </w:r>
      </w:ins>
      <w:del w:id="192" w:author="ULStaff" w:date="2016-04-01T11:25:00Z">
        <w:r w:rsidR="00FB4F3D" w:rsidDel="004A4340">
          <w:rPr>
            <w:rFonts w:ascii="Times New Roman" w:hAnsi="Times New Roman" w:cs="Times New Roman"/>
          </w:rPr>
          <w:delText xml:space="preserve">of </w:delText>
        </w:r>
      </w:del>
      <w:r w:rsidR="00FB4F3D">
        <w:rPr>
          <w:rFonts w:ascii="Times New Roman" w:hAnsi="Times New Roman" w:cs="Times New Roman"/>
        </w:rPr>
        <w:t>a limit of 119 ms.</w:t>
      </w:r>
    </w:p>
    <w:p w14:paraId="475BE44C" w14:textId="1E1466CB"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Discussion</w:t>
      </w:r>
    </w:p>
    <w:p w14:paraId="5D7479B3" w14:textId="33CEC813" w:rsidR="00A56E00" w:rsidRPr="009B5C8B" w:rsidRDefault="00273283" w:rsidP="00A56E00">
      <w:pPr>
        <w:spacing w:line="480" w:lineRule="auto"/>
        <w:rPr>
          <w:rFonts w:ascii="Times New Roman" w:hAnsi="Times New Roman" w:cs="Times New Roman"/>
        </w:rPr>
      </w:pPr>
      <w:r>
        <w:rPr>
          <w:rFonts w:ascii="Times New Roman" w:hAnsi="Times New Roman" w:cs="Times New Roman"/>
        </w:rPr>
        <w:t>The 95%</w:t>
      </w:r>
      <w:r w:rsidRPr="00273283">
        <w:rPr>
          <w:rFonts w:ascii="Times New Roman" w:hAnsi="Times New Roman" w:cs="Times New Roman"/>
        </w:rPr>
        <w:t xml:space="preserve"> confidence interval </w:t>
      </w:r>
      <w:r w:rsidR="00320751">
        <w:rPr>
          <w:rFonts w:ascii="Times New Roman" w:hAnsi="Times New Roman" w:cs="Times New Roman"/>
        </w:rPr>
        <w:t>for</w:t>
      </w:r>
      <w:r w:rsidR="00320751" w:rsidRPr="00273283">
        <w:rPr>
          <w:rFonts w:ascii="Times New Roman" w:hAnsi="Times New Roman" w:cs="Times New Roman"/>
        </w:rPr>
        <w:t xml:space="preserve"> </w:t>
      </w:r>
      <w:r w:rsidRPr="00273283">
        <w:rPr>
          <w:rFonts w:ascii="Times New Roman" w:hAnsi="Times New Roman" w:cs="Times New Roman"/>
        </w:rPr>
        <w:t xml:space="preserve">the median </w:t>
      </w:r>
      <w:r w:rsidR="00320751">
        <w:rPr>
          <w:rFonts w:ascii="Times New Roman" w:hAnsi="Times New Roman" w:cs="Times New Roman"/>
        </w:rPr>
        <w:t>of</w:t>
      </w:r>
      <w:r w:rsidR="00320751" w:rsidRPr="00273283">
        <w:rPr>
          <w:rFonts w:ascii="Times New Roman" w:hAnsi="Times New Roman" w:cs="Times New Roman"/>
        </w:rPr>
        <w:t xml:space="preserve"> </w:t>
      </w:r>
      <w:r w:rsidRPr="00273283">
        <w:rPr>
          <w:rFonts w:ascii="Times New Roman" w:hAnsi="Times New Roman" w:cs="Times New Roman"/>
        </w:rPr>
        <w:t>the enti</w:t>
      </w:r>
      <w:r>
        <w:rPr>
          <w:rFonts w:ascii="Times New Roman" w:hAnsi="Times New Roman" w:cs="Times New Roman"/>
        </w:rPr>
        <w:t>re data shows a lower bound of 122</w:t>
      </w:r>
      <w:r w:rsidR="00F1034C">
        <w:rPr>
          <w:rFonts w:ascii="Times New Roman" w:hAnsi="Times New Roman" w:cs="Times New Roman"/>
        </w:rPr>
        <w:t xml:space="preserve"> </w:t>
      </w:r>
      <w:r>
        <w:rPr>
          <w:rFonts w:ascii="Times New Roman" w:hAnsi="Times New Roman" w:cs="Times New Roman"/>
        </w:rPr>
        <w:t>ms,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above the threshold set down by the IAAF. </w:t>
      </w:r>
      <w:r w:rsidR="00607BA0">
        <w:rPr>
          <w:rFonts w:ascii="Times New Roman" w:hAnsi="Times New Roman" w:cs="Times New Roman"/>
        </w:rPr>
        <w:t xml:space="preserve"> </w:t>
      </w:r>
      <w:r w:rsidR="008052FC">
        <w:rPr>
          <w:rFonts w:ascii="Times New Roman" w:hAnsi="Times New Roman" w:cs="Times New Roman"/>
        </w:rPr>
        <w:t>For</w:t>
      </w:r>
      <w:r>
        <w:rPr>
          <w:rFonts w:ascii="Times New Roman" w:hAnsi="Times New Roman" w:cs="Times New Roman"/>
        </w:rPr>
        <w:t xml:space="preserve"> a 100</w:t>
      </w:r>
      <w:r w:rsidR="00F1034C">
        <w:rPr>
          <w:rFonts w:ascii="Times New Roman" w:hAnsi="Times New Roman" w:cs="Times New Roman"/>
        </w:rPr>
        <w:t xml:space="preserve"> </w:t>
      </w:r>
      <w:r>
        <w:rPr>
          <w:rFonts w:ascii="Times New Roman" w:hAnsi="Times New Roman" w:cs="Times New Roman"/>
        </w:rPr>
        <w:t>m sprint</w:t>
      </w:r>
      <w:r w:rsidR="008052FC">
        <w:rPr>
          <w:rFonts w:ascii="Times New Roman" w:hAnsi="Times New Roman" w:cs="Times New Roman"/>
        </w:rPr>
        <w:t>er</w:t>
      </w:r>
      <w:r>
        <w:rPr>
          <w:rFonts w:ascii="Times New Roman" w:hAnsi="Times New Roman" w:cs="Times New Roman"/>
        </w:rPr>
        <w:t xml:space="preserve"> 22</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can b</w:t>
      </w:r>
      <w:r>
        <w:rPr>
          <w:rFonts w:ascii="Times New Roman" w:hAnsi="Times New Roman" w:cs="Times New Roman"/>
        </w:rPr>
        <w:t>e a significant advantage</w:t>
      </w:r>
      <w:r w:rsidR="00F1034C">
        <w:rPr>
          <w:rFonts w:ascii="Times New Roman" w:hAnsi="Times New Roman" w:cs="Times New Roman"/>
        </w:rPr>
        <w:t xml:space="preserve">. </w:t>
      </w:r>
      <w:r w:rsidR="00607BA0">
        <w:rPr>
          <w:rFonts w:ascii="Times New Roman" w:hAnsi="Times New Roman" w:cs="Times New Roman"/>
        </w:rPr>
        <w:t xml:space="preserve"> </w:t>
      </w:r>
      <w:r w:rsidR="00F1034C">
        <w:rPr>
          <w:rFonts w:ascii="Times New Roman" w:hAnsi="Times New Roman" w:cs="Times New Roman"/>
        </w:rPr>
        <w:t>For example</w:t>
      </w:r>
      <w:ins w:id="193" w:author="ULStaff" w:date="2016-04-01T11:26:00Z">
        <w:r w:rsidR="004A4340">
          <w:rPr>
            <w:rFonts w:ascii="Times New Roman" w:hAnsi="Times New Roman" w:cs="Times New Roman"/>
          </w:rPr>
          <w:t>,</w:t>
        </w:r>
      </w:ins>
      <w:r w:rsidR="00F1034C">
        <w:rPr>
          <w:rFonts w:ascii="Times New Roman" w:hAnsi="Times New Roman" w:cs="Times New Roman"/>
        </w:rPr>
        <w:t xml:space="preserve"> in </w:t>
      </w:r>
      <w:r>
        <w:rPr>
          <w:rFonts w:ascii="Times New Roman" w:hAnsi="Times New Roman" w:cs="Times New Roman"/>
        </w:rPr>
        <w:t>the 2012</w:t>
      </w:r>
      <w:r w:rsidRPr="00273283">
        <w:rPr>
          <w:rFonts w:ascii="Times New Roman" w:hAnsi="Times New Roman" w:cs="Times New Roman"/>
        </w:rPr>
        <w:t xml:space="preserve"> Olympic Games in London</w:t>
      </w:r>
      <w:r>
        <w:rPr>
          <w:rFonts w:ascii="Times New Roman" w:hAnsi="Times New Roman" w:cs="Times New Roman"/>
        </w:rPr>
        <w:t xml:space="preserve"> </w:t>
      </w:r>
      <w:r w:rsidR="008052FC">
        <w:rPr>
          <w:rFonts w:ascii="Times New Roman" w:hAnsi="Times New Roman" w:cs="Times New Roman"/>
        </w:rPr>
        <w:t xml:space="preserve">the </w:t>
      </w:r>
      <w:r>
        <w:rPr>
          <w:rFonts w:ascii="Times New Roman" w:hAnsi="Times New Roman" w:cs="Times New Roman"/>
        </w:rPr>
        <w:t>winning margin</w:t>
      </w:r>
      <w:r w:rsidR="008052FC">
        <w:rPr>
          <w:rFonts w:ascii="Times New Roman" w:hAnsi="Times New Roman" w:cs="Times New Roman"/>
        </w:rPr>
        <w:t xml:space="preserve"> between the first and second athletes in the women’s 100 m event was</w:t>
      </w:r>
      <w:r>
        <w:rPr>
          <w:rFonts w:ascii="Times New Roman" w:hAnsi="Times New Roman" w:cs="Times New Roman"/>
        </w:rPr>
        <w:t xml:space="preserve"> only 30</w:t>
      </w:r>
      <w:r w:rsidR="00F1034C">
        <w:rPr>
          <w:rFonts w:ascii="Times New Roman" w:hAnsi="Times New Roman" w:cs="Times New Roman"/>
        </w:rPr>
        <w:t xml:space="preserve"> </w:t>
      </w:r>
      <w:r>
        <w:rPr>
          <w:rFonts w:ascii="Times New Roman" w:hAnsi="Times New Roman" w:cs="Times New Roman"/>
        </w:rPr>
        <w:t>ms</w:t>
      </w:r>
      <w:r w:rsidR="008052FC">
        <w:rPr>
          <w:rFonts w:ascii="Times New Roman" w:hAnsi="Times New Roman" w:cs="Times New Roman"/>
        </w:rPr>
        <w:t xml:space="preserve">, </w:t>
      </w:r>
      <w:ins w:id="194" w:author="ULStaff" w:date="2016-04-01T11:26:00Z">
        <w:r w:rsidR="004A4340">
          <w:rPr>
            <w:rFonts w:ascii="Times New Roman" w:hAnsi="Times New Roman" w:cs="Times New Roman"/>
          </w:rPr>
          <w:t xml:space="preserve">and </w:t>
        </w:r>
      </w:ins>
      <w:r w:rsidR="008052FC">
        <w:rPr>
          <w:rFonts w:ascii="Times New Roman" w:hAnsi="Times New Roman" w:cs="Times New Roman"/>
        </w:rPr>
        <w:t xml:space="preserve">at </w:t>
      </w:r>
      <w:ins w:id="195" w:author="ULStaff" w:date="2016-04-01T11:26:00Z">
        <w:r w:rsidR="004A4340">
          <w:rPr>
            <w:rFonts w:ascii="Times New Roman" w:hAnsi="Times New Roman" w:cs="Times New Roman"/>
          </w:rPr>
          <w:t xml:space="preserve">typical velocity of </w:t>
        </w:r>
      </w:ins>
      <w:r w:rsidR="008052FC">
        <w:rPr>
          <w:rFonts w:ascii="Times New Roman" w:hAnsi="Times New Roman" w:cs="Times New Roman"/>
        </w:rPr>
        <w:t xml:space="preserve">10 m/s </w:t>
      </w:r>
      <w:del w:id="196" w:author="ULStaff" w:date="2016-04-01T11:27:00Z">
        <w:r w:rsidR="00587137" w:rsidDel="004A4340">
          <w:rPr>
            <w:rFonts w:ascii="Times New Roman" w:hAnsi="Times New Roman" w:cs="Times New Roman"/>
          </w:rPr>
          <w:delText>a</w:delText>
        </w:r>
        <w:r w:rsidR="008052FC" w:rsidDel="004A4340">
          <w:rPr>
            <w:rFonts w:ascii="Times New Roman" w:hAnsi="Times New Roman" w:cs="Times New Roman"/>
          </w:rPr>
          <w:delText xml:space="preserve"> 30 ms</w:delText>
        </w:r>
        <w:r w:rsidR="00587137" w:rsidDel="004A4340">
          <w:rPr>
            <w:rFonts w:ascii="Times New Roman" w:hAnsi="Times New Roman" w:cs="Times New Roman"/>
          </w:rPr>
          <w:delText xml:space="preserve"> </w:delText>
        </w:r>
      </w:del>
      <w:ins w:id="197" w:author="ULStaff" w:date="2016-04-01T11:27:00Z">
        <w:r w:rsidR="004A4340">
          <w:rPr>
            <w:rFonts w:ascii="Times New Roman" w:hAnsi="Times New Roman" w:cs="Times New Roman"/>
          </w:rPr>
          <w:t xml:space="preserve">this </w:t>
        </w:r>
      </w:ins>
      <w:r w:rsidR="00587137">
        <w:rPr>
          <w:rFonts w:ascii="Times New Roman" w:hAnsi="Times New Roman" w:cs="Times New Roman"/>
        </w:rPr>
        <w:t>difference</w:t>
      </w:r>
      <w:r w:rsidR="008052FC">
        <w:rPr>
          <w:rFonts w:ascii="Times New Roman" w:hAnsi="Times New Roman" w:cs="Times New Roman"/>
        </w:rPr>
        <w:t xml:space="preserve"> represents a 30</w:t>
      </w:r>
      <w:ins w:id="198" w:author="ULStaff" w:date="2016-04-01T11:27:00Z">
        <w:r w:rsidR="004A4340">
          <w:rPr>
            <w:rFonts w:ascii="Times New Roman" w:hAnsi="Times New Roman" w:cs="Times New Roman"/>
          </w:rPr>
          <w:t xml:space="preserve"> </w:t>
        </w:r>
      </w:ins>
      <w:r w:rsidR="008052FC">
        <w:rPr>
          <w:rFonts w:ascii="Times New Roman" w:hAnsi="Times New Roman" w:cs="Times New Roman"/>
        </w:rPr>
        <w:t>cm advantage</w:t>
      </w:r>
      <w:r w:rsidRPr="00273283">
        <w:rPr>
          <w:rFonts w:ascii="Times New Roman" w:hAnsi="Times New Roman" w:cs="Times New Roman"/>
        </w:rPr>
        <w:t xml:space="preserve">. </w:t>
      </w:r>
      <w:r w:rsidR="00607BA0">
        <w:rPr>
          <w:rFonts w:ascii="Times New Roman" w:hAnsi="Times New Roman" w:cs="Times New Roman"/>
        </w:rPr>
        <w:t xml:space="preserve"> </w:t>
      </w:r>
      <w:commentRangeStart w:id="199"/>
      <w:r w:rsidRPr="00273283">
        <w:rPr>
          <w:rFonts w:ascii="Times New Roman" w:hAnsi="Times New Roman" w:cs="Times New Roman"/>
        </w:rPr>
        <w:t>Thus an improved start regime could</w:t>
      </w:r>
      <w:r>
        <w:rPr>
          <w:rFonts w:ascii="Times New Roman" w:hAnsi="Times New Roman" w:cs="Times New Roman"/>
        </w:rPr>
        <w:t xml:space="preserve"> be the winning or losing of a 100</w:t>
      </w:r>
      <w:r w:rsidR="00F1034C">
        <w:rPr>
          <w:rFonts w:ascii="Times New Roman" w:hAnsi="Times New Roman" w:cs="Times New Roman"/>
        </w:rPr>
        <w:t xml:space="preserve"> </w:t>
      </w:r>
      <w:r>
        <w:rPr>
          <w:rFonts w:ascii="Times New Roman" w:hAnsi="Times New Roman" w:cs="Times New Roman"/>
        </w:rPr>
        <w:t>m sprint, particularly if the 100</w:t>
      </w:r>
      <w:r w:rsidR="00F1034C">
        <w:rPr>
          <w:rFonts w:ascii="Times New Roman" w:hAnsi="Times New Roman" w:cs="Times New Roman"/>
        </w:rPr>
        <w:t xml:space="preserve"> </w:t>
      </w:r>
      <w:r>
        <w:rPr>
          <w:rFonts w:ascii="Times New Roman" w:hAnsi="Times New Roman" w:cs="Times New Roman"/>
        </w:rPr>
        <w:t>ms</w:t>
      </w:r>
      <w:r w:rsidRPr="00273283">
        <w:rPr>
          <w:rFonts w:ascii="Times New Roman" w:hAnsi="Times New Roman" w:cs="Times New Roman"/>
        </w:rPr>
        <w:t xml:space="preserve"> threshold is indeed subject to not detecting valid false starts.</w:t>
      </w:r>
      <w:r w:rsidR="009B5C8B">
        <w:rPr>
          <w:rFonts w:ascii="Times New Roman" w:hAnsi="Times New Roman" w:cs="Times New Roman"/>
        </w:rPr>
        <w:t xml:space="preserve"> </w:t>
      </w:r>
      <w:r w:rsidR="00607BA0">
        <w:rPr>
          <w:rFonts w:ascii="Times New Roman" w:hAnsi="Times New Roman" w:cs="Times New Roman"/>
        </w:rPr>
        <w:t xml:space="preserve"> </w:t>
      </w:r>
      <w:commentRangeEnd w:id="199"/>
      <w:r w:rsidR="004A4340">
        <w:rPr>
          <w:rStyle w:val="CommentReference"/>
        </w:rPr>
        <w:commentReference w:id="199"/>
      </w:r>
    </w:p>
    <w:p w14:paraId="2B19CE65" w14:textId="77777777" w:rsidR="005D4015" w:rsidRDefault="005D4015" w:rsidP="00B36723">
      <w:pPr>
        <w:spacing w:line="480" w:lineRule="auto"/>
        <w:rPr>
          <w:rFonts w:ascii="Times New Roman" w:hAnsi="Times New Roman" w:cs="Times New Roman"/>
          <w:b/>
          <w:i/>
        </w:rPr>
      </w:pPr>
    </w:p>
    <w:p w14:paraId="180FC366" w14:textId="77777777" w:rsidR="005D4015" w:rsidRDefault="005D4015" w:rsidP="00B36723">
      <w:pPr>
        <w:spacing w:line="480" w:lineRule="auto"/>
        <w:rPr>
          <w:rFonts w:ascii="Times New Roman" w:hAnsi="Times New Roman" w:cs="Times New Roman"/>
          <w:b/>
          <w:i/>
        </w:rPr>
      </w:pPr>
    </w:p>
    <w:p w14:paraId="2B0C66D8" w14:textId="1DF8F883" w:rsidR="0006305C" w:rsidRDefault="0006305C" w:rsidP="00B36723">
      <w:pPr>
        <w:spacing w:line="480" w:lineRule="auto"/>
        <w:rPr>
          <w:rFonts w:ascii="Times New Roman" w:hAnsi="Times New Roman" w:cs="Times New Roman"/>
          <w:b/>
          <w:i/>
        </w:rPr>
      </w:pPr>
      <w:r>
        <w:rPr>
          <w:rFonts w:ascii="Times New Roman" w:hAnsi="Times New Roman" w:cs="Times New Roman"/>
          <w:b/>
          <w:i/>
        </w:rPr>
        <w:t>Ruling Periods</w:t>
      </w:r>
    </w:p>
    <w:p w14:paraId="69571FED" w14:textId="2F9835D0" w:rsidR="0006305C" w:rsidRDefault="00E96C83" w:rsidP="00B36723">
      <w:pPr>
        <w:spacing w:line="480" w:lineRule="auto"/>
        <w:rPr>
          <w:rFonts w:ascii="Times New Roman" w:hAnsi="Times New Roman" w:cs="Times New Roman"/>
        </w:rPr>
      </w:pPr>
      <w:r>
        <w:rPr>
          <w:rFonts w:ascii="Times New Roman" w:hAnsi="Times New Roman" w:cs="Times New Roman"/>
        </w:rPr>
        <w:t>The median and 95%</w:t>
      </w:r>
      <w:r w:rsidRPr="00A56E00">
        <w:rPr>
          <w:rFonts w:ascii="Times New Roman" w:hAnsi="Times New Roman" w:cs="Times New Roman"/>
        </w:rPr>
        <w:t xml:space="preserve"> confidence band for each </w:t>
      </w:r>
      <w:r>
        <w:rPr>
          <w:rFonts w:ascii="Times New Roman" w:hAnsi="Times New Roman" w:cs="Times New Roman"/>
        </w:rPr>
        <w:t xml:space="preserve">ruling </w:t>
      </w:r>
      <w:r w:rsidRPr="00A56E00">
        <w:rPr>
          <w:rFonts w:ascii="Times New Roman" w:hAnsi="Times New Roman" w:cs="Times New Roman"/>
        </w:rPr>
        <w:t xml:space="preserve">period </w:t>
      </w:r>
      <w:r>
        <w:rPr>
          <w:rFonts w:ascii="Times New Roman" w:hAnsi="Times New Roman" w:cs="Times New Roman"/>
        </w:rPr>
        <w:t>shown in Table 1</w:t>
      </w:r>
      <w:r w:rsidRPr="00A56E00">
        <w:rPr>
          <w:rFonts w:ascii="Times New Roman" w:hAnsi="Times New Roman" w:cs="Times New Roman"/>
        </w:rPr>
        <w:t xml:space="preserve"> </w:t>
      </w:r>
      <w:del w:id="200" w:author="ULStaff" w:date="2016-04-01T11:28:00Z">
        <w:r w:rsidDel="003E0A92">
          <w:rPr>
            <w:rFonts w:ascii="Times New Roman" w:hAnsi="Times New Roman" w:cs="Times New Roman"/>
          </w:rPr>
          <w:delText>suggests</w:delText>
        </w:r>
        <w:r w:rsidRPr="00A56E00" w:rsidDel="003E0A92">
          <w:rPr>
            <w:rFonts w:ascii="Times New Roman" w:hAnsi="Times New Roman" w:cs="Times New Roman"/>
          </w:rPr>
          <w:delText xml:space="preserve"> </w:delText>
        </w:r>
      </w:del>
      <w:ins w:id="201" w:author="ULStaff" w:date="2016-04-01T11:28:00Z">
        <w:r w:rsidR="003E0A92">
          <w:rPr>
            <w:rFonts w:ascii="Times New Roman" w:hAnsi="Times New Roman" w:cs="Times New Roman"/>
          </w:rPr>
          <w:t>indicates</w:t>
        </w:r>
        <w:r w:rsidR="003E0A92" w:rsidRPr="00A56E00">
          <w:rPr>
            <w:rFonts w:ascii="Times New Roman" w:hAnsi="Times New Roman" w:cs="Times New Roman"/>
          </w:rPr>
          <w:t xml:space="preserve"> </w:t>
        </w:r>
      </w:ins>
      <w:r w:rsidRPr="00A56E00">
        <w:rPr>
          <w:rFonts w:ascii="Times New Roman" w:hAnsi="Times New Roman" w:cs="Times New Roman"/>
        </w:rPr>
        <w:t>shift</w:t>
      </w:r>
      <w:r>
        <w:rPr>
          <w:rFonts w:ascii="Times New Roman" w:hAnsi="Times New Roman" w:cs="Times New Roman"/>
        </w:rPr>
        <w:t>s</w:t>
      </w:r>
      <w:r w:rsidRPr="00A56E00">
        <w:rPr>
          <w:rFonts w:ascii="Times New Roman" w:hAnsi="Times New Roman" w:cs="Times New Roman"/>
        </w:rPr>
        <w:t xml:space="preserve"> in the distribution</w:t>
      </w:r>
      <w:r>
        <w:rPr>
          <w:rFonts w:ascii="Times New Roman" w:hAnsi="Times New Roman" w:cs="Times New Roman"/>
        </w:rPr>
        <w:t>s</w:t>
      </w:r>
      <w:r w:rsidRPr="00A56E00">
        <w:rPr>
          <w:rFonts w:ascii="Times New Roman" w:hAnsi="Times New Roman" w:cs="Times New Roman"/>
        </w:rPr>
        <w:t xml:space="preserve"> of the </w:t>
      </w:r>
      <w:r>
        <w:rPr>
          <w:rFonts w:ascii="Times New Roman" w:hAnsi="Times New Roman" w:cs="Times New Roman"/>
        </w:rPr>
        <w:t>RTs</w:t>
      </w:r>
      <w:r w:rsidRPr="00A56E00">
        <w:rPr>
          <w:rFonts w:ascii="Times New Roman" w:hAnsi="Times New Roman" w:cs="Times New Roman"/>
        </w:rPr>
        <w:t xml:space="preserve"> of athletes in periods </w:t>
      </w:r>
      <w:r>
        <w:rPr>
          <w:rFonts w:ascii="Times New Roman" w:hAnsi="Times New Roman" w:cs="Times New Roman"/>
        </w:rPr>
        <w:t xml:space="preserve">after </w:t>
      </w:r>
      <w:r w:rsidRPr="00A56E00">
        <w:rPr>
          <w:rFonts w:ascii="Times New Roman" w:hAnsi="Times New Roman" w:cs="Times New Roman"/>
        </w:rPr>
        <w:t>a rule change</w:t>
      </w:r>
      <w:r>
        <w:rPr>
          <w:rFonts w:ascii="Times New Roman" w:hAnsi="Times New Roman" w:cs="Times New Roman"/>
        </w:rPr>
        <w:t xml:space="preserve"> of approximately 5 ms for males and 7.5 ms</w:t>
      </w:r>
      <w:r w:rsidRPr="00A56E00">
        <w:rPr>
          <w:rFonts w:ascii="Times New Roman" w:hAnsi="Times New Roman" w:cs="Times New Roman"/>
        </w:rPr>
        <w:t xml:space="preserve"> for females</w:t>
      </w:r>
      <w:r>
        <w:rPr>
          <w:rFonts w:ascii="Times New Roman" w:hAnsi="Times New Roman" w:cs="Times New Roman"/>
        </w:rPr>
        <w:t>.  While the shift in</w:t>
      </w:r>
      <w:r w:rsidRPr="001B2D3C">
        <w:rPr>
          <w:rFonts w:ascii="Times New Roman" w:hAnsi="Times New Roman" w:cs="Times New Roman"/>
        </w:rPr>
        <w:t xml:space="preserve"> </w:t>
      </w:r>
      <w:r>
        <w:rPr>
          <w:rFonts w:ascii="Times New Roman" w:hAnsi="Times New Roman" w:cs="Times New Roman"/>
        </w:rPr>
        <w:t>RTs</w:t>
      </w:r>
      <w:r w:rsidRPr="001B2D3C">
        <w:rPr>
          <w:rFonts w:ascii="Times New Roman" w:hAnsi="Times New Roman" w:cs="Times New Roman"/>
        </w:rPr>
        <w:t xml:space="preserve"> of spri</w:t>
      </w:r>
      <w:r>
        <w:rPr>
          <w:rFonts w:ascii="Times New Roman" w:hAnsi="Times New Roman" w:cs="Times New Roman"/>
        </w:rPr>
        <w:t>nters after the rule change in 2004</w:t>
      </w:r>
      <w:r w:rsidRPr="001B2D3C">
        <w:rPr>
          <w:rFonts w:ascii="Times New Roman" w:hAnsi="Times New Roman" w:cs="Times New Roman"/>
        </w:rPr>
        <w:t xml:space="preserve"> is not particularly noticeable</w:t>
      </w:r>
      <w:r>
        <w:rPr>
          <w:rFonts w:ascii="Times New Roman" w:hAnsi="Times New Roman" w:cs="Times New Roman"/>
        </w:rPr>
        <w:t xml:space="preserve"> in Figure 1</w:t>
      </w:r>
      <w:r w:rsidRPr="001B2D3C">
        <w:rPr>
          <w:rFonts w:ascii="Times New Roman" w:hAnsi="Times New Roman" w:cs="Times New Roman"/>
        </w:rPr>
        <w:t>, a noticeable shift does appear after t</w:t>
      </w:r>
      <w:r>
        <w:rPr>
          <w:rFonts w:ascii="Times New Roman" w:hAnsi="Times New Roman" w:cs="Times New Roman"/>
        </w:rPr>
        <w:t>he rule change in January 2010</w:t>
      </w:r>
      <w:r w:rsidR="00F32CA6">
        <w:rPr>
          <w:rFonts w:ascii="Times New Roman" w:hAnsi="Times New Roman" w:cs="Times New Roman"/>
        </w:rPr>
        <w:t xml:space="preserve">.  </w:t>
      </w:r>
      <w:r w:rsidR="00B83A84">
        <w:rPr>
          <w:rFonts w:ascii="Times New Roman" w:hAnsi="Times New Roman" w:cs="Times New Roman"/>
        </w:rPr>
        <w:t xml:space="preserve"> </w:t>
      </w:r>
      <w:r w:rsidR="00F32CA6">
        <w:rPr>
          <w:rFonts w:ascii="Times New Roman" w:hAnsi="Times New Roman" w:cs="Times New Roman"/>
        </w:rPr>
        <w:t>Figure 2 panels A and B, suggest that</w:t>
      </w:r>
      <w:del w:id="202" w:author="ULStaff" w:date="2016-04-01T11:29:00Z">
        <w:r w:rsidR="00F32CA6" w:rsidDel="003E0A92">
          <w:rPr>
            <w:rFonts w:ascii="Times New Roman" w:hAnsi="Times New Roman" w:cs="Times New Roman"/>
          </w:rPr>
          <w:delText xml:space="preserve"> in</w:delText>
        </w:r>
      </w:del>
      <w:r w:rsidR="00F32CA6">
        <w:rPr>
          <w:rFonts w:ascii="Times New Roman" w:hAnsi="Times New Roman" w:cs="Times New Roman"/>
        </w:rPr>
        <w:t xml:space="preserve"> </w:t>
      </w:r>
      <w:del w:id="203" w:author="ULStaff" w:date="2016-04-01T11:29:00Z">
        <w:r w:rsidR="00F32CA6" w:rsidDel="003E0A92">
          <w:rPr>
            <w:rFonts w:ascii="Times New Roman" w:hAnsi="Times New Roman" w:cs="Times New Roman"/>
          </w:rPr>
          <w:delText>the case of</w:delText>
        </w:r>
      </w:del>
      <w:ins w:id="204" w:author="ULStaff" w:date="2016-04-01T11:29:00Z">
        <w:r w:rsidR="003E0A92">
          <w:rPr>
            <w:rFonts w:ascii="Times New Roman" w:hAnsi="Times New Roman" w:cs="Times New Roman"/>
          </w:rPr>
          <w:t xml:space="preserve"> for </w:t>
        </w:r>
      </w:ins>
      <w:del w:id="205" w:author="ULStaff" w:date="2016-04-01T11:29:00Z">
        <w:r w:rsidR="00F32CA6" w:rsidDel="003E0A92">
          <w:rPr>
            <w:rFonts w:ascii="Times New Roman" w:hAnsi="Times New Roman" w:cs="Times New Roman"/>
          </w:rPr>
          <w:delText xml:space="preserve"> </w:delText>
        </w:r>
      </w:del>
      <w:r w:rsidR="00F32CA6">
        <w:rPr>
          <w:rFonts w:ascii="Times New Roman" w:hAnsi="Times New Roman" w:cs="Times New Roman"/>
        </w:rPr>
        <w:t>ruling periods, t</w:t>
      </w:r>
      <w:r w:rsidR="00F32CA6" w:rsidRPr="0084277A">
        <w:rPr>
          <w:rFonts w:ascii="Times New Roman" w:hAnsi="Times New Roman" w:cs="Times New Roman"/>
        </w:rPr>
        <w:t xml:space="preserve">he </w:t>
      </w:r>
      <w:r w:rsidR="00F32CA6">
        <w:rPr>
          <w:rFonts w:ascii="Times New Roman" w:hAnsi="Times New Roman" w:cs="Times New Roman"/>
        </w:rPr>
        <w:t>EMGD</w:t>
      </w:r>
      <w:r w:rsidR="00F32CA6" w:rsidRPr="0084277A">
        <w:rPr>
          <w:rFonts w:ascii="Times New Roman" w:hAnsi="Times New Roman" w:cs="Times New Roman"/>
        </w:rPr>
        <w:t xml:space="preserve"> </w:t>
      </w:r>
      <w:del w:id="206" w:author="ULStaff" w:date="2016-04-01T11:29:00Z">
        <w:r w:rsidR="00F32CA6" w:rsidDel="003E0A92">
          <w:rPr>
            <w:rFonts w:ascii="Times New Roman" w:hAnsi="Times New Roman" w:cs="Times New Roman"/>
          </w:rPr>
          <w:delText>for</w:delText>
        </w:r>
        <w:r w:rsidR="00F32CA6" w:rsidRPr="0084277A" w:rsidDel="003E0A92">
          <w:rPr>
            <w:rFonts w:ascii="Times New Roman" w:hAnsi="Times New Roman" w:cs="Times New Roman"/>
          </w:rPr>
          <w:delText xml:space="preserve"> </w:delText>
        </w:r>
      </w:del>
      <w:ins w:id="207" w:author="ULStaff" w:date="2016-04-01T11:29:00Z">
        <w:r w:rsidR="003E0A92">
          <w:rPr>
            <w:rFonts w:ascii="Times New Roman" w:hAnsi="Times New Roman" w:cs="Times New Roman"/>
          </w:rPr>
          <w:t>of</w:t>
        </w:r>
        <w:r w:rsidR="003E0A92" w:rsidRPr="0084277A">
          <w:rPr>
            <w:rFonts w:ascii="Times New Roman" w:hAnsi="Times New Roman" w:cs="Times New Roman"/>
          </w:rPr>
          <w:t xml:space="preserve"> </w:t>
        </w:r>
      </w:ins>
      <w:r w:rsidR="00F32CA6" w:rsidRPr="0084277A">
        <w:rPr>
          <w:rFonts w:ascii="Times New Roman" w:hAnsi="Times New Roman" w:cs="Times New Roman"/>
        </w:rPr>
        <w:t>male and female</w:t>
      </w:r>
      <w:r w:rsidR="00F32CA6">
        <w:rPr>
          <w:rFonts w:ascii="Times New Roman" w:hAnsi="Times New Roman" w:cs="Times New Roman"/>
        </w:rPr>
        <w:t xml:space="preserve"> athletes have</w:t>
      </w:r>
      <w:r w:rsidR="00F32CA6" w:rsidRPr="0084277A">
        <w:rPr>
          <w:rFonts w:ascii="Times New Roman" w:hAnsi="Times New Roman" w:cs="Times New Roman"/>
        </w:rPr>
        <w:t xml:space="preserve"> an increasing trend over time.  </w:t>
      </w:r>
      <w:r w:rsidR="0006305C" w:rsidRPr="0084277A">
        <w:rPr>
          <w:rFonts w:ascii="Times New Roman" w:hAnsi="Times New Roman" w:cs="Times New Roman"/>
        </w:rPr>
        <w:t xml:space="preserve">It is evident in both </w:t>
      </w:r>
      <w:r w:rsidR="0006305C">
        <w:rPr>
          <w:rFonts w:ascii="Times New Roman" w:hAnsi="Times New Roman" w:cs="Times New Roman"/>
        </w:rPr>
        <w:t>sexe</w:t>
      </w:r>
      <w:r w:rsidR="0006305C" w:rsidRPr="0084277A">
        <w:rPr>
          <w:rFonts w:ascii="Times New Roman" w:hAnsi="Times New Roman" w:cs="Times New Roman"/>
        </w:rPr>
        <w:t>s that a shift over time has occurred with a significant shift in the distribution density after the automatic disq</w:t>
      </w:r>
      <w:r w:rsidR="0006305C">
        <w:rPr>
          <w:rFonts w:ascii="Times New Roman" w:hAnsi="Times New Roman" w:cs="Times New Roman"/>
        </w:rPr>
        <w:t>ualification ruling in January 2010</w:t>
      </w:r>
      <w:r w:rsidR="0006305C" w:rsidRPr="0084277A">
        <w:rPr>
          <w:rFonts w:ascii="Times New Roman" w:hAnsi="Times New Roman" w:cs="Times New Roman"/>
        </w:rPr>
        <w:t>.</w:t>
      </w:r>
      <w:r w:rsidR="0006305C">
        <w:rPr>
          <w:rFonts w:ascii="Times New Roman" w:hAnsi="Times New Roman" w:cs="Times New Roman"/>
        </w:rPr>
        <w:t xml:space="preserve"> </w:t>
      </w:r>
      <w:r w:rsidR="00B83A84">
        <w:rPr>
          <w:rFonts w:ascii="Times New Roman" w:hAnsi="Times New Roman" w:cs="Times New Roman"/>
        </w:rPr>
        <w:t xml:space="preserve"> </w:t>
      </w:r>
      <w:r w:rsidR="00F32CA6" w:rsidRPr="0084277A">
        <w:rPr>
          <w:rFonts w:ascii="Times New Roman" w:hAnsi="Times New Roman" w:cs="Times New Roman"/>
        </w:rPr>
        <w:t xml:space="preserve">The sex difference can </w:t>
      </w:r>
      <w:r w:rsidR="00F32CA6">
        <w:rPr>
          <w:rFonts w:ascii="Times New Roman" w:hAnsi="Times New Roman" w:cs="Times New Roman"/>
        </w:rPr>
        <w:t xml:space="preserve">also </w:t>
      </w:r>
      <w:r w:rsidR="00F32CA6" w:rsidRPr="0084277A">
        <w:rPr>
          <w:rFonts w:ascii="Times New Roman" w:hAnsi="Times New Roman" w:cs="Times New Roman"/>
        </w:rPr>
        <w:t xml:space="preserve">be identified as </w:t>
      </w:r>
      <w:r w:rsidR="00F32CA6">
        <w:rPr>
          <w:rFonts w:ascii="Times New Roman" w:hAnsi="Times New Roman" w:cs="Times New Roman"/>
        </w:rPr>
        <w:t>panels</w:t>
      </w:r>
      <w:r w:rsidR="00B051DC">
        <w:rPr>
          <w:rFonts w:ascii="Times New Roman" w:hAnsi="Times New Roman" w:cs="Times New Roman"/>
        </w:rPr>
        <w:t xml:space="preserve"> A and B of Figure 2</w:t>
      </w:r>
      <w:r w:rsidR="00F32CA6">
        <w:rPr>
          <w:rFonts w:ascii="Times New Roman" w:hAnsi="Times New Roman" w:cs="Times New Roman"/>
        </w:rPr>
        <w:t xml:space="preserve"> </w:t>
      </w:r>
      <w:r w:rsidR="00F32CA6" w:rsidRPr="0084277A">
        <w:rPr>
          <w:rFonts w:ascii="Times New Roman" w:hAnsi="Times New Roman" w:cs="Times New Roman"/>
        </w:rPr>
        <w:t xml:space="preserve">are on the same scale, with the females densities being shifted </w:t>
      </w:r>
      <w:r w:rsidR="00F32CA6" w:rsidRPr="0084277A">
        <w:rPr>
          <w:rFonts w:ascii="Times New Roman" w:hAnsi="Times New Roman" w:cs="Times New Roman"/>
        </w:rPr>
        <w:lastRenderedPageBreak/>
        <w:t>further to the right.</w:t>
      </w:r>
      <w:r w:rsidR="00F32CA6">
        <w:rPr>
          <w:rFonts w:ascii="Times New Roman" w:hAnsi="Times New Roman" w:cs="Times New Roman"/>
        </w:rPr>
        <w:t xml:space="preserve">  </w:t>
      </w:r>
      <w:r w:rsidR="002D4442" w:rsidRPr="00E21350">
        <w:rPr>
          <w:rFonts w:ascii="Times New Roman" w:hAnsi="Times New Roman" w:cs="Times New Roman"/>
        </w:rPr>
        <w:t xml:space="preserve">The probability of observing a reaction time </w:t>
      </w:r>
      <w:del w:id="208" w:author="ULStaff" w:date="2016-04-01T11:31:00Z">
        <w:r w:rsidR="002D4442" w:rsidRPr="00E21350" w:rsidDel="003E0A92">
          <w:rPr>
            <w:rFonts w:ascii="Times New Roman" w:hAnsi="Times New Roman" w:cs="Times New Roman"/>
          </w:rPr>
          <w:delText xml:space="preserve">of </w:delText>
        </w:r>
      </w:del>
      <w:r w:rsidR="002D4442" w:rsidRPr="00E21350">
        <w:rPr>
          <w:rFonts w:ascii="Times New Roman" w:hAnsi="Times New Roman" w:cs="Times New Roman"/>
        </w:rPr>
        <w:t>greater than 120</w:t>
      </w:r>
      <w:r w:rsidR="00A303D9">
        <w:rPr>
          <w:rFonts w:ascii="Times New Roman" w:hAnsi="Times New Roman" w:cs="Times New Roman"/>
        </w:rPr>
        <w:t xml:space="preserve"> </w:t>
      </w:r>
      <w:r w:rsidR="002D4442" w:rsidRPr="00E21350">
        <w:rPr>
          <w:rFonts w:ascii="Times New Roman" w:hAnsi="Times New Roman" w:cs="Times New Roman"/>
        </w:rPr>
        <w:t xml:space="preserve">ms increases for males and females </w:t>
      </w:r>
      <w:r w:rsidR="00B51922">
        <w:rPr>
          <w:rFonts w:ascii="Times New Roman" w:hAnsi="Times New Roman" w:cs="Times New Roman"/>
        </w:rPr>
        <w:t>relative to the</w:t>
      </w:r>
      <w:r w:rsidR="002D4442" w:rsidRPr="00E21350">
        <w:rPr>
          <w:rFonts w:ascii="Times New Roman" w:hAnsi="Times New Roman" w:cs="Times New Roman"/>
        </w:rPr>
        <w:t xml:space="preserve"> ruling periods.</w:t>
      </w:r>
      <w:r w:rsidR="00B83A84">
        <w:rPr>
          <w:rFonts w:ascii="Times New Roman" w:hAnsi="Times New Roman" w:cs="Times New Roman"/>
        </w:rPr>
        <w:t xml:space="preserve"> </w:t>
      </w:r>
      <w:r w:rsidR="002D4442" w:rsidRPr="00E21350">
        <w:rPr>
          <w:rFonts w:ascii="Times New Roman" w:hAnsi="Times New Roman" w:cs="Times New Roman"/>
        </w:rPr>
        <w:t xml:space="preserve"> The probability of observations greater than 120</w:t>
      </w:r>
      <w:r w:rsidR="00A303D9">
        <w:rPr>
          <w:rFonts w:ascii="Times New Roman" w:hAnsi="Times New Roman" w:cs="Times New Roman"/>
        </w:rPr>
        <w:t xml:space="preserve"> </w:t>
      </w:r>
      <w:r w:rsidR="002D4442" w:rsidRPr="00E21350">
        <w:rPr>
          <w:rFonts w:ascii="Times New Roman" w:hAnsi="Times New Roman" w:cs="Times New Roman"/>
        </w:rPr>
        <w:t>ms following the introduction of the automatic disqualification rule in 2010 is 1, regardless of gender.</w:t>
      </w:r>
      <w:r w:rsidR="00B83A84">
        <w:rPr>
          <w:rFonts w:ascii="Times New Roman" w:hAnsi="Times New Roman" w:cs="Times New Roman"/>
        </w:rPr>
        <w:t xml:space="preserve"> </w:t>
      </w:r>
      <w:r w:rsidR="002D4442" w:rsidRPr="00E21350">
        <w:rPr>
          <w:rFonts w:ascii="Times New Roman" w:hAnsi="Times New Roman" w:cs="Times New Roman"/>
        </w:rPr>
        <w:t xml:space="preserve"> This </w:t>
      </w:r>
      <w:del w:id="209" w:author="ULStaff" w:date="2016-04-01T11:31:00Z">
        <w:r w:rsidR="002D4442" w:rsidRPr="00E21350" w:rsidDel="003E0A92">
          <w:rPr>
            <w:rFonts w:ascii="Times New Roman" w:hAnsi="Times New Roman" w:cs="Times New Roman"/>
          </w:rPr>
          <w:delText xml:space="preserve">is suggestive </w:delText>
        </w:r>
      </w:del>
      <w:ins w:id="210" w:author="ULStaff" w:date="2016-04-01T11:31:00Z">
        <w:r w:rsidR="003E0A92" w:rsidRPr="00E21350">
          <w:rPr>
            <w:rFonts w:ascii="Times New Roman" w:hAnsi="Times New Roman" w:cs="Times New Roman"/>
          </w:rPr>
          <w:t>suggest</w:t>
        </w:r>
        <w:r w:rsidR="003E0A92">
          <w:rPr>
            <w:rFonts w:ascii="Times New Roman" w:hAnsi="Times New Roman" w:cs="Times New Roman"/>
          </w:rPr>
          <w:t>s</w:t>
        </w:r>
        <w:r w:rsidR="003E0A92" w:rsidRPr="00E21350">
          <w:rPr>
            <w:rFonts w:ascii="Times New Roman" w:hAnsi="Times New Roman" w:cs="Times New Roman"/>
          </w:rPr>
          <w:t xml:space="preserve"> </w:t>
        </w:r>
      </w:ins>
      <w:r w:rsidR="002D4442" w:rsidRPr="00E21350">
        <w:rPr>
          <w:rFonts w:ascii="Times New Roman" w:hAnsi="Times New Roman" w:cs="Times New Roman"/>
        </w:rPr>
        <w:t xml:space="preserve">that the true reaction time limit of athletes recorded using the current technology </w:t>
      </w:r>
      <w:commentRangeStart w:id="211"/>
      <w:r w:rsidR="002D4442" w:rsidRPr="00E21350">
        <w:rPr>
          <w:rFonts w:ascii="Times New Roman" w:hAnsi="Times New Roman" w:cs="Times New Roman"/>
        </w:rPr>
        <w:t>is in the region of 120</w:t>
      </w:r>
      <w:r w:rsidR="00A303D9">
        <w:rPr>
          <w:rFonts w:ascii="Times New Roman" w:hAnsi="Times New Roman" w:cs="Times New Roman"/>
        </w:rPr>
        <w:t xml:space="preserve"> </w:t>
      </w:r>
      <w:r w:rsidR="002D4442" w:rsidRPr="00E21350">
        <w:rPr>
          <w:rFonts w:ascii="Times New Roman" w:hAnsi="Times New Roman" w:cs="Times New Roman"/>
        </w:rPr>
        <w:t>ms, some 20</w:t>
      </w:r>
      <w:r w:rsidR="00A303D9">
        <w:rPr>
          <w:rFonts w:ascii="Times New Roman" w:hAnsi="Times New Roman" w:cs="Times New Roman"/>
        </w:rPr>
        <w:t xml:space="preserve"> </w:t>
      </w:r>
      <w:r w:rsidR="002D4442" w:rsidRPr="00E21350">
        <w:rPr>
          <w:rFonts w:ascii="Times New Roman" w:hAnsi="Times New Roman" w:cs="Times New Roman"/>
        </w:rPr>
        <w:t xml:space="preserve">ms </w:t>
      </w:r>
      <w:commentRangeEnd w:id="211"/>
      <w:r w:rsidR="003E0A92">
        <w:rPr>
          <w:rStyle w:val="CommentReference"/>
        </w:rPr>
        <w:commentReference w:id="211"/>
      </w:r>
      <w:r w:rsidR="002D4442" w:rsidRPr="00E21350">
        <w:rPr>
          <w:rFonts w:ascii="Times New Roman" w:hAnsi="Times New Roman" w:cs="Times New Roman"/>
        </w:rPr>
        <w:t xml:space="preserve">above the enforced threshold. </w:t>
      </w:r>
    </w:p>
    <w:p w14:paraId="736276BB" w14:textId="56C8EEF5" w:rsidR="00E96C83" w:rsidRDefault="00E96C83" w:rsidP="00B36723">
      <w:pPr>
        <w:spacing w:line="480" w:lineRule="auto"/>
        <w:rPr>
          <w:rFonts w:ascii="Times New Roman" w:hAnsi="Times New Roman" w:cs="Times New Roman"/>
          <w:b/>
          <w:i/>
        </w:rPr>
      </w:pPr>
      <w:r>
        <w:rPr>
          <w:rFonts w:ascii="Times New Roman" w:hAnsi="Times New Roman" w:cs="Times New Roman"/>
          <w:b/>
          <w:i/>
        </w:rPr>
        <w:t>Competition Rounds</w:t>
      </w:r>
    </w:p>
    <w:p w14:paraId="5ECC1831" w14:textId="0F26BECB" w:rsidR="00E96C83" w:rsidRPr="00E96C83" w:rsidRDefault="00E96C83" w:rsidP="00B36723">
      <w:pPr>
        <w:spacing w:line="480" w:lineRule="auto"/>
        <w:rPr>
          <w:rFonts w:ascii="Times New Roman" w:hAnsi="Times New Roman" w:cs="Times New Roman"/>
        </w:rPr>
      </w:pPr>
      <w:r>
        <w:rPr>
          <w:rFonts w:ascii="Times New Roman" w:hAnsi="Times New Roman" w:cs="Times New Roman"/>
        </w:rPr>
        <w:t>A comparison of the RTs in</w:t>
      </w:r>
      <w:r w:rsidRPr="0084277A">
        <w:rPr>
          <w:rFonts w:ascii="Times New Roman" w:hAnsi="Times New Roman" w:cs="Times New Roman"/>
        </w:rPr>
        <w:t xml:space="preserve"> first round heats </w:t>
      </w:r>
      <w:r>
        <w:rPr>
          <w:rFonts w:ascii="Times New Roman" w:hAnsi="Times New Roman" w:cs="Times New Roman"/>
        </w:rPr>
        <w:t>and</w:t>
      </w:r>
      <w:r w:rsidRPr="0084277A">
        <w:rPr>
          <w:rFonts w:ascii="Times New Roman" w:hAnsi="Times New Roman" w:cs="Times New Roman"/>
        </w:rPr>
        <w:t xml:space="preserve"> finals</w:t>
      </w:r>
      <w:r>
        <w:rPr>
          <w:rFonts w:ascii="Times New Roman" w:hAnsi="Times New Roman" w:cs="Times New Roman"/>
        </w:rPr>
        <w:t xml:space="preserve"> is shown in panels C and D of Figure 2</w:t>
      </w:r>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 reduction of the </w:t>
      </w:r>
      <w:r>
        <w:rPr>
          <w:rFonts w:ascii="Times New Roman" w:hAnsi="Times New Roman" w:cs="Times New Roman"/>
        </w:rPr>
        <w:t>RTs</w:t>
      </w:r>
      <w:r w:rsidRPr="0084277A">
        <w:rPr>
          <w:rFonts w:ascii="Times New Roman" w:hAnsi="Times New Roman" w:cs="Times New Roman"/>
        </w:rPr>
        <w:t xml:space="preserve"> in finals </w:t>
      </w:r>
      <w:del w:id="212" w:author="ULStaff" w:date="2016-04-01T11:34:00Z">
        <w:r w:rsidRPr="0084277A" w:rsidDel="003E0A92">
          <w:rPr>
            <w:rFonts w:ascii="Times New Roman" w:hAnsi="Times New Roman" w:cs="Times New Roman"/>
          </w:rPr>
          <w:delText xml:space="preserve">may </w:delText>
        </w:r>
      </w:del>
      <w:r w:rsidRPr="0084277A">
        <w:rPr>
          <w:rFonts w:ascii="Times New Roman" w:hAnsi="Times New Roman" w:cs="Times New Roman"/>
        </w:rPr>
        <w:t>suggest</w:t>
      </w:r>
      <w:ins w:id="213" w:author="ULStaff" w:date="2016-04-01T11:34:00Z">
        <w:r w:rsidR="003E0A92">
          <w:rPr>
            <w:rFonts w:ascii="Times New Roman" w:hAnsi="Times New Roman" w:cs="Times New Roman"/>
          </w:rPr>
          <w:t>s</w:t>
        </w:r>
      </w:ins>
      <w:r w:rsidRPr="0084277A">
        <w:rPr>
          <w:rFonts w:ascii="Times New Roman" w:hAnsi="Times New Roman" w:cs="Times New Roman"/>
        </w:rPr>
        <w:t xml:space="preserve"> that athletes are more </w:t>
      </w:r>
      <w:del w:id="214" w:author="ULStaff" w:date="2016-04-01T11:33:00Z">
        <w:r w:rsidRPr="0084277A" w:rsidDel="003E0A92">
          <w:rPr>
            <w:rFonts w:ascii="Times New Roman" w:hAnsi="Times New Roman" w:cs="Times New Roman"/>
          </w:rPr>
          <w:delText>willing to engage in</w:delText>
        </w:r>
      </w:del>
      <w:ins w:id="215" w:author="ULStaff" w:date="2016-04-01T11:33:00Z">
        <w:r w:rsidR="003E0A92">
          <w:rPr>
            <w:rFonts w:ascii="Times New Roman" w:hAnsi="Times New Roman" w:cs="Times New Roman"/>
          </w:rPr>
          <w:t>likely to</w:t>
        </w:r>
      </w:ins>
      <w:r w:rsidRPr="0084277A">
        <w:rPr>
          <w:rFonts w:ascii="Times New Roman" w:hAnsi="Times New Roman" w:cs="Times New Roman"/>
        </w:rPr>
        <w:t xml:space="preserve"> </w:t>
      </w:r>
      <w:del w:id="216" w:author="ULStaff" w:date="2016-04-01T11:34:00Z">
        <w:r w:rsidRPr="0084277A" w:rsidDel="003E0A92">
          <w:rPr>
            <w:rFonts w:ascii="Times New Roman" w:hAnsi="Times New Roman" w:cs="Times New Roman"/>
          </w:rPr>
          <w:delText>predicting the starter's pistol</w:delText>
        </w:r>
      </w:del>
      <w:ins w:id="217" w:author="ULStaff" w:date="2016-04-01T11:34:00Z">
        <w:r w:rsidR="003E0A92">
          <w:rPr>
            <w:rFonts w:ascii="Times New Roman" w:hAnsi="Times New Roman" w:cs="Times New Roman"/>
          </w:rPr>
          <w:t>anticipate the start signal</w:t>
        </w:r>
      </w:ins>
      <w:r w:rsidRPr="0084277A">
        <w:rPr>
          <w:rFonts w:ascii="Times New Roman" w:hAnsi="Times New Roman" w:cs="Times New Roman"/>
        </w:rPr>
        <w:t xml:space="preserve"> when </w:t>
      </w:r>
      <w:del w:id="218" w:author="ULStaff" w:date="2016-04-01T11:35:00Z">
        <w:r w:rsidRPr="0084277A" w:rsidDel="003E0A92">
          <w:rPr>
            <w:rFonts w:ascii="Times New Roman" w:hAnsi="Times New Roman" w:cs="Times New Roman"/>
          </w:rPr>
          <w:delText>a medal is on the line</w:delText>
        </w:r>
      </w:del>
      <w:ins w:id="219" w:author="ULStaff" w:date="2016-04-01T11:35:00Z">
        <w:r w:rsidR="003E0A92">
          <w:rPr>
            <w:rFonts w:ascii="Times New Roman" w:hAnsi="Times New Roman" w:cs="Times New Roman"/>
          </w:rPr>
          <w:t>the race is more important</w:t>
        </w:r>
      </w:ins>
      <w:r w:rsidRPr="0084277A">
        <w:rPr>
          <w:rFonts w:ascii="Times New Roman" w:hAnsi="Times New Roman" w:cs="Times New Roman"/>
        </w:rPr>
        <w:t>.</w:t>
      </w:r>
      <w:r w:rsidR="00B83A84">
        <w:rPr>
          <w:rFonts w:ascii="Times New Roman" w:hAnsi="Times New Roman" w:cs="Times New Roman"/>
        </w:rPr>
        <w:t xml:space="preserve"> </w:t>
      </w:r>
      <w:r w:rsidRPr="0084277A">
        <w:rPr>
          <w:rFonts w:ascii="Times New Roman" w:hAnsi="Times New Roman" w:cs="Times New Roman"/>
        </w:rPr>
        <w:t xml:space="preserve"> A</w:t>
      </w:r>
      <w:r>
        <w:rPr>
          <w:rFonts w:ascii="Times New Roman" w:hAnsi="Times New Roman" w:cs="Times New Roman"/>
        </w:rPr>
        <w:t xml:space="preserve"> shift to the left indicating a</w:t>
      </w:r>
      <w:r w:rsidRPr="0084277A">
        <w:rPr>
          <w:rFonts w:ascii="Times New Roman" w:hAnsi="Times New Roman" w:cs="Times New Roman"/>
        </w:rPr>
        <w:t xml:space="preserve"> decrease in </w:t>
      </w:r>
      <w:r>
        <w:rPr>
          <w:rFonts w:ascii="Times New Roman" w:hAnsi="Times New Roman" w:cs="Times New Roman"/>
        </w:rPr>
        <w:t>RT</w:t>
      </w:r>
      <w:r w:rsidRPr="0084277A">
        <w:rPr>
          <w:rFonts w:ascii="Times New Roman" w:hAnsi="Times New Roman" w:cs="Times New Roman"/>
        </w:rPr>
        <w:t xml:space="preserve"> is evident in both cases, thus suggesting that athletes are more likely to take risks in finals than in first round heats.</w:t>
      </w:r>
      <w:r w:rsidR="00B83A84">
        <w:rPr>
          <w:rFonts w:ascii="Times New Roman" w:hAnsi="Times New Roman" w:cs="Times New Roman"/>
        </w:rPr>
        <w:t xml:space="preserve"> </w:t>
      </w:r>
      <w:commentRangeStart w:id="220"/>
      <w:r>
        <w:rPr>
          <w:rFonts w:ascii="Times New Roman" w:hAnsi="Times New Roman" w:cs="Times New Roman"/>
        </w:rPr>
        <w:t xml:space="preserve"> </w:t>
      </w:r>
      <w:r w:rsidR="00F32CA6" w:rsidRPr="0084277A">
        <w:rPr>
          <w:rFonts w:ascii="Times New Roman" w:hAnsi="Times New Roman" w:cs="Times New Roman"/>
        </w:rPr>
        <w:t xml:space="preserve">The sex difference can be identified as </w:t>
      </w:r>
      <w:r w:rsidR="00F32CA6">
        <w:rPr>
          <w:rFonts w:ascii="Times New Roman" w:hAnsi="Times New Roman" w:cs="Times New Roman"/>
        </w:rPr>
        <w:t xml:space="preserve">the plots </w:t>
      </w:r>
      <w:r w:rsidR="00F32CA6" w:rsidRPr="0084277A">
        <w:rPr>
          <w:rFonts w:ascii="Times New Roman" w:hAnsi="Times New Roman" w:cs="Times New Roman"/>
        </w:rPr>
        <w:t>are on the same scale</w:t>
      </w:r>
      <w:commentRangeEnd w:id="220"/>
      <w:r w:rsidR="003E0A92">
        <w:rPr>
          <w:rStyle w:val="CommentReference"/>
        </w:rPr>
        <w:commentReference w:id="220"/>
      </w:r>
      <w:r w:rsidR="00F32CA6" w:rsidRPr="0084277A">
        <w:rPr>
          <w:rFonts w:ascii="Times New Roman" w:hAnsi="Times New Roman" w:cs="Times New Roman"/>
        </w:rPr>
        <w:t>, with the females densities being shifted further to the right.</w:t>
      </w:r>
      <w:r w:rsidR="00B83A84">
        <w:rPr>
          <w:rFonts w:ascii="Times New Roman" w:hAnsi="Times New Roman" w:cs="Times New Roman"/>
        </w:rPr>
        <w:t xml:space="preserve"> </w:t>
      </w:r>
      <w:r w:rsidR="00F32CA6">
        <w:rPr>
          <w:rFonts w:ascii="Times New Roman" w:hAnsi="Times New Roman" w:cs="Times New Roman"/>
        </w:rPr>
        <w:t xml:space="preserve"> </w:t>
      </w:r>
      <w:r w:rsidRPr="00E21350">
        <w:rPr>
          <w:rFonts w:ascii="Times New Roman" w:hAnsi="Times New Roman" w:cs="Times New Roman"/>
        </w:rPr>
        <w:t xml:space="preserve">The </w:t>
      </w:r>
      <w:r>
        <w:rPr>
          <w:rFonts w:ascii="Times New Roman" w:hAnsi="Times New Roman" w:cs="Times New Roman"/>
        </w:rPr>
        <w:t xml:space="preserve">probabilistic approach for the </w:t>
      </w:r>
      <w:r w:rsidRPr="00E21350">
        <w:rPr>
          <w:rFonts w:ascii="Times New Roman" w:hAnsi="Times New Roman" w:cs="Times New Roman"/>
        </w:rPr>
        <w:t xml:space="preserve">difference between </w:t>
      </w:r>
      <w:r>
        <w:rPr>
          <w:rFonts w:ascii="Times New Roman" w:hAnsi="Times New Roman" w:cs="Times New Roman"/>
        </w:rPr>
        <w:t xml:space="preserve">RTs greater than 120 ms in </w:t>
      </w:r>
      <w:r w:rsidRPr="00E21350">
        <w:rPr>
          <w:rFonts w:ascii="Times New Roman" w:hAnsi="Times New Roman" w:cs="Times New Roman"/>
        </w:rPr>
        <w:t xml:space="preserve">first rounds and finals only </w:t>
      </w:r>
      <w:r>
        <w:rPr>
          <w:rFonts w:ascii="Times New Roman" w:hAnsi="Times New Roman" w:cs="Times New Roman"/>
        </w:rPr>
        <w:t xml:space="preserve">shows </w:t>
      </w:r>
      <w:r w:rsidRPr="00E21350">
        <w:rPr>
          <w:rFonts w:ascii="Times New Roman" w:hAnsi="Times New Roman" w:cs="Times New Roman"/>
        </w:rPr>
        <w:t xml:space="preserve">a relative difference </w:t>
      </w:r>
      <w:r>
        <w:rPr>
          <w:rFonts w:ascii="Times New Roman" w:hAnsi="Times New Roman" w:cs="Times New Roman"/>
        </w:rPr>
        <w:t>for</w:t>
      </w:r>
      <w:r w:rsidRPr="00E21350">
        <w:rPr>
          <w:rFonts w:ascii="Times New Roman" w:hAnsi="Times New Roman" w:cs="Times New Roman"/>
        </w:rPr>
        <w:t xml:space="preserve"> female athletes, this may be due to the fact that males are willing to take a risk at all levels whereas women require a significant incentive to take that risk, as discussed in </w:t>
      </w:r>
      <w:r w:rsidRPr="00E21350">
        <w:rPr>
          <w:rFonts w:ascii="Times New Roman" w:hAnsi="Times New Roman" w:cs="Times New Roman"/>
        </w:rPr>
        <w:fldChar w:fldCharType="begin"/>
      </w:r>
      <w:r w:rsidRPr="00E21350">
        <w:rPr>
          <w:rFonts w:ascii="Times New Roman" w:hAnsi="Times New Roman" w:cs="Times New Roman"/>
        </w:rPr>
        <w:instrText xml:space="preserve"> ADDIN EN.CITE &lt;EndNote&gt;&lt;Cite AuthorYear="1"&gt;&lt;Author&gt;Whitley&lt;/Author&gt;&lt;Year&gt;1999&lt;/Year&gt;&lt;RecNum&gt;43&lt;/RecNum&gt;&lt;DisplayText&gt;Whitley, Nelson et al. (1999)&lt;/DisplayText&gt;&lt;record&gt;&lt;rec-number&gt;43&lt;/rec-number&gt;&lt;foreign-keys&gt;&lt;key app="EN" db-id="0zxvwf9f6xset3exsr5x2a975zwvztxseprs" timestamp="1457975148"&gt;43&lt;/key&gt;&lt;/foreign-keys&gt;&lt;ref-type name="Journal Article"&gt;17&lt;/ref-type&gt;&lt;contributors&gt;&lt;authors&gt;&lt;author&gt;Whitley, Bernard E&lt;/author&gt;&lt;author&gt;Nelson, Amanda Bichlmeier&lt;/author&gt;&lt;author&gt;Jones, Curtis J&lt;/author&gt;&lt;/authors&gt;&lt;/contributors&gt;&lt;titles&gt;&lt;title&gt;Gender differences in cheating attitudes and classroom cheating behavior: A meta-analysis&lt;/title&gt;&lt;secondary-title&gt;Sex Roles&lt;/secondary-title&gt;&lt;/titles&gt;&lt;periodical&gt;&lt;full-title&gt;Sex Roles&lt;/full-title&gt;&lt;/periodical&gt;&lt;pages&gt;657-680&lt;/pages&gt;&lt;volume&gt;41&lt;/volume&gt;&lt;number&gt;9-10&lt;/number&gt;&lt;dates&gt;&lt;year&gt;1999&lt;/year&gt;&lt;/dates&gt;&lt;isbn&gt;0360-0025&lt;/isbn&gt;&lt;urls&gt;&lt;/urls&gt;&lt;/record&gt;&lt;/Cite&gt;&lt;/EndNote&gt;</w:instrText>
      </w:r>
      <w:r w:rsidRPr="00E21350">
        <w:rPr>
          <w:rFonts w:ascii="Times New Roman" w:hAnsi="Times New Roman" w:cs="Times New Roman"/>
        </w:rPr>
        <w:fldChar w:fldCharType="separate"/>
      </w:r>
      <w:r w:rsidRPr="00E21350">
        <w:rPr>
          <w:rFonts w:ascii="Times New Roman" w:hAnsi="Times New Roman" w:cs="Times New Roman"/>
          <w:noProof/>
        </w:rPr>
        <w:t>Whitley, Nelson et al. (1999)</w:t>
      </w:r>
      <w:r w:rsidRPr="00E21350">
        <w:rPr>
          <w:rFonts w:ascii="Times New Roman" w:hAnsi="Times New Roman" w:cs="Times New Roman"/>
        </w:rPr>
        <w:fldChar w:fldCharType="end"/>
      </w:r>
      <w:r w:rsidRPr="00E21350">
        <w:rPr>
          <w:rFonts w:ascii="Times New Roman" w:hAnsi="Times New Roman" w:cs="Times New Roman"/>
        </w:rPr>
        <w:t>.</w:t>
      </w:r>
    </w:p>
    <w:p w14:paraId="5686B30F" w14:textId="6018AAD0" w:rsidR="0006305C" w:rsidRDefault="0006305C" w:rsidP="00B36723">
      <w:pPr>
        <w:spacing w:line="480" w:lineRule="auto"/>
        <w:rPr>
          <w:rFonts w:ascii="Times New Roman" w:hAnsi="Times New Roman" w:cs="Times New Roman"/>
          <w:b/>
          <w:i/>
        </w:rPr>
      </w:pPr>
      <w:r>
        <w:rPr>
          <w:rFonts w:ascii="Times New Roman" w:hAnsi="Times New Roman" w:cs="Times New Roman"/>
          <w:b/>
          <w:i/>
        </w:rPr>
        <w:t>Sex Difference</w:t>
      </w:r>
    </w:p>
    <w:p w14:paraId="1A089144" w14:textId="5078812E" w:rsidR="00E96C83" w:rsidRDefault="00E96C83" w:rsidP="00B36723">
      <w:pPr>
        <w:spacing w:line="480" w:lineRule="auto"/>
        <w:rPr>
          <w:rFonts w:ascii="Times New Roman" w:hAnsi="Times New Roman" w:cs="Times New Roman"/>
        </w:rPr>
      </w:pPr>
      <w:r>
        <w:rPr>
          <w:rFonts w:ascii="Times New Roman" w:hAnsi="Times New Roman" w:cs="Times New Roman"/>
        </w:rPr>
        <w:t xml:space="preserve">The assertion by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r>
        <w:rPr>
          <w:rFonts w:ascii="Times New Roman" w:hAnsi="Times New Roman" w:cs="Times New Roman"/>
        </w:rPr>
        <w:t xml:space="preserve"> </w:t>
      </w:r>
      <w:r w:rsidRPr="00A56E00">
        <w:rPr>
          <w:rFonts w:ascii="Times New Roman" w:hAnsi="Times New Roman" w:cs="Times New Roman"/>
        </w:rPr>
        <w:t xml:space="preserve">of a sex difference in </w:t>
      </w:r>
      <w:r>
        <w:rPr>
          <w:rFonts w:ascii="Times New Roman" w:hAnsi="Times New Roman" w:cs="Times New Roman"/>
        </w:rPr>
        <w:t>RTs</w:t>
      </w:r>
      <w:r w:rsidRPr="00A56E00">
        <w:rPr>
          <w:rFonts w:ascii="Times New Roman" w:hAnsi="Times New Roman" w:cs="Times New Roman"/>
        </w:rPr>
        <w:t xml:space="preserve"> is evident </w:t>
      </w:r>
      <w:r>
        <w:rPr>
          <w:rFonts w:ascii="Times New Roman" w:hAnsi="Times New Roman" w:cs="Times New Roman"/>
        </w:rPr>
        <w:t xml:space="preserve">throughout this study </w:t>
      </w:r>
      <w:r w:rsidRPr="00A56E00">
        <w:rPr>
          <w:rFonts w:ascii="Times New Roman" w:hAnsi="Times New Roman" w:cs="Times New Roman"/>
        </w:rPr>
        <w:t xml:space="preserve">and can be further explained by the </w:t>
      </w:r>
      <w:r>
        <w:rPr>
          <w:rFonts w:ascii="Times New Roman" w:hAnsi="Times New Roman" w:cs="Times New Roman"/>
        </w:rPr>
        <w:t xml:space="preserve">strength </w:t>
      </w:r>
      <w:r w:rsidRPr="00A56E00">
        <w:rPr>
          <w:rFonts w:ascii="Times New Roman" w:hAnsi="Times New Roman" w:cs="Times New Roman"/>
        </w:rPr>
        <w:t>differences between men and women, allowing men to produce the required force to reach the false start threshold quicker.</w:t>
      </w:r>
      <w:r>
        <w:rPr>
          <w:rFonts w:ascii="Times New Roman" w:hAnsi="Times New Roman" w:cs="Times New Roman"/>
        </w:rPr>
        <w:t xml:space="preserve">  A difference in RT relevant to </w:t>
      </w:r>
      <w:del w:id="221" w:author="ULStaff" w:date="2016-04-01T11:36:00Z">
        <w:r w:rsidDel="003E0A92">
          <w:rPr>
            <w:rFonts w:ascii="Times New Roman" w:hAnsi="Times New Roman" w:cs="Times New Roman"/>
          </w:rPr>
          <w:delText xml:space="preserve">gender </w:delText>
        </w:r>
      </w:del>
      <w:ins w:id="222" w:author="ULStaff" w:date="2016-04-01T11:36:00Z">
        <w:r w:rsidR="003E0A92">
          <w:rPr>
            <w:rFonts w:ascii="Times New Roman" w:hAnsi="Times New Roman" w:cs="Times New Roman"/>
          </w:rPr>
          <w:t xml:space="preserve">sex </w:t>
        </w:r>
      </w:ins>
      <w:r>
        <w:rPr>
          <w:rFonts w:ascii="Times New Roman" w:hAnsi="Times New Roman" w:cs="Times New Roman"/>
        </w:rPr>
        <w:t xml:space="preserve">was </w:t>
      </w:r>
      <w:del w:id="223" w:author="ULStaff" w:date="2016-04-01T11:36:00Z">
        <w:r w:rsidDel="003E0A92">
          <w:rPr>
            <w:rFonts w:ascii="Times New Roman" w:hAnsi="Times New Roman" w:cs="Times New Roman"/>
          </w:rPr>
          <w:lastRenderedPageBreak/>
          <w:delText>seen to exist</w:delText>
        </w:r>
      </w:del>
      <w:ins w:id="224" w:author="ULStaff" w:date="2016-04-01T11:36:00Z">
        <w:r w:rsidR="003E0A92">
          <w:rPr>
            <w:rFonts w:ascii="Times New Roman" w:hAnsi="Times New Roman" w:cs="Times New Roman"/>
          </w:rPr>
          <w:t>observed</w:t>
        </w:r>
      </w:ins>
      <w:r>
        <w:rPr>
          <w:rFonts w:ascii="Times New Roman" w:hAnsi="Times New Roman" w:cs="Times New Roman"/>
        </w:rPr>
        <w:t xml:space="preserve"> across both ruling periods and competition rounds.  This prominent sex difference </w:t>
      </w:r>
      <w:del w:id="225" w:author="ULStaff" w:date="2016-04-01T11:37:00Z">
        <w:r w:rsidDel="003E0A92">
          <w:rPr>
            <w:rFonts w:ascii="Times New Roman" w:hAnsi="Times New Roman" w:cs="Times New Roman"/>
          </w:rPr>
          <w:delText xml:space="preserve">signifies </w:delText>
        </w:r>
      </w:del>
      <w:ins w:id="226" w:author="ULStaff" w:date="2016-04-01T11:37:00Z">
        <w:r w:rsidR="003E0A92">
          <w:rPr>
            <w:rFonts w:ascii="Times New Roman" w:hAnsi="Times New Roman" w:cs="Times New Roman"/>
          </w:rPr>
          <w:t>supports</w:t>
        </w:r>
      </w:ins>
      <w:del w:id="227" w:author="ULStaff" w:date="2016-04-01T11:37:00Z">
        <w:r w:rsidDel="003E0A92">
          <w:rPr>
            <w:rFonts w:ascii="Times New Roman" w:hAnsi="Times New Roman" w:cs="Times New Roman"/>
          </w:rPr>
          <w:delText>a</w:delText>
        </w:r>
      </w:del>
      <w:ins w:id="228" w:author="ULStaff" w:date="2016-04-01T11:37:00Z">
        <w:r w:rsidR="003E0A92">
          <w:rPr>
            <w:rFonts w:ascii="Times New Roman" w:hAnsi="Times New Roman" w:cs="Times New Roman"/>
          </w:rPr>
          <w:t xml:space="preserve"> the</w:t>
        </w:r>
      </w:ins>
      <w:r>
        <w:rPr>
          <w:rFonts w:ascii="Times New Roman" w:hAnsi="Times New Roman" w:cs="Times New Roman"/>
        </w:rPr>
        <w:t xml:space="preserve"> </w:t>
      </w:r>
      <w:del w:id="229" w:author="ULStaff" w:date="2016-04-01T11:37:00Z">
        <w:r w:rsidDel="003E0A92">
          <w:rPr>
            <w:rFonts w:ascii="Times New Roman" w:hAnsi="Times New Roman" w:cs="Times New Roman"/>
          </w:rPr>
          <w:delText xml:space="preserve">need </w:delText>
        </w:r>
      </w:del>
      <w:ins w:id="230" w:author="ULStaff" w:date="2016-04-01T11:37:00Z">
        <w:r w:rsidR="003E0A92">
          <w:rPr>
            <w:rFonts w:ascii="Times New Roman" w:hAnsi="Times New Roman" w:cs="Times New Roman"/>
          </w:rPr>
          <w:t xml:space="preserve">case </w:t>
        </w:r>
      </w:ins>
      <w:r>
        <w:rPr>
          <w:rFonts w:ascii="Times New Roman" w:hAnsi="Times New Roman" w:cs="Times New Roman"/>
        </w:rPr>
        <w:t xml:space="preserve">for independent false start detection limits for male and female athletes as suggested by </w:t>
      </w:r>
      <w:commentRangeStart w:id="231"/>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Lipps, Galecki et al. (2011)</w:t>
      </w:r>
      <w:r>
        <w:rPr>
          <w:rFonts w:ascii="Times New Roman" w:hAnsi="Times New Roman" w:cs="Times New Roman"/>
        </w:rPr>
        <w:fldChar w:fldCharType="end"/>
      </w:r>
      <w:commentRangeEnd w:id="231"/>
      <w:r w:rsidR="00F53348">
        <w:rPr>
          <w:rStyle w:val="CommentReference"/>
        </w:rPr>
        <w:commentReference w:id="231"/>
      </w:r>
      <w:r>
        <w:rPr>
          <w:rFonts w:ascii="Times New Roman" w:hAnsi="Times New Roman" w:cs="Times New Roman"/>
        </w:rPr>
        <w:t xml:space="preserve">. </w:t>
      </w:r>
    </w:p>
    <w:p w14:paraId="65D19E25" w14:textId="226CCF0D" w:rsidR="00607BA0" w:rsidRDefault="00607BA0" w:rsidP="00B36723">
      <w:pPr>
        <w:spacing w:line="480" w:lineRule="auto"/>
        <w:rPr>
          <w:rFonts w:ascii="Times New Roman" w:hAnsi="Times New Roman" w:cs="Times New Roman"/>
          <w:b/>
          <w:i/>
        </w:rPr>
      </w:pPr>
      <w:r w:rsidRPr="00E96C83">
        <w:rPr>
          <w:rFonts w:ascii="Times New Roman" w:hAnsi="Times New Roman" w:cs="Times New Roman"/>
          <w:b/>
          <w:i/>
        </w:rPr>
        <w:t>RT’s Revision</w:t>
      </w:r>
    </w:p>
    <w:p w14:paraId="7A5BEE22" w14:textId="0A3AB4F0" w:rsidR="00B83A84" w:rsidRPr="00B83A84" w:rsidRDefault="00B83A84" w:rsidP="00B36723">
      <w:pPr>
        <w:spacing w:line="480" w:lineRule="auto"/>
        <w:rPr>
          <w:rFonts w:ascii="Times New Roman" w:hAnsi="Times New Roman" w:cs="Times New Roman"/>
        </w:rPr>
      </w:pPr>
      <w:r>
        <w:rPr>
          <w:rFonts w:ascii="Times New Roman" w:hAnsi="Times New Roman" w:cs="Times New Roman"/>
        </w:rPr>
        <w:t>Revised RT thresholds were established for males and females separately by estimating an EMGD fit for each of the</w:t>
      </w:r>
      <w:r w:rsidR="000A01E7">
        <w:rPr>
          <w:rFonts w:ascii="Times New Roman" w:hAnsi="Times New Roman" w:cs="Times New Roman"/>
        </w:rPr>
        <w:t xml:space="preserve"> sexes.  The revised</w:t>
      </w:r>
      <w:r>
        <w:rPr>
          <w:rFonts w:ascii="Times New Roman" w:hAnsi="Times New Roman" w:cs="Times New Roman"/>
        </w:rPr>
        <w:t xml:space="preserve"> threshold was calculated as the </w:t>
      </w:r>
      <w:r w:rsidR="000A01E7">
        <w:rPr>
          <w:rFonts w:ascii="Times New Roman" w:hAnsi="Times New Roman" w:cs="Times New Roman"/>
        </w:rPr>
        <w:t xml:space="preserve">RT for which 99% of the observed RTs lay above.  As such it is suggested that the RT threshold for male athletes be increased to 115 ms, while females should be increased to 119 ms, due to the </w:t>
      </w:r>
      <w:r w:rsidR="00B051DC">
        <w:rPr>
          <w:rFonts w:ascii="Times New Roman" w:hAnsi="Times New Roman" w:cs="Times New Roman"/>
        </w:rPr>
        <w:t xml:space="preserve">evident </w:t>
      </w:r>
      <w:r w:rsidR="000A01E7">
        <w:rPr>
          <w:rFonts w:ascii="Times New Roman" w:hAnsi="Times New Roman" w:cs="Times New Roman"/>
        </w:rPr>
        <w:t xml:space="preserve">sex difference reported throughout this study and in </w:t>
      </w:r>
      <w:r w:rsidR="000A01E7">
        <w:rPr>
          <w:rFonts w:ascii="Times New Roman" w:hAnsi="Times New Roman" w:cs="Times New Roman"/>
        </w:rPr>
        <w:fldChar w:fldCharType="begin"/>
      </w:r>
      <w:r w:rsidR="000A01E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000A01E7">
        <w:rPr>
          <w:rFonts w:ascii="Times New Roman" w:hAnsi="Times New Roman" w:cs="Times New Roman"/>
        </w:rPr>
        <w:fldChar w:fldCharType="separate"/>
      </w:r>
      <w:r w:rsidR="000A01E7">
        <w:rPr>
          <w:rFonts w:ascii="Times New Roman" w:hAnsi="Times New Roman" w:cs="Times New Roman"/>
          <w:noProof/>
        </w:rPr>
        <w:t>Lipps, Galecki et al. (2011)</w:t>
      </w:r>
      <w:r w:rsidR="000A01E7">
        <w:rPr>
          <w:rFonts w:ascii="Times New Roman" w:hAnsi="Times New Roman" w:cs="Times New Roman"/>
        </w:rPr>
        <w:fldChar w:fldCharType="end"/>
      </w:r>
      <w:r w:rsidR="000A01E7">
        <w:rPr>
          <w:rFonts w:ascii="Times New Roman" w:hAnsi="Times New Roman" w:cs="Times New Roman"/>
        </w:rPr>
        <w:t xml:space="preserve">. </w:t>
      </w:r>
    </w:p>
    <w:p w14:paraId="33B30E64" w14:textId="773BF169" w:rsidR="00E96C83" w:rsidRPr="00E96C83" w:rsidRDefault="00E96C83" w:rsidP="00B36723">
      <w:pPr>
        <w:spacing w:line="480" w:lineRule="auto"/>
        <w:rPr>
          <w:rFonts w:ascii="Times New Roman" w:hAnsi="Times New Roman" w:cs="Times New Roman"/>
          <w:b/>
          <w:i/>
        </w:rPr>
      </w:pPr>
      <w:r>
        <w:rPr>
          <w:rFonts w:ascii="Times New Roman" w:hAnsi="Times New Roman" w:cs="Times New Roman"/>
          <w:b/>
          <w:i/>
        </w:rPr>
        <w:t>Technology</w:t>
      </w:r>
    </w:p>
    <w:p w14:paraId="675EA3E4" w14:textId="5FC93937" w:rsidR="002C3FD7" w:rsidRPr="00F06734" w:rsidRDefault="00302473" w:rsidP="00B36723">
      <w:pPr>
        <w:spacing w:line="480" w:lineRule="auto"/>
        <w:rPr>
          <w:rFonts w:ascii="Times New Roman" w:hAnsi="Times New Roman" w:cs="Times New Roman"/>
        </w:rPr>
      </w:pPr>
      <w:r w:rsidRPr="00610946">
        <w:rPr>
          <w:rFonts w:ascii="Times New Roman" w:hAnsi="Times New Roman" w:cs="Times New Roman"/>
        </w:rPr>
        <w:t>Throughout this paper th</w:t>
      </w:r>
      <w:r>
        <w:rPr>
          <w:rFonts w:ascii="Times New Roman" w:hAnsi="Times New Roman" w:cs="Times New Roman"/>
        </w:rPr>
        <w:t>ere has been evidence that the 100 ms</w:t>
      </w:r>
      <w:r w:rsidRPr="00610946">
        <w:rPr>
          <w:rFonts w:ascii="Times New Roman" w:hAnsi="Times New Roman" w:cs="Times New Roman"/>
        </w:rPr>
        <w:t xml:space="preserve"> ruling as a disqualification limit for false starts in elite athletics is too</w:t>
      </w:r>
      <w:r>
        <w:rPr>
          <w:rFonts w:ascii="Times New Roman" w:hAnsi="Times New Roman" w:cs="Times New Roman"/>
        </w:rPr>
        <w:t xml:space="preserve"> short</w:t>
      </w:r>
      <w:r w:rsidRPr="00610946">
        <w:rPr>
          <w:rFonts w:ascii="Times New Roman" w:hAnsi="Times New Roman" w:cs="Times New Roman"/>
        </w:rPr>
        <w:t xml:space="preserve">. </w:t>
      </w:r>
      <w:r w:rsidR="00607BA0">
        <w:rPr>
          <w:rFonts w:ascii="Times New Roman" w:hAnsi="Times New Roman" w:cs="Times New Roman"/>
        </w:rPr>
        <w:t xml:space="preserve"> </w:t>
      </w:r>
      <w:r w:rsidR="00380751">
        <w:rPr>
          <w:rFonts w:ascii="Times New Roman" w:hAnsi="Times New Roman" w:cs="Times New Roman"/>
        </w:rPr>
        <w:t>T</w:t>
      </w:r>
      <w:r w:rsidRPr="00610946">
        <w:rPr>
          <w:rFonts w:ascii="Times New Roman" w:hAnsi="Times New Roman" w:cs="Times New Roman"/>
        </w:rPr>
        <w:t xml:space="preserve">his needs to be taken in the context of the current technology utilised to measure an athlete’s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sidRPr="00610946">
        <w:rPr>
          <w:rFonts w:ascii="Times New Roman" w:hAnsi="Times New Roman" w:cs="Times New Roman"/>
        </w:rPr>
        <w:t xml:space="preserve">The </w:t>
      </w:r>
      <w:r w:rsidR="00380751">
        <w:rPr>
          <w:rFonts w:ascii="Times New Roman" w:hAnsi="Times New Roman" w:cs="Times New Roman"/>
        </w:rPr>
        <w:t>IAAF approved technology</w:t>
      </w:r>
      <w:r w:rsidRPr="00610946">
        <w:rPr>
          <w:rFonts w:ascii="Times New Roman" w:hAnsi="Times New Roman" w:cs="Times New Roman"/>
        </w:rPr>
        <w:t xml:space="preserve"> does not re</w:t>
      </w:r>
      <w:r w:rsidR="00380751">
        <w:rPr>
          <w:rFonts w:ascii="Times New Roman" w:hAnsi="Times New Roman" w:cs="Times New Roman"/>
        </w:rPr>
        <w:t>cord</w:t>
      </w:r>
      <w:r w:rsidRPr="00610946">
        <w:rPr>
          <w:rFonts w:ascii="Times New Roman" w:hAnsi="Times New Roman" w:cs="Times New Roman"/>
        </w:rPr>
        <w:t xml:space="preserve"> the quickest </w:t>
      </w:r>
      <w:r w:rsidR="00380751">
        <w:rPr>
          <w:rFonts w:ascii="Times New Roman" w:hAnsi="Times New Roman" w:cs="Times New Roman"/>
        </w:rPr>
        <w:t>RT</w:t>
      </w:r>
      <w:r w:rsidRPr="00610946">
        <w:rPr>
          <w:rFonts w:ascii="Times New Roman" w:hAnsi="Times New Roman" w:cs="Times New Roman"/>
        </w:rPr>
        <w:t xml:space="preserve">, or the first movement of the athlete, but rather the addition of the time to produce a predefined force along with the </w:t>
      </w:r>
      <w:r w:rsidR="00380751">
        <w:rPr>
          <w:rFonts w:ascii="Times New Roman" w:hAnsi="Times New Roman" w:cs="Times New Roman"/>
        </w:rPr>
        <w:t>RT</w:t>
      </w:r>
      <w:r w:rsidRPr="00610946">
        <w:rPr>
          <w:rFonts w:ascii="Times New Roman" w:hAnsi="Times New Roman" w:cs="Times New Roman"/>
        </w:rPr>
        <w:t xml:space="preserve">. </w:t>
      </w:r>
      <w:r w:rsidR="00607BA0">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 AuthorYear="1"&gt;&lt;Author&gt;Pain&lt;/Author&gt;&lt;Year&gt;2007&lt;/Year&gt;&lt;RecNum&gt;34&lt;/RecNum&gt;&lt;DisplayText&gt;Pain and Hibbs (2007)&lt;/DisplayText&gt;&lt;record&gt;&lt;rec-number&gt;34&lt;/rec-number&gt;&lt;foreign-keys&gt;&lt;key app="EN" db-id="0zxvwf9f6xset3exsr5x2a975zwvztxseprs" timestamp="1455294774"&gt;34&lt;/key&gt;&lt;/foreign-keys&gt;&lt;ref-type name="Journal Article"&gt;17&lt;/ref-type&gt;&lt;contributors&gt;&lt;authors&gt;&lt;author&gt;Pain, M. T. G.&lt;/author&gt;&lt;author&gt;Hibbs, A.&lt;/author&gt;&lt;/authors&gt;&lt;/contributors&gt;&lt;titles&gt;&lt;title&gt;Sprint starts and the minimum auditory reaction time&lt;/title&gt;&lt;secondary-title&gt;Journal of Sports Sciences&lt;/secondary-title&gt;&lt;/titles&gt;&lt;periodical&gt;&lt;full-title&gt;Journal of Sports Sciences&lt;/full-title&gt;&lt;/periodical&gt;&lt;pages&gt;79-86&lt;/pages&gt;&lt;volume&gt;25&lt;/volume&gt;&lt;number&gt;1&lt;/number&gt;&lt;dates&gt;&lt;year&gt;2007&lt;/year&gt;&lt;/dates&gt;&lt;work-type&gt;Article&lt;/work-type&gt;&lt;urls&gt;&lt;related-urls&gt;&lt;url&gt;http://www.scopus.com/inward/record.url?eid=2-s2.0-37849187504&amp;amp;partnerID=40&amp;amp;md5=cb65f23bd14ca566f4bc3c6f051b514d&lt;/url&gt;&lt;url&gt;http://www.tandfonline.com/doi/pdf/10.1080/02640410600718004&lt;/url&gt;&lt;/related-urls&gt;&lt;/urls&gt;&lt;electronic-resource-num&gt;10.1080/02640410600718004&lt;/electronic-resource-num&gt;&lt;remote-database-name&gt;Scopus&lt;/remote-database-name&gt;&lt;/record&gt;&lt;/Cite&gt;&lt;/EndNote&gt;</w:instrText>
      </w:r>
      <w:r>
        <w:rPr>
          <w:rFonts w:ascii="Times New Roman" w:hAnsi="Times New Roman" w:cs="Times New Roman"/>
        </w:rPr>
        <w:fldChar w:fldCharType="separate"/>
      </w:r>
      <w:r>
        <w:rPr>
          <w:rFonts w:ascii="Times New Roman" w:hAnsi="Times New Roman" w:cs="Times New Roman"/>
          <w:noProof/>
        </w:rPr>
        <w:t>Pain and Hibbs (2007)</w:t>
      </w:r>
      <w:r>
        <w:rPr>
          <w:rFonts w:ascii="Times New Roman" w:hAnsi="Times New Roman" w:cs="Times New Roman"/>
        </w:rPr>
        <w:fldChar w:fldCharType="end"/>
      </w:r>
      <w:r>
        <w:rPr>
          <w:rFonts w:ascii="Times New Roman" w:hAnsi="Times New Roman" w:cs="Times New Roman"/>
        </w:rPr>
        <w:t xml:space="preserve"> suggest</w:t>
      </w:r>
      <w:ins w:id="232" w:author="ULStaff" w:date="2016-04-01T11:39:00Z">
        <w:r w:rsidR="00F53348">
          <w:rPr>
            <w:rFonts w:ascii="Times New Roman" w:hAnsi="Times New Roman" w:cs="Times New Roman"/>
          </w:rPr>
          <w:t>ed</w:t>
        </w:r>
      </w:ins>
      <w:r>
        <w:rPr>
          <w:rFonts w:ascii="Times New Roman" w:hAnsi="Times New Roman" w:cs="Times New Roman"/>
        </w:rPr>
        <w:t xml:space="preserve"> that </w:t>
      </w:r>
      <w:r w:rsidR="00380751">
        <w:rPr>
          <w:rFonts w:ascii="Times New Roman" w:hAnsi="Times New Roman" w:cs="Times New Roman"/>
        </w:rPr>
        <w:t>RTs</w:t>
      </w:r>
      <w:r>
        <w:rPr>
          <w:rFonts w:ascii="Times New Roman" w:hAnsi="Times New Roman" w:cs="Times New Roman"/>
        </w:rPr>
        <w:t xml:space="preserve"> of 85 ms</w:t>
      </w:r>
      <w:r w:rsidRPr="00610946">
        <w:rPr>
          <w:rFonts w:ascii="Times New Roman" w:hAnsi="Times New Roman" w:cs="Times New Roman"/>
        </w:rPr>
        <w:t xml:space="preserve"> are possible; this paper does not contradict these findings </w:t>
      </w:r>
      <w:r w:rsidR="00380751">
        <w:rPr>
          <w:rFonts w:ascii="Times New Roman" w:hAnsi="Times New Roman" w:cs="Times New Roman"/>
        </w:rPr>
        <w:t>but rather</w:t>
      </w:r>
      <w:r w:rsidRPr="00610946">
        <w:rPr>
          <w:rFonts w:ascii="Times New Roman" w:hAnsi="Times New Roman" w:cs="Times New Roman"/>
        </w:rPr>
        <w:t xml:space="preserve"> suggests that these reduced </w:t>
      </w:r>
      <w:r w:rsidR="00380751">
        <w:rPr>
          <w:rFonts w:ascii="Times New Roman" w:hAnsi="Times New Roman" w:cs="Times New Roman"/>
        </w:rPr>
        <w:t>RTs</w:t>
      </w:r>
      <w:r w:rsidRPr="00610946">
        <w:rPr>
          <w:rFonts w:ascii="Times New Roman" w:hAnsi="Times New Roman" w:cs="Times New Roman"/>
        </w:rPr>
        <w:t xml:space="preserve"> are similar to the time until the very </w:t>
      </w:r>
      <w:del w:id="233" w:author="ULStaff" w:date="2016-04-01T11:39:00Z">
        <w:r w:rsidRPr="00610946" w:rsidDel="00F53348">
          <w:rPr>
            <w:rFonts w:ascii="Times New Roman" w:hAnsi="Times New Roman" w:cs="Times New Roman"/>
          </w:rPr>
          <w:delText>first reaction</w:delText>
        </w:r>
      </w:del>
      <w:ins w:id="234" w:author="ULStaff" w:date="2016-04-01T11:39:00Z">
        <w:r w:rsidR="00F53348">
          <w:rPr>
            <w:rFonts w:ascii="Times New Roman" w:hAnsi="Times New Roman" w:cs="Times New Roman"/>
          </w:rPr>
          <w:t>response</w:t>
        </w:r>
      </w:ins>
      <w:r w:rsidRPr="00610946">
        <w:rPr>
          <w:rFonts w:ascii="Times New Roman" w:hAnsi="Times New Roman" w:cs="Times New Roman"/>
        </w:rPr>
        <w:t xml:space="preserve"> of an elite at</w:t>
      </w:r>
      <w:r>
        <w:rPr>
          <w:rFonts w:ascii="Times New Roman" w:hAnsi="Times New Roman" w:cs="Times New Roman"/>
        </w:rPr>
        <w:t>hlete after a start</w:t>
      </w:r>
      <w:ins w:id="235" w:author="ULStaff" w:date="2016-04-01T11:39:00Z">
        <w:r w:rsidR="00F53348">
          <w:rPr>
            <w:rFonts w:ascii="Times New Roman" w:hAnsi="Times New Roman" w:cs="Times New Roman"/>
          </w:rPr>
          <w:t xml:space="preserve"> signal</w:t>
        </w:r>
      </w:ins>
      <w:del w:id="236" w:author="ULStaff" w:date="2016-04-01T11:39:00Z">
        <w:r w:rsidDel="00F53348">
          <w:rPr>
            <w:rFonts w:ascii="Times New Roman" w:hAnsi="Times New Roman" w:cs="Times New Roman"/>
          </w:rPr>
          <w:delText>er's pistol</w:delText>
        </w:r>
      </w:del>
      <w:r>
        <w:rPr>
          <w:rFonts w:ascii="Times New Roman" w:hAnsi="Times New Roman" w:cs="Times New Roman"/>
        </w:rPr>
        <w:t>.</w:t>
      </w:r>
      <w:r w:rsidR="001F1A26">
        <w:rPr>
          <w:rFonts w:ascii="Times New Roman" w:hAnsi="Times New Roman" w:cs="Times New Roman"/>
        </w:rPr>
        <w:t xml:space="preserve"> </w:t>
      </w:r>
      <w:commentRangeStart w:id="237"/>
      <w:r w:rsidR="00607BA0">
        <w:rPr>
          <w:rFonts w:ascii="Times New Roman" w:hAnsi="Times New Roman" w:cs="Times New Roman"/>
        </w:rPr>
        <w:t xml:space="preserve"> </w:t>
      </w:r>
      <w:r w:rsidR="001F1A26">
        <w:rPr>
          <w:rFonts w:ascii="Times New Roman" w:hAnsi="Times New Roman" w:cs="Times New Roman"/>
        </w:rPr>
        <w:t xml:space="preserve">It is the authors’ belief that utilising high-speed cameras or laser technology to record RTs could result in RTs in the region </w:t>
      </w:r>
      <w:r w:rsidR="00B051DC">
        <w:rPr>
          <w:rFonts w:ascii="Times New Roman" w:hAnsi="Times New Roman" w:cs="Times New Roman"/>
        </w:rPr>
        <w:t xml:space="preserve">of </w:t>
      </w:r>
      <w:r w:rsidR="001F1A26">
        <w:rPr>
          <w:rFonts w:ascii="Times New Roman" w:hAnsi="Times New Roman" w:cs="Times New Roman"/>
        </w:rPr>
        <w:t>85 ms.</w:t>
      </w:r>
      <w:commentRangeEnd w:id="237"/>
      <w:r w:rsidR="00F53348">
        <w:rPr>
          <w:rStyle w:val="CommentReference"/>
        </w:rPr>
        <w:commentReference w:id="237"/>
      </w:r>
    </w:p>
    <w:p w14:paraId="2B5200F7" w14:textId="70F4C457" w:rsidR="00822BA0" w:rsidRDefault="00822BA0" w:rsidP="00B36723">
      <w:pPr>
        <w:spacing w:line="480" w:lineRule="auto"/>
        <w:rPr>
          <w:rFonts w:ascii="Times New Roman" w:hAnsi="Times New Roman" w:cs="Times New Roman"/>
          <w:b/>
        </w:rPr>
      </w:pPr>
      <w:r w:rsidRPr="00B36723">
        <w:rPr>
          <w:rFonts w:ascii="Times New Roman" w:hAnsi="Times New Roman" w:cs="Times New Roman"/>
          <w:b/>
        </w:rPr>
        <w:t>Conclusions</w:t>
      </w:r>
    </w:p>
    <w:p w14:paraId="323ED780" w14:textId="5A9D45D4" w:rsidR="008052FC"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lastRenderedPageBreak/>
        <w:t>From this study it is clear that the IAAF 100 ms false start threshold is ina</w:t>
      </w:r>
      <w:r w:rsidR="003B0453">
        <w:rPr>
          <w:rFonts w:ascii="Times New Roman" w:hAnsi="Times New Roman" w:cs="Times New Roman"/>
        </w:rPr>
        <w:t>dequate for the fair and impartial refereeing of</w:t>
      </w:r>
      <w:r w:rsidRPr="002C3FD7">
        <w:rPr>
          <w:rFonts w:ascii="Times New Roman" w:hAnsi="Times New Roman" w:cs="Times New Roman"/>
        </w:rPr>
        <w:t xml:space="preserve"> elite athlet</w:t>
      </w:r>
      <w:r w:rsidR="003B0453">
        <w:rPr>
          <w:rFonts w:ascii="Times New Roman" w:hAnsi="Times New Roman" w:cs="Times New Roman"/>
        </w:rPr>
        <w:t>ics</w:t>
      </w:r>
      <w:r w:rsidRPr="002C3FD7">
        <w:rPr>
          <w:rFonts w:ascii="Times New Roman" w:hAnsi="Times New Roman" w:cs="Times New Roman"/>
        </w:rPr>
        <w:t>.</w:t>
      </w:r>
      <w:r w:rsidR="002C3FD7">
        <w:rPr>
          <w:rFonts w:ascii="Times New Roman" w:hAnsi="Times New Roman" w:cs="Times New Roman"/>
        </w:rPr>
        <w:t xml:space="preserve"> </w:t>
      </w:r>
      <w:r w:rsidR="00607BA0">
        <w:rPr>
          <w:rFonts w:ascii="Times New Roman" w:hAnsi="Times New Roman" w:cs="Times New Roman"/>
        </w:rPr>
        <w:t xml:space="preserve"> </w:t>
      </w:r>
      <w:r w:rsidR="002C3FD7">
        <w:rPr>
          <w:rFonts w:ascii="Times New Roman" w:hAnsi="Times New Roman" w:cs="Times New Roman"/>
        </w:rPr>
        <w:t>Similar to</w:t>
      </w:r>
      <w:r w:rsidRPr="002C3FD7">
        <w:rPr>
          <w:rFonts w:ascii="Times New Roman" w:hAnsi="Times New Roman" w:cs="Times New Roman"/>
        </w:rPr>
        <w:t xml:space="preserve"> the work of </w:t>
      </w:r>
      <w:r w:rsidRPr="002C3FD7">
        <w:rPr>
          <w:rFonts w:ascii="Times New Roman" w:hAnsi="Times New Roman" w:cs="Times New Roman"/>
        </w:rPr>
        <w:fldChar w:fldCharType="begin"/>
      </w:r>
      <w:r w:rsidRPr="002C3FD7">
        <w:rPr>
          <w:rFonts w:ascii="Times New Roman" w:hAnsi="Times New Roman" w:cs="Times New Roman"/>
        </w:rPr>
        <w:instrText xml:space="preserve"> ADDIN EN.CITE &lt;EndNote&gt;&lt;Cite AuthorYear="1"&gt;&lt;Author&gt;Lipps&lt;/Author&gt;&lt;Year&gt;2011&lt;/Year&gt;&lt;RecNum&gt;27&lt;/RecNum&gt;&lt;DisplayText&gt;Lipps, Galecki et al. (2011)&lt;/DisplayText&gt;&lt;record&gt;&lt;rec-number&gt;27&lt;/rec-number&gt;&lt;foreign-keys&gt;&lt;key app="EN" db-id="0zxvwf9f6xset3exsr5x2a975zwvztxseprs" timestamp="1455279479"&gt;27&lt;/key&gt;&lt;/foreign-keys&gt;&lt;ref-type name="Journal Article"&gt;17&lt;/ref-type&gt;&lt;contributors&gt;&lt;authors&gt;&lt;author&gt;Lipps, D. B.&lt;/author&gt;&lt;author&gt;Galecki, A. T.&lt;/author&gt;&lt;author&gt;Ashton-Miller, J. A.&lt;/author&gt;&lt;/authors&gt;&lt;/contributors&gt;&lt;titles&gt;&lt;title&gt;On the implications of a sex difference in the reaction times of sprinters at the Beijing Olympics&lt;/title&gt;&lt;secondary-title&gt;PLoS ONE&lt;/secondary-title&gt;&lt;/titles&gt;&lt;periodical&gt;&lt;full-title&gt;PLoS ONE&lt;/full-title&gt;&lt;/periodical&gt;&lt;volume&gt;6&lt;/volume&gt;&lt;number&gt;10&lt;/number&gt;&lt;dates&gt;&lt;year&gt;2011&lt;/year&gt;&lt;/dates&gt;&lt;work-type&gt;Article&lt;/work-type&gt;&lt;urls&gt;&lt;related-urls&gt;&lt;url&gt;http://www.scopus.com/inward/record.url?eid=2-s2.0-80054784029&amp;amp;partnerID=40&amp;amp;md5=cfe06d5122b61ed656cb8527af48c2f1&lt;/url&gt;&lt;url&gt;http://www.plosone.org/article/fetchObject.action?uri=info:doi/10.1371/journal.pone.0026141&amp;amp;representation=PDF&lt;/url&gt;&lt;/related-urls&gt;&lt;/urls&gt;&lt;custom7&gt;e26141&lt;/custom7&gt;&lt;electronic-resource-num&gt;10.1371/journal.pone.0026141&lt;/electronic-resource-num&gt;&lt;remote-database-name&gt;Scopus&lt;/remote-database-name&gt;&lt;/record&gt;&lt;/Cite&gt;&lt;/EndNote&gt;</w:instrText>
      </w:r>
      <w:r w:rsidRPr="002C3FD7">
        <w:rPr>
          <w:rFonts w:ascii="Times New Roman" w:hAnsi="Times New Roman" w:cs="Times New Roman"/>
        </w:rPr>
        <w:fldChar w:fldCharType="separate"/>
      </w:r>
      <w:r w:rsidRPr="002C3FD7">
        <w:rPr>
          <w:rFonts w:ascii="Times New Roman" w:hAnsi="Times New Roman" w:cs="Times New Roman"/>
          <w:noProof/>
        </w:rPr>
        <w:t>Lipps, Galecki et al. (2011)</w:t>
      </w:r>
      <w:r w:rsidRPr="002C3FD7">
        <w:rPr>
          <w:rFonts w:ascii="Times New Roman" w:hAnsi="Times New Roman" w:cs="Times New Roman"/>
        </w:rPr>
        <w:fldChar w:fldCharType="end"/>
      </w:r>
      <w:r w:rsidRPr="002C3FD7">
        <w:rPr>
          <w:rFonts w:ascii="Times New Roman" w:hAnsi="Times New Roman" w:cs="Times New Roman"/>
        </w:rPr>
        <w:t xml:space="preserve"> </w:t>
      </w:r>
      <w:commentRangeStart w:id="238"/>
      <w:r w:rsidRPr="002C3FD7">
        <w:rPr>
          <w:rFonts w:ascii="Times New Roman" w:hAnsi="Times New Roman" w:cs="Times New Roman"/>
        </w:rPr>
        <w:t xml:space="preserve">a sex difference has also been identified from the historic data. </w:t>
      </w:r>
      <w:r w:rsidR="00607BA0">
        <w:rPr>
          <w:rFonts w:ascii="Times New Roman" w:hAnsi="Times New Roman" w:cs="Times New Roman"/>
        </w:rPr>
        <w:t xml:space="preserve"> </w:t>
      </w:r>
      <w:r w:rsidRPr="002C3FD7">
        <w:rPr>
          <w:rFonts w:ascii="Times New Roman" w:hAnsi="Times New Roman" w:cs="Times New Roman"/>
        </w:rPr>
        <w:t>It is suggested that the ruling for males and females be independently revised to account for the strength differences between the sexes.</w:t>
      </w:r>
      <w:r w:rsidR="002C3FD7">
        <w:rPr>
          <w:rFonts w:ascii="Times New Roman" w:hAnsi="Times New Roman" w:cs="Times New Roman"/>
        </w:rPr>
        <w:t xml:space="preserve"> </w:t>
      </w:r>
      <w:r w:rsidR="00607BA0">
        <w:rPr>
          <w:rFonts w:ascii="Times New Roman" w:hAnsi="Times New Roman" w:cs="Times New Roman"/>
        </w:rPr>
        <w:t xml:space="preserve"> </w:t>
      </w:r>
      <w:commentRangeEnd w:id="238"/>
      <w:r w:rsidR="00F53348">
        <w:rPr>
          <w:rStyle w:val="CommentReference"/>
        </w:rPr>
        <w:commentReference w:id="238"/>
      </w:r>
      <w:r w:rsidR="003B0453">
        <w:rPr>
          <w:rFonts w:ascii="Times New Roman" w:hAnsi="Times New Roman" w:cs="Times New Roman"/>
        </w:rPr>
        <w:t>Revised RT thresholds, estimated from the historical data, for</w:t>
      </w:r>
      <w:r w:rsidR="002C3FD7">
        <w:rPr>
          <w:rFonts w:ascii="Times New Roman" w:hAnsi="Times New Roman" w:cs="Times New Roman"/>
        </w:rPr>
        <w:t xml:space="preserve"> both males and females are provided in the results section.</w:t>
      </w:r>
    </w:p>
    <w:p w14:paraId="50BE9792" w14:textId="63AEB619" w:rsidR="00E21350" w:rsidRPr="002C3FD7" w:rsidRDefault="008052FC" w:rsidP="00B36723">
      <w:pPr>
        <w:spacing w:line="480" w:lineRule="auto"/>
        <w:rPr>
          <w:rFonts w:ascii="Times New Roman" w:hAnsi="Times New Roman" w:cs="Times New Roman"/>
        </w:rPr>
      </w:pPr>
      <w:r w:rsidRPr="002C3FD7">
        <w:rPr>
          <w:rFonts w:ascii="Times New Roman" w:hAnsi="Times New Roman" w:cs="Times New Roman"/>
        </w:rPr>
        <w:t xml:space="preserve">In conclusion, this study has examined </w:t>
      </w:r>
      <w:r w:rsidR="00062750">
        <w:rPr>
          <w:rFonts w:ascii="Times New Roman" w:hAnsi="Times New Roman" w:cs="Times New Roman"/>
        </w:rPr>
        <w:t>a large dataset of</w:t>
      </w:r>
      <w:r w:rsidRPr="002C3FD7">
        <w:rPr>
          <w:rFonts w:ascii="Times New Roman" w:hAnsi="Times New Roman" w:cs="Times New Roman"/>
        </w:rPr>
        <w:t xml:space="preserve"> RT</w:t>
      </w:r>
      <w:r w:rsidR="00062750">
        <w:rPr>
          <w:rFonts w:ascii="Times New Roman" w:hAnsi="Times New Roman" w:cs="Times New Roman"/>
        </w:rPr>
        <w:t>s of international athletes, combined with an extensive literature review</w:t>
      </w:r>
      <w:r w:rsidR="007075E5">
        <w:rPr>
          <w:rFonts w:ascii="Times New Roman" w:hAnsi="Times New Roman" w:cs="Times New Roman"/>
        </w:rPr>
        <w:t>, it has</w:t>
      </w:r>
      <w:r w:rsidRPr="002C3FD7">
        <w:rPr>
          <w:rFonts w:ascii="Times New Roman" w:hAnsi="Times New Roman" w:cs="Times New Roman"/>
        </w:rPr>
        <w:t xml:space="preserve"> shown that the current governance of false start disqualification is inadequate</w:t>
      </w:r>
      <w:r w:rsidR="002C3FD7" w:rsidRPr="002C3FD7">
        <w:rPr>
          <w:rFonts w:ascii="Times New Roman" w:hAnsi="Times New Roman" w:cs="Times New Roman"/>
        </w:rPr>
        <w:t xml:space="preserve"> under the current measurement system utilised by the IAAF</w:t>
      </w:r>
      <w:r w:rsidRPr="002C3FD7">
        <w:rPr>
          <w:rFonts w:ascii="Times New Roman" w:hAnsi="Times New Roman" w:cs="Times New Roman"/>
        </w:rPr>
        <w:t xml:space="preserve">. </w:t>
      </w:r>
    </w:p>
    <w:p w14:paraId="57BBBBCB" w14:textId="682EFD69" w:rsidR="000B1E0F" w:rsidRPr="00B36723" w:rsidRDefault="000B1E0F" w:rsidP="00B36723">
      <w:pPr>
        <w:spacing w:line="480" w:lineRule="auto"/>
        <w:rPr>
          <w:rFonts w:ascii="Times New Roman" w:hAnsi="Times New Roman" w:cs="Times New Roman"/>
          <w:b/>
        </w:rPr>
      </w:pPr>
      <w:r w:rsidRPr="00B36723">
        <w:rPr>
          <w:rFonts w:ascii="Times New Roman" w:hAnsi="Times New Roman" w:cs="Times New Roman"/>
          <w:b/>
        </w:rPr>
        <w:t>Disclosure Statement</w:t>
      </w:r>
    </w:p>
    <w:p w14:paraId="3AC9AD42" w14:textId="17F7329F" w:rsidR="00E21350" w:rsidRDefault="000B1E0F" w:rsidP="00B36723">
      <w:pPr>
        <w:spacing w:line="480" w:lineRule="auto"/>
        <w:rPr>
          <w:rFonts w:ascii="Times New Roman" w:hAnsi="Times New Roman" w:cs="Times New Roman"/>
          <w:b/>
        </w:rPr>
      </w:pPr>
      <w:r w:rsidRPr="00B36723">
        <w:rPr>
          <w:rFonts w:ascii="Times New Roman" w:hAnsi="Times New Roman" w:cs="Times New Roman"/>
        </w:rPr>
        <w:t>No potential conflict of interest was reported by the authors.</w:t>
      </w:r>
    </w:p>
    <w:p w14:paraId="7C90EF3B" w14:textId="77777777" w:rsidR="00822BA0" w:rsidRPr="00B36723" w:rsidRDefault="00822BA0" w:rsidP="00B36723">
      <w:pPr>
        <w:spacing w:line="480" w:lineRule="auto"/>
        <w:rPr>
          <w:rFonts w:ascii="Times New Roman" w:hAnsi="Times New Roman" w:cs="Times New Roman"/>
          <w:b/>
        </w:rPr>
      </w:pPr>
      <w:r w:rsidRPr="00B36723">
        <w:rPr>
          <w:rFonts w:ascii="Times New Roman" w:hAnsi="Times New Roman" w:cs="Times New Roman"/>
          <w:b/>
        </w:rPr>
        <w:t>Supplementary Material</w:t>
      </w:r>
    </w:p>
    <w:p w14:paraId="5F36AF6E" w14:textId="461A6765" w:rsidR="00822BA0" w:rsidRPr="00B36723" w:rsidRDefault="00822BA0" w:rsidP="00B36723">
      <w:pPr>
        <w:spacing w:line="480" w:lineRule="auto"/>
        <w:rPr>
          <w:rFonts w:ascii="Times New Roman" w:hAnsi="Times New Roman" w:cs="Times New Roman"/>
        </w:rPr>
      </w:pPr>
      <w:r w:rsidRPr="00B36723">
        <w:rPr>
          <w:rFonts w:ascii="Times New Roman" w:hAnsi="Times New Roman" w:cs="Times New Roman"/>
        </w:rPr>
        <w:t>Supplement A: Reaction Time Data 1999-2014. (</w:t>
      </w:r>
      <w:hyperlink r:id="rId13" w:history="1">
        <w:r w:rsidR="00296C9A" w:rsidRPr="0046320C">
          <w:rPr>
            <w:rStyle w:val="Hyperlink"/>
            <w:rFonts w:ascii="Times New Roman" w:hAnsi="Times New Roman" w:cs="Times New Roman"/>
          </w:rPr>
          <w:t>https://goo.gl/xYuQXH</w:t>
        </w:r>
      </w:hyperlink>
      <w:r w:rsidR="00296C9A">
        <w:rPr>
          <w:rFonts w:ascii="Times New Roman" w:hAnsi="Times New Roman" w:cs="Times New Roman"/>
        </w:rPr>
        <w:t xml:space="preserve">; </w:t>
      </w:r>
      <w:r w:rsidRPr="00B36723">
        <w:rPr>
          <w:rFonts w:ascii="Times New Roman" w:hAnsi="Times New Roman" w:cs="Times New Roman"/>
        </w:rPr>
        <w:t>.csv)</w:t>
      </w:r>
    </w:p>
    <w:p w14:paraId="5E78AB68" w14:textId="7EDAB246" w:rsidR="00E21350" w:rsidRDefault="00822BA0" w:rsidP="00DE41E1">
      <w:pPr>
        <w:spacing w:line="480" w:lineRule="auto"/>
        <w:rPr>
          <w:rFonts w:ascii="Times New Roman" w:hAnsi="Times New Roman" w:cs="Times New Roman"/>
          <w:b/>
        </w:rPr>
      </w:pPr>
      <w:r w:rsidRPr="00B36723">
        <w:rPr>
          <w:rFonts w:ascii="Times New Roman" w:hAnsi="Times New Roman" w:cs="Times New Roman"/>
        </w:rPr>
        <w:t>Supplement B: R Code for Reaction Time Analysis. (</w:t>
      </w:r>
      <w:hyperlink r:id="rId14" w:history="1">
        <w:r w:rsidR="00296C9A" w:rsidRPr="0046320C">
          <w:rPr>
            <w:rStyle w:val="Hyperlink"/>
            <w:rFonts w:ascii="Times New Roman" w:hAnsi="Times New Roman" w:cs="Times New Roman"/>
          </w:rPr>
          <w:t>https://goo.gl/rBPCHn</w:t>
        </w:r>
      </w:hyperlink>
      <w:r w:rsidRPr="00B36723">
        <w:rPr>
          <w:rFonts w:ascii="Times New Roman" w:hAnsi="Times New Roman" w:cs="Times New Roman"/>
        </w:rPr>
        <w:t>;</w:t>
      </w:r>
      <w:r w:rsidR="00296C9A">
        <w:rPr>
          <w:rFonts w:ascii="Times New Roman" w:hAnsi="Times New Roman" w:cs="Times New Roman"/>
        </w:rPr>
        <w:t xml:space="preserve"> </w:t>
      </w:r>
      <w:r w:rsidRPr="00B36723">
        <w:rPr>
          <w:rFonts w:ascii="Times New Roman" w:hAnsi="Times New Roman" w:cs="Times New Roman"/>
        </w:rPr>
        <w:t>.R)</w:t>
      </w:r>
    </w:p>
    <w:p w14:paraId="787F0222" w14:textId="59A51E46" w:rsidR="00B36723" w:rsidRPr="00DE41E1" w:rsidRDefault="00822BA0" w:rsidP="00DE41E1">
      <w:pPr>
        <w:spacing w:line="480" w:lineRule="auto"/>
        <w:rPr>
          <w:rFonts w:ascii="Times New Roman" w:hAnsi="Times New Roman" w:cs="Times New Roman"/>
          <w:b/>
        </w:rPr>
      </w:pPr>
      <w:r w:rsidRPr="00B36723">
        <w:rPr>
          <w:rFonts w:ascii="Times New Roman" w:hAnsi="Times New Roman" w:cs="Times New Roman"/>
          <w:b/>
        </w:rPr>
        <w:t>References</w:t>
      </w:r>
    </w:p>
    <w:p w14:paraId="0B3E0984" w14:textId="5624CE28" w:rsidR="000A01E7" w:rsidRPr="000A01E7" w:rsidRDefault="00B36723" w:rsidP="000A01E7">
      <w:pPr>
        <w:pStyle w:val="EndNoteBibliography"/>
      </w:pPr>
      <w:r w:rsidRPr="00F422F8">
        <w:rPr>
          <w:rFonts w:ascii="Times New Roman" w:hAnsi="Times New Roman" w:cs="Times New Roman"/>
        </w:rPr>
        <w:fldChar w:fldCharType="begin"/>
      </w:r>
      <w:r w:rsidRPr="00F422F8">
        <w:rPr>
          <w:rFonts w:ascii="Times New Roman" w:hAnsi="Times New Roman" w:cs="Times New Roman"/>
        </w:rPr>
        <w:instrText xml:space="preserve"> ADDIN EN.REFLIST </w:instrText>
      </w:r>
      <w:r w:rsidRPr="00F422F8">
        <w:rPr>
          <w:rFonts w:ascii="Times New Roman" w:hAnsi="Times New Roman" w:cs="Times New Roman"/>
        </w:rPr>
        <w:fldChar w:fldCharType="separate"/>
      </w:r>
      <w:r w:rsidR="000A01E7" w:rsidRPr="000A01E7">
        <w:t xml:space="preserve">Athletics Australia. (2009). "Implementation of IAAF "No False Start" Rule." from </w:t>
      </w:r>
      <w:hyperlink r:id="rId15" w:history="1">
        <w:r w:rsidR="000A01E7" w:rsidRPr="000A01E7">
          <w:rPr>
            <w:rStyle w:val="Hyperlink"/>
          </w:rPr>
          <w:t>http://www.easternsuburbs.org.au/assets/console/customitem/attachments/New_Start_Rule_Guidelines_141109.pdf</w:t>
        </w:r>
      </w:hyperlink>
      <w:r w:rsidR="000A01E7" w:rsidRPr="000A01E7">
        <w:t>.</w:t>
      </w:r>
    </w:p>
    <w:p w14:paraId="6F112D0C" w14:textId="77777777" w:rsidR="000A01E7" w:rsidRPr="000A01E7" w:rsidRDefault="000A01E7" w:rsidP="000A01E7">
      <w:pPr>
        <w:pStyle w:val="EndNoteBibliography"/>
      </w:pPr>
      <w:r w:rsidRPr="000A01E7">
        <w:t xml:space="preserve">Brown, A. M., Z. R. Kenwell, B. K. V. Maraj and D. F. Collins (2008). ""Go" signal intensity influences the sprint start." </w:t>
      </w:r>
      <w:r w:rsidRPr="000A01E7">
        <w:rPr>
          <w:u w:val="single"/>
        </w:rPr>
        <w:t>Medicine and Science in Sports and Exercise</w:t>
      </w:r>
      <w:r w:rsidRPr="000A01E7">
        <w:t xml:space="preserve"> </w:t>
      </w:r>
      <w:r w:rsidRPr="000A01E7">
        <w:rPr>
          <w:b/>
        </w:rPr>
        <w:t>40</w:t>
      </w:r>
      <w:r w:rsidRPr="000A01E7">
        <w:t>(6): 1142-1148.</w:t>
      </w:r>
    </w:p>
    <w:p w14:paraId="4A11A8F2" w14:textId="77777777" w:rsidR="000A01E7" w:rsidRPr="000A01E7" w:rsidRDefault="000A01E7" w:rsidP="000A01E7">
      <w:pPr>
        <w:pStyle w:val="EndNoteBibliography"/>
      </w:pPr>
      <w:r w:rsidRPr="000A01E7">
        <w:t xml:space="preserve">Dawson, M. R. W. (1988). "Fitting the ex-Gaussian equation to reaction time distributions." </w:t>
      </w:r>
      <w:r w:rsidRPr="000A01E7">
        <w:rPr>
          <w:u w:val="single"/>
        </w:rPr>
        <w:t>Behavior Research Methods, Instruments, &amp; Computers</w:t>
      </w:r>
      <w:r w:rsidRPr="000A01E7">
        <w:t xml:space="preserve"> </w:t>
      </w:r>
      <w:r w:rsidRPr="000A01E7">
        <w:rPr>
          <w:b/>
        </w:rPr>
        <w:t>20</w:t>
      </w:r>
      <w:r w:rsidRPr="000A01E7">
        <w:t>(1): 54-57.</w:t>
      </w:r>
    </w:p>
    <w:p w14:paraId="506930EB" w14:textId="77777777" w:rsidR="000A01E7" w:rsidRPr="000A01E7" w:rsidRDefault="000A01E7" w:rsidP="000A01E7">
      <w:pPr>
        <w:pStyle w:val="EndNoteBibliography"/>
      </w:pPr>
      <w:r w:rsidRPr="000A01E7">
        <w:t xml:space="preserve">Der, G. and I. J. Deary (2006). "Age and sex differences in reaction time in adulthood: Results from the United Kingdom health and lifestyle survey." </w:t>
      </w:r>
      <w:r w:rsidRPr="000A01E7">
        <w:rPr>
          <w:u w:val="single"/>
        </w:rPr>
        <w:t>Psychology and Aging</w:t>
      </w:r>
      <w:r w:rsidRPr="000A01E7">
        <w:t xml:space="preserve"> </w:t>
      </w:r>
      <w:r w:rsidRPr="000A01E7">
        <w:rPr>
          <w:b/>
        </w:rPr>
        <w:t>21</w:t>
      </w:r>
      <w:r w:rsidRPr="000A01E7">
        <w:t>(1): 62-73.</w:t>
      </w:r>
    </w:p>
    <w:p w14:paraId="0AEF6089" w14:textId="77777777" w:rsidR="000A01E7" w:rsidRPr="000A01E7" w:rsidRDefault="000A01E7" w:rsidP="000A01E7">
      <w:pPr>
        <w:pStyle w:val="EndNoteBibliography"/>
      </w:pPr>
      <w:r w:rsidRPr="000A01E7">
        <w:t xml:space="preserve">Greenwood, P. E. and M. S. Nikulin (1996). </w:t>
      </w:r>
      <w:r w:rsidRPr="000A01E7">
        <w:rPr>
          <w:u w:val="single"/>
        </w:rPr>
        <w:t>A guide to chi-squared testing</w:t>
      </w:r>
      <w:r w:rsidRPr="000A01E7">
        <w:t>, John Wiley &amp; Sons.</w:t>
      </w:r>
    </w:p>
    <w:p w14:paraId="56C55A26" w14:textId="08F224D3" w:rsidR="000A01E7" w:rsidRPr="000A01E7" w:rsidRDefault="000A01E7" w:rsidP="000A01E7">
      <w:pPr>
        <w:pStyle w:val="EndNoteBibliography"/>
      </w:pPr>
      <w:r w:rsidRPr="000A01E7">
        <w:lastRenderedPageBreak/>
        <w:t xml:space="preserve">International Association of Athletics Federations. (2015). "Competition Rules 2016-2017." from </w:t>
      </w:r>
      <w:hyperlink r:id="rId16" w:history="1">
        <w:r w:rsidRPr="000A01E7">
          <w:rPr>
            <w:rStyle w:val="Hyperlink"/>
          </w:rPr>
          <w:t>http://www.iaff.org/about-iaaf/documents/reules-regulations</w:t>
        </w:r>
      </w:hyperlink>
      <w:r w:rsidRPr="000A01E7">
        <w:t>.</w:t>
      </w:r>
    </w:p>
    <w:p w14:paraId="6E802BFE" w14:textId="77777777" w:rsidR="000A01E7" w:rsidRPr="000A01E7" w:rsidRDefault="000A01E7" w:rsidP="000A01E7">
      <w:pPr>
        <w:pStyle w:val="EndNoteBibliography"/>
      </w:pPr>
      <w:r w:rsidRPr="000A01E7">
        <w:t xml:space="preserve">Komi, V., M. Ishikawa and S. Jukka (2009). "IAAF sprint start research project: Is the 100ms limit still valid." </w:t>
      </w:r>
      <w:r w:rsidRPr="000A01E7">
        <w:rPr>
          <w:u w:val="single"/>
        </w:rPr>
        <w:t>New studies in athletics</w:t>
      </w:r>
      <w:r w:rsidRPr="000A01E7">
        <w:t xml:space="preserve"> </w:t>
      </w:r>
      <w:r w:rsidRPr="000A01E7">
        <w:rPr>
          <w:b/>
        </w:rPr>
        <w:t>24</w:t>
      </w:r>
      <w:r w:rsidRPr="000A01E7">
        <w:t>(1): 37-47.</w:t>
      </w:r>
    </w:p>
    <w:p w14:paraId="5A5F6DDB" w14:textId="77777777" w:rsidR="000A01E7" w:rsidRPr="000A01E7" w:rsidRDefault="000A01E7" w:rsidP="000A01E7">
      <w:pPr>
        <w:pStyle w:val="EndNoteBibliography"/>
      </w:pPr>
      <w:r w:rsidRPr="000A01E7">
        <w:t xml:space="preserve">Lipps, D. B., A. T. Galecki and J. A. Ashton-Miller (2011). "On the implications of a sex difference in the reaction times of sprinters at the Beijing Olympics." </w:t>
      </w:r>
      <w:r w:rsidRPr="000A01E7">
        <w:rPr>
          <w:u w:val="single"/>
        </w:rPr>
        <w:t>PLoS ONE</w:t>
      </w:r>
      <w:r w:rsidRPr="000A01E7">
        <w:t xml:space="preserve"> </w:t>
      </w:r>
      <w:r w:rsidRPr="000A01E7">
        <w:rPr>
          <w:b/>
        </w:rPr>
        <w:t>6</w:t>
      </w:r>
      <w:r w:rsidRPr="000A01E7">
        <w:t>(10).</w:t>
      </w:r>
    </w:p>
    <w:p w14:paraId="0196DF66" w14:textId="77777777" w:rsidR="000A01E7" w:rsidRPr="000A01E7" w:rsidRDefault="000A01E7" w:rsidP="000A01E7">
      <w:pPr>
        <w:pStyle w:val="EndNoteBibliography"/>
      </w:pPr>
      <w:r w:rsidRPr="000A01E7">
        <w:t xml:space="preserve">Massidda, D. (2013). "Retimes: Reaction Time Analysis." </w:t>
      </w:r>
      <w:r w:rsidRPr="000A01E7">
        <w:rPr>
          <w:u w:val="single"/>
        </w:rPr>
        <w:t>R package version 0.1-2</w:t>
      </w:r>
      <w:r w:rsidRPr="000A01E7">
        <w:t>.</w:t>
      </w:r>
    </w:p>
    <w:p w14:paraId="2EAB2487" w14:textId="77777777" w:rsidR="000A01E7" w:rsidRPr="000A01E7" w:rsidRDefault="000A01E7" w:rsidP="000A01E7">
      <w:pPr>
        <w:pStyle w:val="EndNoteBibliography"/>
      </w:pPr>
      <w:r w:rsidRPr="000A01E7">
        <w:t xml:space="preserve">Mero, A. and P. V. Komi (1990). "Reaction time and electromyographic activity during a sprint start." </w:t>
      </w:r>
      <w:r w:rsidRPr="000A01E7">
        <w:rPr>
          <w:u w:val="single"/>
        </w:rPr>
        <w:t>European Journal of Applied Physiology and Occupational Physiology</w:t>
      </w:r>
      <w:r w:rsidRPr="000A01E7">
        <w:t xml:space="preserve"> </w:t>
      </w:r>
      <w:r w:rsidRPr="000A01E7">
        <w:rPr>
          <w:b/>
        </w:rPr>
        <w:t>61</w:t>
      </w:r>
      <w:r w:rsidRPr="000A01E7">
        <w:t>(1-2): 73-80.</w:t>
      </w:r>
    </w:p>
    <w:p w14:paraId="35E3CCF5" w14:textId="77777777" w:rsidR="000A01E7" w:rsidRPr="000A01E7" w:rsidRDefault="000A01E7" w:rsidP="000A01E7">
      <w:pPr>
        <w:pStyle w:val="EndNoteBibliography"/>
      </w:pPr>
      <w:r w:rsidRPr="000A01E7">
        <w:t xml:space="preserve">Pain, M. T. G. and A. Hibbs (2007). "Sprint starts and the minimum auditory reaction time." </w:t>
      </w:r>
      <w:r w:rsidRPr="000A01E7">
        <w:rPr>
          <w:u w:val="single"/>
        </w:rPr>
        <w:t>Journal of Sports Sciences</w:t>
      </w:r>
      <w:r w:rsidRPr="000A01E7">
        <w:t xml:space="preserve"> </w:t>
      </w:r>
      <w:r w:rsidRPr="000A01E7">
        <w:rPr>
          <w:b/>
        </w:rPr>
        <w:t>25</w:t>
      </w:r>
      <w:r w:rsidRPr="000A01E7">
        <w:t>(1): 79-86.</w:t>
      </w:r>
    </w:p>
    <w:p w14:paraId="051889AE" w14:textId="07D4F374" w:rsidR="000A01E7" w:rsidRPr="000A01E7" w:rsidRDefault="000A01E7" w:rsidP="000A01E7">
      <w:pPr>
        <w:pStyle w:val="EndNoteBibliography"/>
        <w:rPr>
          <w:u w:val="single"/>
        </w:rPr>
      </w:pPr>
      <w:r w:rsidRPr="000A01E7">
        <w:t xml:space="preserve">R Core Team (2015). "R: A Language and Environment for Statistical Computing (R Foundation for Statistical Computing, Vienna, 2012)." </w:t>
      </w:r>
      <w:r w:rsidRPr="000A01E7">
        <w:rPr>
          <w:u w:val="single"/>
        </w:rPr>
        <w:t xml:space="preserve">URL: </w:t>
      </w:r>
      <w:hyperlink r:id="rId17" w:history="1">
        <w:r w:rsidRPr="000A01E7">
          <w:rPr>
            <w:rStyle w:val="Hyperlink"/>
          </w:rPr>
          <w:t>http://www.R-project.org</w:t>
        </w:r>
      </w:hyperlink>
      <w:r w:rsidRPr="000A01E7">
        <w:rPr>
          <w:u w:val="single"/>
        </w:rPr>
        <w:t xml:space="preserve"> </w:t>
      </w:r>
    </w:p>
    <w:p w14:paraId="7FCC7119" w14:textId="77777777" w:rsidR="000A01E7" w:rsidRPr="000A01E7" w:rsidRDefault="000A01E7" w:rsidP="000A01E7">
      <w:pPr>
        <w:pStyle w:val="EndNoteBibliography"/>
      </w:pPr>
      <w:r w:rsidRPr="000A01E7">
        <w:t xml:space="preserve">Silver, J. D., M. E. Ritchie and G. K. Smyth (2009). "Microarray background correction: maximum likelihood estimation for the normal–exponential convolution." </w:t>
      </w:r>
      <w:r w:rsidRPr="000A01E7">
        <w:rPr>
          <w:u w:val="single"/>
        </w:rPr>
        <w:t>Biostatistics</w:t>
      </w:r>
      <w:r w:rsidRPr="000A01E7">
        <w:t>: kxn042.</w:t>
      </w:r>
    </w:p>
    <w:p w14:paraId="7F5F81F5" w14:textId="77777777" w:rsidR="000A01E7" w:rsidRPr="000A01E7" w:rsidRDefault="000A01E7" w:rsidP="000A01E7">
      <w:pPr>
        <w:pStyle w:val="EndNoteBibliography"/>
      </w:pPr>
      <w:r w:rsidRPr="000A01E7">
        <w:t xml:space="preserve">Whitley, B. E., A. B. Nelson and C. J. Jones (1999). "Gender differences in cheating attitudes and classroom cheating behavior: A meta-analysis." </w:t>
      </w:r>
      <w:r w:rsidRPr="000A01E7">
        <w:rPr>
          <w:u w:val="single"/>
        </w:rPr>
        <w:t>Sex Roles</w:t>
      </w:r>
      <w:r w:rsidRPr="000A01E7">
        <w:t xml:space="preserve"> </w:t>
      </w:r>
      <w:r w:rsidRPr="000A01E7">
        <w:rPr>
          <w:b/>
        </w:rPr>
        <w:t>41</w:t>
      </w:r>
      <w:r w:rsidRPr="000A01E7">
        <w:t>(9-10): 657-680.</w:t>
      </w:r>
    </w:p>
    <w:p w14:paraId="015DB36A" w14:textId="611BB79A" w:rsidR="00191F9F" w:rsidRDefault="00B36723" w:rsidP="00C5796A">
      <w:pPr>
        <w:pStyle w:val="Bibliography"/>
        <w:rPr>
          <w:rFonts w:ascii="Times New Roman" w:hAnsi="Times New Roman" w:cs="Times New Roman"/>
          <w:b/>
        </w:rPr>
      </w:pPr>
      <w:r w:rsidRPr="00F422F8">
        <w:rPr>
          <w:rFonts w:ascii="Times New Roman" w:hAnsi="Times New Roman" w:cs="Times New Roman"/>
        </w:rPr>
        <w:fldChar w:fldCharType="end"/>
      </w:r>
    </w:p>
    <w:p w14:paraId="4BF65053" w14:textId="57FFFBC1" w:rsidR="006F2F46" w:rsidRPr="00F422F8" w:rsidRDefault="006F2F46" w:rsidP="006F2F46">
      <w:pPr>
        <w:rPr>
          <w:rFonts w:ascii="Times New Roman" w:hAnsi="Times New Roman" w:cs="Times New Roman"/>
          <w:b/>
        </w:rPr>
      </w:pPr>
      <w:r w:rsidRPr="00F422F8">
        <w:rPr>
          <w:rFonts w:ascii="Times New Roman" w:hAnsi="Times New Roman" w:cs="Times New Roman"/>
          <w:b/>
        </w:rPr>
        <w:t>Tables</w:t>
      </w:r>
    </w:p>
    <w:p w14:paraId="7C583449" w14:textId="77777777" w:rsidR="006F2F46" w:rsidRDefault="006F2F46" w:rsidP="006F2F46"/>
    <w:p w14:paraId="71513167" w14:textId="414D36C7"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1: Descriptive statistics for reaction times of elite sprinters (ms).</w:t>
      </w:r>
    </w:p>
    <w:p w14:paraId="2EA7F469" w14:textId="77777777" w:rsidR="006F2F46" w:rsidRPr="00F422F8" w:rsidRDefault="006F2F46" w:rsidP="006F2F46">
      <w:pPr>
        <w:rPr>
          <w:rFonts w:ascii="Times New Roman" w:hAnsi="Times New Roman" w:cs="Times New Roman"/>
        </w:rPr>
      </w:pPr>
    </w:p>
    <w:p w14:paraId="1269F020" w14:textId="475630E5" w:rsidR="006F2F46" w:rsidRPr="000E1981" w:rsidRDefault="006F2F46" w:rsidP="000E1981">
      <w:pPr>
        <w:pStyle w:val="ListParagraph"/>
        <w:numPr>
          <w:ilvl w:val="0"/>
          <w:numId w:val="2"/>
        </w:numPr>
        <w:rPr>
          <w:rFonts w:ascii="Times New Roman" w:hAnsi="Times New Roman" w:cs="Times New Roman"/>
        </w:rPr>
      </w:pPr>
      <w:r w:rsidRPr="000E1981">
        <w:rPr>
          <w:rFonts w:ascii="Times New Roman" w:hAnsi="Times New Roman" w:cs="Times New Roman"/>
        </w:rPr>
        <w:t>Table 2: Estimated parameters</w:t>
      </w:r>
      <w:r w:rsidR="008D1824">
        <w:rPr>
          <w:rFonts w:ascii="Times New Roman" w:hAnsi="Times New Roman" w:cs="Times New Roman"/>
        </w:rPr>
        <w:t>,</w:t>
      </w:r>
      <w:r w:rsidRPr="000E1981">
        <w:rPr>
          <w:rFonts w:ascii="Times New Roman" w:hAnsi="Times New Roman" w:cs="Times New Roman"/>
        </w:rPr>
        <w:t xml:space="preserve"> distributional properties</w:t>
      </w:r>
      <w:r w:rsidR="008D1824">
        <w:rPr>
          <w:rFonts w:ascii="Times New Roman" w:hAnsi="Times New Roman" w:cs="Times New Roman"/>
        </w:rPr>
        <w:t xml:space="preserve"> and goodness-of-fit statistics </w:t>
      </w:r>
      <w:r w:rsidRPr="000E1981">
        <w:rPr>
          <w:rFonts w:ascii="Times New Roman" w:hAnsi="Times New Roman" w:cs="Times New Roman"/>
        </w:rPr>
        <w:t xml:space="preserve">of the </w:t>
      </w:r>
      <w:r w:rsidR="000E1981">
        <w:rPr>
          <w:rFonts w:ascii="Times New Roman" w:hAnsi="Times New Roman" w:cs="Times New Roman"/>
        </w:rPr>
        <w:t xml:space="preserve">Exponentially Modified </w:t>
      </w:r>
      <w:r w:rsidRPr="000E1981">
        <w:rPr>
          <w:rFonts w:ascii="Times New Roman" w:hAnsi="Times New Roman" w:cs="Times New Roman"/>
        </w:rPr>
        <w:t>Gaussian distribution.</w:t>
      </w:r>
    </w:p>
    <w:p w14:paraId="52E13640" w14:textId="052DB5A0" w:rsidR="006F2F46" w:rsidRPr="00F422F8" w:rsidRDefault="006F2F46" w:rsidP="006F2F46">
      <w:pPr>
        <w:rPr>
          <w:rFonts w:ascii="Times New Roman" w:hAnsi="Times New Roman" w:cs="Times New Roman"/>
        </w:rPr>
      </w:pPr>
      <w:r w:rsidRPr="00F422F8">
        <w:rPr>
          <w:rFonts w:ascii="Times New Roman" w:hAnsi="Times New Roman" w:cs="Times New Roman"/>
        </w:rPr>
        <w:t xml:space="preserve"> </w:t>
      </w:r>
    </w:p>
    <w:p w14:paraId="2498E32B" w14:textId="77777777" w:rsidR="00FD3775" w:rsidRDefault="00FD3775" w:rsidP="006F2F46">
      <w:pPr>
        <w:rPr>
          <w:rFonts w:ascii="Times New Roman" w:hAnsi="Times New Roman" w:cs="Times New Roman"/>
          <w:b/>
        </w:rPr>
      </w:pPr>
    </w:p>
    <w:p w14:paraId="601AC90D" w14:textId="545F912C" w:rsidR="006F2F46" w:rsidRPr="00F422F8" w:rsidRDefault="006F2F46" w:rsidP="006F2F46">
      <w:pPr>
        <w:rPr>
          <w:rFonts w:ascii="Times New Roman" w:hAnsi="Times New Roman" w:cs="Times New Roman"/>
          <w:b/>
        </w:rPr>
      </w:pPr>
      <w:r w:rsidRPr="00F422F8">
        <w:rPr>
          <w:rFonts w:ascii="Times New Roman" w:hAnsi="Times New Roman" w:cs="Times New Roman"/>
          <w:b/>
        </w:rPr>
        <w:t>Figures</w:t>
      </w:r>
    </w:p>
    <w:p w14:paraId="5EDAD40C" w14:textId="77777777" w:rsidR="006F2F46" w:rsidRDefault="006F2F46" w:rsidP="006F2F46"/>
    <w:p w14:paraId="7E9FD29B" w14:textId="3E1B66FA"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Figure 1: Reaction times across ruling periods.</w:t>
      </w:r>
    </w:p>
    <w:p w14:paraId="3C4A5538" w14:textId="5E8CACB5" w:rsidR="006F2F46" w:rsidRPr="00644CAA" w:rsidRDefault="006F2F46" w:rsidP="00644CAA">
      <w:pPr>
        <w:pStyle w:val="ListParagraph"/>
        <w:rPr>
          <w:rFonts w:ascii="Times New Roman" w:hAnsi="Times New Roman" w:cs="Times New Roman"/>
        </w:rPr>
      </w:pPr>
      <w:r w:rsidRPr="00644CAA">
        <w:rPr>
          <w:rFonts w:ascii="Times New Roman" w:hAnsi="Times New Roman" w:cs="Times New Roman"/>
        </w:rPr>
        <w:t>Box-and-whisker plot</w:t>
      </w:r>
      <w:r w:rsidR="008D1824">
        <w:rPr>
          <w:rFonts w:ascii="Times New Roman" w:hAnsi="Times New Roman" w:cs="Times New Roman"/>
        </w:rPr>
        <w:t>s</w:t>
      </w:r>
      <w:r w:rsidRPr="00644CAA">
        <w:rPr>
          <w:rFonts w:ascii="Times New Roman" w:hAnsi="Times New Roman" w:cs="Times New Roman"/>
        </w:rPr>
        <w:t xml:space="preserve"> of valid reaction times of sprinters across World and European Championships 1999-2014. </w:t>
      </w:r>
      <w:r w:rsidR="00607BA0">
        <w:rPr>
          <w:rFonts w:ascii="Times New Roman" w:hAnsi="Times New Roman" w:cs="Times New Roman"/>
        </w:rPr>
        <w:t xml:space="preserve"> </w:t>
      </w:r>
      <w:r w:rsidRPr="00644CAA">
        <w:rPr>
          <w:rFonts w:ascii="Times New Roman" w:hAnsi="Times New Roman" w:cs="Times New Roman"/>
        </w:rPr>
        <w:t>The numbers circled are the number of disqualifications recorded as false starts (this is not the same as the number of athletes disqualified or the number of false starts in the 1999-2003 or the 2004-2009 ruling periods).</w:t>
      </w:r>
    </w:p>
    <w:p w14:paraId="0C05B00C" w14:textId="77777777" w:rsidR="006F2F46" w:rsidRPr="00F422F8" w:rsidRDefault="006F2F46" w:rsidP="006F2F46">
      <w:pPr>
        <w:rPr>
          <w:rFonts w:ascii="Times New Roman" w:hAnsi="Times New Roman" w:cs="Times New Roman"/>
        </w:rPr>
      </w:pPr>
    </w:p>
    <w:p w14:paraId="61FA4F5B" w14:textId="146D43D3" w:rsidR="006F2F46" w:rsidRPr="00644CAA" w:rsidRDefault="006F2F46" w:rsidP="00644CAA">
      <w:pPr>
        <w:pStyle w:val="ListParagraph"/>
        <w:numPr>
          <w:ilvl w:val="0"/>
          <w:numId w:val="1"/>
        </w:numPr>
        <w:rPr>
          <w:rFonts w:ascii="Times New Roman" w:hAnsi="Times New Roman" w:cs="Times New Roman"/>
        </w:rPr>
      </w:pPr>
      <w:r w:rsidRPr="00644CAA">
        <w:rPr>
          <w:rFonts w:ascii="Times New Roman" w:hAnsi="Times New Roman" w:cs="Times New Roman"/>
        </w:rPr>
        <w:t xml:space="preserve">Figure 2: </w:t>
      </w:r>
      <w:r w:rsidR="00705CDF">
        <w:rPr>
          <w:rFonts w:ascii="Times New Roman" w:hAnsi="Times New Roman" w:cs="Times New Roman"/>
        </w:rPr>
        <w:t xml:space="preserve">Exponentially Modified </w:t>
      </w:r>
      <w:r w:rsidRPr="00644CAA">
        <w:rPr>
          <w:rFonts w:ascii="Times New Roman" w:hAnsi="Times New Roman" w:cs="Times New Roman"/>
        </w:rPr>
        <w:t>Gaussian distribution fits to reaction time data.</w:t>
      </w:r>
    </w:p>
    <w:p w14:paraId="04CBDECA" w14:textId="77D29CAD" w:rsidR="00644CAA" w:rsidRDefault="00024C3F" w:rsidP="00F9686F">
      <w:pPr>
        <w:pStyle w:val="ListParagraph"/>
        <w:rPr>
          <w:rFonts w:ascii="Times New Roman" w:hAnsi="Times New Roman" w:cs="Times New Roman"/>
        </w:rPr>
      </w:pPr>
      <w:r w:rsidRPr="0085503C">
        <w:rPr>
          <w:rFonts w:ascii="Times New Roman" w:hAnsi="Times New Roman" w:cs="Times New Roman"/>
        </w:rPr>
        <w:t xml:space="preserve">A and B present the estimated distributions for males and females respectively </w:t>
      </w:r>
      <w:r w:rsidR="0085503C">
        <w:rPr>
          <w:rFonts w:ascii="Times New Roman" w:hAnsi="Times New Roman" w:cs="Times New Roman"/>
        </w:rPr>
        <w:t>for</w:t>
      </w:r>
      <w:r w:rsidR="00607BA0">
        <w:rPr>
          <w:rFonts w:ascii="Times New Roman" w:hAnsi="Times New Roman" w:cs="Times New Roman"/>
        </w:rPr>
        <w:t xml:space="preserve"> the three ruling periods.  </w:t>
      </w:r>
      <w:r w:rsidRPr="0085503C">
        <w:rPr>
          <w:rFonts w:ascii="Times New Roman" w:hAnsi="Times New Roman" w:cs="Times New Roman"/>
        </w:rPr>
        <w:t xml:space="preserve">The dotted line in each plot relates to the ruling period from 1999-2003, the dashed line represents the introduction of the group warning in January 2004, while the solid line represents the current ruling of automatic disqualification which was </w:t>
      </w:r>
      <w:r w:rsidRPr="0085503C">
        <w:rPr>
          <w:rFonts w:ascii="Times New Roman" w:hAnsi="Times New Roman" w:cs="Times New Roman"/>
        </w:rPr>
        <w:lastRenderedPageBreak/>
        <w:t xml:space="preserve">introduced in January 2010. </w:t>
      </w:r>
      <w:r w:rsidR="00607BA0">
        <w:rPr>
          <w:rFonts w:ascii="Times New Roman" w:hAnsi="Times New Roman" w:cs="Times New Roman"/>
        </w:rPr>
        <w:t xml:space="preserve"> </w:t>
      </w:r>
      <w:r w:rsidRPr="0085503C">
        <w:rPr>
          <w:rFonts w:ascii="Times New Roman" w:hAnsi="Times New Roman" w:cs="Times New Roman"/>
        </w:rPr>
        <w:t xml:space="preserve">C and D present the estimated distributions for males and females respectively for first round heats and finals. </w:t>
      </w:r>
      <w:r w:rsidR="00607BA0">
        <w:rPr>
          <w:rFonts w:ascii="Times New Roman" w:hAnsi="Times New Roman" w:cs="Times New Roman"/>
        </w:rPr>
        <w:t xml:space="preserve"> </w:t>
      </w:r>
      <w:r w:rsidR="0085503C" w:rsidRPr="0085503C">
        <w:rPr>
          <w:rFonts w:ascii="Times New Roman" w:hAnsi="Times New Roman" w:cs="Times New Roman"/>
        </w:rPr>
        <w:t>The dashed line represents the first round reaction times of athletes between 1999 and 2014, while the solid line represents the reactions time in the finals of these same events.</w:t>
      </w:r>
    </w:p>
    <w:p w14:paraId="50F1F2B5" w14:textId="4C3B94C7" w:rsidR="00EF6A59" w:rsidRPr="00EF6A59" w:rsidRDefault="00EF6A59" w:rsidP="002C3FD7">
      <w:pPr>
        <w:jc w:val="center"/>
      </w:pPr>
    </w:p>
    <w:sectPr w:rsidR="00EF6A59" w:rsidRPr="00EF6A59" w:rsidSect="0021688C">
      <w:pgSz w:w="11900" w:h="16840"/>
      <w:pgMar w:top="1440" w:right="1797" w:bottom="1440"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ULStaff" w:date="2016-04-01T10:29:00Z" w:initials="U">
    <w:p w14:paraId="0EC8DCF6" w14:textId="6090CB9C" w:rsidR="004A4340" w:rsidRDefault="004A4340">
      <w:pPr>
        <w:pStyle w:val="CommentText"/>
      </w:pPr>
      <w:r>
        <w:rPr>
          <w:rStyle w:val="CommentReference"/>
        </w:rPr>
        <w:annotationRef/>
      </w:r>
      <w:r>
        <w:t>Reword to indicate that this really applied to currently employed block technology.</w:t>
      </w:r>
    </w:p>
  </w:comment>
  <w:comment w:id="156" w:author="ULStaff" w:date="2016-04-01T11:13:00Z" w:initials="U">
    <w:p w14:paraId="288195EE" w14:textId="4EAD1009" w:rsidR="004A4340" w:rsidRDefault="004A4340">
      <w:pPr>
        <w:pStyle w:val="CommentText"/>
      </w:pPr>
      <w:r>
        <w:rPr>
          <w:rStyle w:val="CommentReference"/>
        </w:rPr>
        <w:annotationRef/>
      </w:r>
      <w:r>
        <w:t xml:space="preserve">This is results information … the method information should report that exploratory analysis was completed to check the normality of the distribution. </w:t>
      </w:r>
    </w:p>
  </w:comment>
  <w:comment w:id="171" w:author="ULStaff" w:date="2016-04-01T11:19:00Z" w:initials="U">
    <w:p w14:paraId="1F34C422" w14:textId="71C5C00F" w:rsidR="004A4340" w:rsidRDefault="004A4340">
      <w:pPr>
        <w:pStyle w:val="CommentText"/>
      </w:pPr>
      <w:r>
        <w:rPr>
          <w:rStyle w:val="CommentReference"/>
        </w:rPr>
        <w:annotationRef/>
      </w:r>
      <w:r>
        <w:t>If we know that all male and female participants are adults, then we should use the terms men and women throughout.</w:t>
      </w:r>
    </w:p>
  </w:comment>
  <w:comment w:id="173" w:author="ULStaff" w:date="2016-04-01T11:20:00Z" w:initials="U">
    <w:p w14:paraId="4A65E4E7" w14:textId="2959F718" w:rsidR="004A4340" w:rsidRDefault="004A4340">
      <w:pPr>
        <w:pStyle w:val="CommentText"/>
      </w:pPr>
      <w:r>
        <w:rPr>
          <w:rStyle w:val="CommentReference"/>
        </w:rPr>
        <w:annotationRef/>
      </w:r>
      <w:r>
        <w:t>Avoid this … we can discuss how to reword</w:t>
      </w:r>
    </w:p>
  </w:comment>
  <w:comment w:id="199" w:author="ULStaff" w:date="2016-04-01T11:27:00Z" w:initials="U">
    <w:p w14:paraId="1EDE45B0" w14:textId="19DFD6C8" w:rsidR="004A4340" w:rsidRDefault="004A4340">
      <w:pPr>
        <w:pStyle w:val="CommentText"/>
      </w:pPr>
      <w:r>
        <w:rPr>
          <w:rStyle w:val="CommentReference"/>
        </w:rPr>
        <w:annotationRef/>
      </w:r>
      <w:proofErr w:type="gramStart"/>
      <w:r>
        <w:t>revise</w:t>
      </w:r>
      <w:proofErr w:type="gramEnd"/>
    </w:p>
  </w:comment>
  <w:comment w:id="211" w:author="ULStaff" w:date="2016-04-01T11:33:00Z" w:initials="U">
    <w:p w14:paraId="7D553012" w14:textId="52417826" w:rsidR="003E0A92" w:rsidRDefault="003E0A92">
      <w:pPr>
        <w:pStyle w:val="CommentText"/>
      </w:pPr>
      <w:r>
        <w:rPr>
          <w:rStyle w:val="CommentReference"/>
        </w:rPr>
        <w:annotationRef/>
      </w:r>
      <w:proofErr w:type="gramStart"/>
      <w:r>
        <w:t>this</w:t>
      </w:r>
      <w:proofErr w:type="gramEnd"/>
      <w:r>
        <w:t xml:space="preserve"> “in the region of” is a bit too vague. Best to state it is 120 ms with what margin for error. </w:t>
      </w:r>
    </w:p>
  </w:comment>
  <w:comment w:id="220" w:author="ULStaff" w:date="2016-04-01T11:36:00Z" w:initials="U">
    <w:p w14:paraId="5C723B40" w14:textId="318D1D58" w:rsidR="003E0A92" w:rsidRDefault="003E0A92">
      <w:pPr>
        <w:pStyle w:val="CommentText"/>
      </w:pPr>
      <w:r>
        <w:rPr>
          <w:rStyle w:val="CommentReference"/>
        </w:rPr>
        <w:annotationRef/>
      </w:r>
      <w:r>
        <w:t>Is this a repeat</w:t>
      </w:r>
    </w:p>
  </w:comment>
  <w:comment w:id="231" w:author="ULStaff" w:date="2016-04-01T11:44:00Z" w:initials="U">
    <w:p w14:paraId="2D9FC4D3" w14:textId="77777777" w:rsidR="00F53348" w:rsidRDefault="00F53348">
      <w:pPr>
        <w:pStyle w:val="CommentText"/>
      </w:pPr>
      <w:r>
        <w:rPr>
          <w:rStyle w:val="CommentReference"/>
        </w:rPr>
        <w:annotationRef/>
      </w:r>
      <w:r>
        <w:t xml:space="preserve">I agree with this but I think more critique is necessary. </w:t>
      </w:r>
    </w:p>
    <w:p w14:paraId="666567BB" w14:textId="77777777" w:rsidR="00F53348" w:rsidRDefault="00F53348">
      <w:pPr>
        <w:pStyle w:val="CommentText"/>
      </w:pPr>
      <w:r>
        <w:t>It is possible that the sex based differences may disappear if different technology is used to detect RT. We can explain the differences in the current data set by the strength and force threshold issues but if better technology is used then how do we know that there is truly a sex related difference in RT.</w:t>
      </w:r>
    </w:p>
    <w:p w14:paraId="2E3B6B81" w14:textId="77777777" w:rsidR="00F53348" w:rsidRDefault="00F53348">
      <w:pPr>
        <w:pStyle w:val="CommentText"/>
      </w:pPr>
      <w:r>
        <w:t>I cannot see why men and women should have truly different RTs but we detect this difference due to our inadequate technology.</w:t>
      </w:r>
    </w:p>
    <w:p w14:paraId="7BDB7FCE" w14:textId="1EEA3D5B" w:rsidR="00F53348" w:rsidRDefault="00F53348">
      <w:pPr>
        <w:pStyle w:val="CommentText"/>
      </w:pPr>
      <w:r>
        <w:t xml:space="preserve"> I think this would provide a better level of critical evaluation.</w:t>
      </w:r>
    </w:p>
  </w:comment>
  <w:comment w:id="237" w:author="ULStaff" w:date="2016-04-01T11:45:00Z" w:initials="U">
    <w:p w14:paraId="1B408442" w14:textId="3F0319F1" w:rsidR="00F53348" w:rsidRDefault="00F53348">
      <w:pPr>
        <w:pStyle w:val="CommentText"/>
      </w:pPr>
      <w:r>
        <w:rPr>
          <w:rStyle w:val="CommentReference"/>
        </w:rPr>
        <w:annotationRef/>
      </w:r>
      <w:r>
        <w:t>Avoid this.</w:t>
      </w:r>
    </w:p>
  </w:comment>
  <w:comment w:id="238" w:author="ULStaff" w:date="2016-04-01T11:45:00Z" w:initials="U">
    <w:p w14:paraId="7507165B" w14:textId="489546A5" w:rsidR="00F53348" w:rsidRDefault="00F53348">
      <w:pPr>
        <w:pStyle w:val="CommentText"/>
      </w:pPr>
      <w:r>
        <w:rPr>
          <w:rStyle w:val="CommentReference"/>
        </w:rPr>
        <w:annotationRef/>
      </w:r>
      <w:r>
        <w:t>Based on current technology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56D7" w14:textId="77777777" w:rsidR="00881056" w:rsidRDefault="00881056" w:rsidP="00EF6A59">
      <w:r>
        <w:separator/>
      </w:r>
    </w:p>
  </w:endnote>
  <w:endnote w:type="continuationSeparator" w:id="0">
    <w:p w14:paraId="1DD474BB" w14:textId="77777777" w:rsidR="00881056" w:rsidRDefault="00881056" w:rsidP="00EF6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1BED0" w14:textId="77777777" w:rsidR="00881056" w:rsidRDefault="00881056" w:rsidP="00EF6A59">
      <w:r>
        <w:separator/>
      </w:r>
    </w:p>
  </w:footnote>
  <w:footnote w:type="continuationSeparator" w:id="0">
    <w:p w14:paraId="60EB668A" w14:textId="77777777" w:rsidR="00881056" w:rsidRDefault="00881056" w:rsidP="00EF6A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F0B"/>
    <w:multiLevelType w:val="hybridMultilevel"/>
    <w:tmpl w:val="FCE0A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200005"/>
    <w:multiLevelType w:val="hybridMultilevel"/>
    <w:tmpl w:val="C1C0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vwf9f6xset3exsr5x2a975zwvztxseprs&quot;&gt;My EndNote Library&lt;record-ids&gt;&lt;item&gt;27&lt;/item&gt;&lt;item&gt;28&lt;/item&gt;&lt;item&gt;29&lt;/item&gt;&lt;item&gt;32&lt;/item&gt;&lt;item&gt;33&lt;/item&gt;&lt;item&gt;34&lt;/item&gt;&lt;item&gt;36&lt;/item&gt;&lt;item&gt;38&lt;/item&gt;&lt;item&gt;41&lt;/item&gt;&lt;item&gt;42&lt;/item&gt;&lt;item&gt;43&lt;/item&gt;&lt;item&gt;45&lt;/item&gt;&lt;item&gt;46&lt;/item&gt;&lt;item&gt;47&lt;/item&gt;&lt;/record-ids&gt;&lt;/item&gt;&lt;/Libraries&gt;"/>
  </w:docVars>
  <w:rsids>
    <w:rsidRoot w:val="002B531D"/>
    <w:rsid w:val="000046C7"/>
    <w:rsid w:val="00024C3F"/>
    <w:rsid w:val="00054E41"/>
    <w:rsid w:val="00062750"/>
    <w:rsid w:val="0006305C"/>
    <w:rsid w:val="00070229"/>
    <w:rsid w:val="00076BCF"/>
    <w:rsid w:val="000A01E7"/>
    <w:rsid w:val="000A63BE"/>
    <w:rsid w:val="000B1E0F"/>
    <w:rsid w:val="000B2415"/>
    <w:rsid w:val="000C27D3"/>
    <w:rsid w:val="000D1BD3"/>
    <w:rsid w:val="000E1981"/>
    <w:rsid w:val="000F6135"/>
    <w:rsid w:val="001035D3"/>
    <w:rsid w:val="001072C3"/>
    <w:rsid w:val="001143DC"/>
    <w:rsid w:val="00120457"/>
    <w:rsid w:val="00162B73"/>
    <w:rsid w:val="001902C3"/>
    <w:rsid w:val="00191F9F"/>
    <w:rsid w:val="001B2D3C"/>
    <w:rsid w:val="001B3F98"/>
    <w:rsid w:val="001E0E4B"/>
    <w:rsid w:val="001E2013"/>
    <w:rsid w:val="001F182D"/>
    <w:rsid w:val="001F1A26"/>
    <w:rsid w:val="001F23B4"/>
    <w:rsid w:val="001F338C"/>
    <w:rsid w:val="0021688C"/>
    <w:rsid w:val="00226FE9"/>
    <w:rsid w:val="0024187B"/>
    <w:rsid w:val="0024202A"/>
    <w:rsid w:val="00242EA4"/>
    <w:rsid w:val="00246754"/>
    <w:rsid w:val="002520D7"/>
    <w:rsid w:val="00255383"/>
    <w:rsid w:val="00273283"/>
    <w:rsid w:val="00290414"/>
    <w:rsid w:val="00293007"/>
    <w:rsid w:val="00296C9A"/>
    <w:rsid w:val="00297B41"/>
    <w:rsid w:val="002A615B"/>
    <w:rsid w:val="002B531D"/>
    <w:rsid w:val="002C119D"/>
    <w:rsid w:val="002C3FD7"/>
    <w:rsid w:val="002D4442"/>
    <w:rsid w:val="002F3D15"/>
    <w:rsid w:val="002F6A16"/>
    <w:rsid w:val="002F72BE"/>
    <w:rsid w:val="00302473"/>
    <w:rsid w:val="003204EA"/>
    <w:rsid w:val="00320751"/>
    <w:rsid w:val="00341CA2"/>
    <w:rsid w:val="00360EC8"/>
    <w:rsid w:val="00361BA6"/>
    <w:rsid w:val="00380751"/>
    <w:rsid w:val="00392B28"/>
    <w:rsid w:val="003960CB"/>
    <w:rsid w:val="003A6496"/>
    <w:rsid w:val="003B0453"/>
    <w:rsid w:val="003B05AE"/>
    <w:rsid w:val="003B09A9"/>
    <w:rsid w:val="003C303A"/>
    <w:rsid w:val="003D0E84"/>
    <w:rsid w:val="003E0A92"/>
    <w:rsid w:val="003E484E"/>
    <w:rsid w:val="003E70F6"/>
    <w:rsid w:val="003E7577"/>
    <w:rsid w:val="0040360B"/>
    <w:rsid w:val="004571CF"/>
    <w:rsid w:val="004625D0"/>
    <w:rsid w:val="00473635"/>
    <w:rsid w:val="0047746B"/>
    <w:rsid w:val="0048689D"/>
    <w:rsid w:val="0049071C"/>
    <w:rsid w:val="004A4340"/>
    <w:rsid w:val="004B4688"/>
    <w:rsid w:val="004B4AAC"/>
    <w:rsid w:val="004F7C00"/>
    <w:rsid w:val="00524C04"/>
    <w:rsid w:val="00535E7D"/>
    <w:rsid w:val="00545E0B"/>
    <w:rsid w:val="0055310D"/>
    <w:rsid w:val="00557162"/>
    <w:rsid w:val="00584904"/>
    <w:rsid w:val="00587137"/>
    <w:rsid w:val="005A0036"/>
    <w:rsid w:val="005B44B7"/>
    <w:rsid w:val="005B4594"/>
    <w:rsid w:val="005C02B8"/>
    <w:rsid w:val="005D4015"/>
    <w:rsid w:val="005E4929"/>
    <w:rsid w:val="00607BA0"/>
    <w:rsid w:val="00610946"/>
    <w:rsid w:val="006213FB"/>
    <w:rsid w:val="00644CAA"/>
    <w:rsid w:val="006460D1"/>
    <w:rsid w:val="006475CD"/>
    <w:rsid w:val="00654787"/>
    <w:rsid w:val="00657DF9"/>
    <w:rsid w:val="00671BC9"/>
    <w:rsid w:val="00694FF1"/>
    <w:rsid w:val="006A720E"/>
    <w:rsid w:val="006F2F46"/>
    <w:rsid w:val="00705CDF"/>
    <w:rsid w:val="007075E5"/>
    <w:rsid w:val="0072453D"/>
    <w:rsid w:val="00727214"/>
    <w:rsid w:val="00750BB6"/>
    <w:rsid w:val="00784F30"/>
    <w:rsid w:val="00786B98"/>
    <w:rsid w:val="00793C5F"/>
    <w:rsid w:val="00794153"/>
    <w:rsid w:val="007B5D0E"/>
    <w:rsid w:val="007D1C40"/>
    <w:rsid w:val="007D4F6D"/>
    <w:rsid w:val="007F23FC"/>
    <w:rsid w:val="008052FC"/>
    <w:rsid w:val="008126FF"/>
    <w:rsid w:val="00822BA0"/>
    <w:rsid w:val="008300A4"/>
    <w:rsid w:val="0083227C"/>
    <w:rsid w:val="0084277A"/>
    <w:rsid w:val="0085503C"/>
    <w:rsid w:val="0086458F"/>
    <w:rsid w:val="00881056"/>
    <w:rsid w:val="00891A01"/>
    <w:rsid w:val="00892C56"/>
    <w:rsid w:val="008A3E85"/>
    <w:rsid w:val="008C5A29"/>
    <w:rsid w:val="008D1824"/>
    <w:rsid w:val="00904989"/>
    <w:rsid w:val="00911274"/>
    <w:rsid w:val="00914E76"/>
    <w:rsid w:val="00933712"/>
    <w:rsid w:val="00947087"/>
    <w:rsid w:val="0098106B"/>
    <w:rsid w:val="009846ED"/>
    <w:rsid w:val="009B5C8B"/>
    <w:rsid w:val="009D243D"/>
    <w:rsid w:val="00A303D9"/>
    <w:rsid w:val="00A4035F"/>
    <w:rsid w:val="00A54FED"/>
    <w:rsid w:val="00A56E00"/>
    <w:rsid w:val="00A6285D"/>
    <w:rsid w:val="00AC60A0"/>
    <w:rsid w:val="00AD29D4"/>
    <w:rsid w:val="00AF1EA7"/>
    <w:rsid w:val="00B051DC"/>
    <w:rsid w:val="00B3119F"/>
    <w:rsid w:val="00B36723"/>
    <w:rsid w:val="00B51922"/>
    <w:rsid w:val="00B750C6"/>
    <w:rsid w:val="00B83A84"/>
    <w:rsid w:val="00B92278"/>
    <w:rsid w:val="00BA1A56"/>
    <w:rsid w:val="00BA6929"/>
    <w:rsid w:val="00BE21F6"/>
    <w:rsid w:val="00C13D21"/>
    <w:rsid w:val="00C15DB8"/>
    <w:rsid w:val="00C25038"/>
    <w:rsid w:val="00C52B7A"/>
    <w:rsid w:val="00C5796A"/>
    <w:rsid w:val="00C610E3"/>
    <w:rsid w:val="00C70903"/>
    <w:rsid w:val="00C853D6"/>
    <w:rsid w:val="00C8719C"/>
    <w:rsid w:val="00C92E69"/>
    <w:rsid w:val="00CB7626"/>
    <w:rsid w:val="00CC1BDD"/>
    <w:rsid w:val="00CC1C1D"/>
    <w:rsid w:val="00CE0FB8"/>
    <w:rsid w:val="00CE305B"/>
    <w:rsid w:val="00CF64E7"/>
    <w:rsid w:val="00D2474C"/>
    <w:rsid w:val="00D272E2"/>
    <w:rsid w:val="00D34102"/>
    <w:rsid w:val="00D60270"/>
    <w:rsid w:val="00D63629"/>
    <w:rsid w:val="00D92A04"/>
    <w:rsid w:val="00DB592D"/>
    <w:rsid w:val="00DB5ADC"/>
    <w:rsid w:val="00DB7072"/>
    <w:rsid w:val="00DD6137"/>
    <w:rsid w:val="00DE41E1"/>
    <w:rsid w:val="00DF14FA"/>
    <w:rsid w:val="00E02C46"/>
    <w:rsid w:val="00E07565"/>
    <w:rsid w:val="00E1746F"/>
    <w:rsid w:val="00E201B2"/>
    <w:rsid w:val="00E21350"/>
    <w:rsid w:val="00E44208"/>
    <w:rsid w:val="00E96C83"/>
    <w:rsid w:val="00ED265E"/>
    <w:rsid w:val="00EE513E"/>
    <w:rsid w:val="00EF5B99"/>
    <w:rsid w:val="00EF6A59"/>
    <w:rsid w:val="00F04701"/>
    <w:rsid w:val="00F06734"/>
    <w:rsid w:val="00F1033D"/>
    <w:rsid w:val="00F1034C"/>
    <w:rsid w:val="00F32CA6"/>
    <w:rsid w:val="00F422F8"/>
    <w:rsid w:val="00F53348"/>
    <w:rsid w:val="00F80818"/>
    <w:rsid w:val="00F9686F"/>
    <w:rsid w:val="00FB4F3D"/>
    <w:rsid w:val="00FD3775"/>
    <w:rsid w:val="00FE5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289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045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531D"/>
    <w:rPr>
      <w:color w:val="0000FF" w:themeColor="hyperlink"/>
      <w:u w:val="single"/>
    </w:rPr>
  </w:style>
  <w:style w:type="paragraph" w:styleId="ListParagraph">
    <w:name w:val="List Paragraph"/>
    <w:basedOn w:val="Normal"/>
    <w:uiPriority w:val="34"/>
    <w:qFormat/>
    <w:rsid w:val="002B531D"/>
    <w:pPr>
      <w:ind w:left="720"/>
      <w:contextualSpacing/>
    </w:pPr>
  </w:style>
  <w:style w:type="paragraph" w:styleId="BalloonText">
    <w:name w:val="Balloon Text"/>
    <w:basedOn w:val="Normal"/>
    <w:link w:val="BalloonTextChar"/>
    <w:uiPriority w:val="99"/>
    <w:semiHidden/>
    <w:unhideWhenUsed/>
    <w:rsid w:val="00120457"/>
    <w:rPr>
      <w:rFonts w:ascii="Lucida Grande" w:hAnsi="Lucida Grande"/>
      <w:sz w:val="18"/>
      <w:szCs w:val="18"/>
    </w:rPr>
  </w:style>
  <w:style w:type="character" w:customStyle="1" w:styleId="BalloonTextChar">
    <w:name w:val="Balloon Text Char"/>
    <w:basedOn w:val="DefaultParagraphFont"/>
    <w:link w:val="BalloonText"/>
    <w:uiPriority w:val="99"/>
    <w:semiHidden/>
    <w:rsid w:val="00120457"/>
    <w:rPr>
      <w:rFonts w:ascii="Lucida Grande" w:hAnsi="Lucida Grande"/>
      <w:sz w:val="18"/>
      <w:szCs w:val="18"/>
    </w:rPr>
  </w:style>
  <w:style w:type="character" w:customStyle="1" w:styleId="Heading1Char">
    <w:name w:val="Heading 1 Char"/>
    <w:basedOn w:val="DefaultParagraphFont"/>
    <w:link w:val="Heading1"/>
    <w:uiPriority w:val="9"/>
    <w:rsid w:val="00120457"/>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120457"/>
  </w:style>
  <w:style w:type="character" w:styleId="CommentReference">
    <w:name w:val="annotation reference"/>
    <w:basedOn w:val="DefaultParagraphFont"/>
    <w:uiPriority w:val="99"/>
    <w:semiHidden/>
    <w:unhideWhenUsed/>
    <w:rsid w:val="00E44208"/>
    <w:rPr>
      <w:sz w:val="16"/>
      <w:szCs w:val="16"/>
    </w:rPr>
  </w:style>
  <w:style w:type="paragraph" w:styleId="CommentText">
    <w:name w:val="annotation text"/>
    <w:basedOn w:val="Normal"/>
    <w:link w:val="CommentTextChar"/>
    <w:uiPriority w:val="99"/>
    <w:semiHidden/>
    <w:unhideWhenUsed/>
    <w:rsid w:val="00E44208"/>
    <w:rPr>
      <w:sz w:val="20"/>
      <w:szCs w:val="20"/>
    </w:rPr>
  </w:style>
  <w:style w:type="character" w:customStyle="1" w:styleId="CommentTextChar">
    <w:name w:val="Comment Text Char"/>
    <w:basedOn w:val="DefaultParagraphFont"/>
    <w:link w:val="CommentText"/>
    <w:uiPriority w:val="99"/>
    <w:semiHidden/>
    <w:rsid w:val="00E44208"/>
    <w:rPr>
      <w:sz w:val="20"/>
      <w:szCs w:val="20"/>
    </w:rPr>
  </w:style>
  <w:style w:type="paragraph" w:styleId="CommentSubject">
    <w:name w:val="annotation subject"/>
    <w:basedOn w:val="CommentText"/>
    <w:next w:val="CommentText"/>
    <w:link w:val="CommentSubjectChar"/>
    <w:uiPriority w:val="99"/>
    <w:semiHidden/>
    <w:unhideWhenUsed/>
    <w:rsid w:val="00E44208"/>
    <w:rPr>
      <w:b/>
      <w:bCs/>
    </w:rPr>
  </w:style>
  <w:style w:type="character" w:customStyle="1" w:styleId="CommentSubjectChar">
    <w:name w:val="Comment Subject Char"/>
    <w:basedOn w:val="CommentTextChar"/>
    <w:link w:val="CommentSubject"/>
    <w:uiPriority w:val="99"/>
    <w:semiHidden/>
    <w:rsid w:val="00E44208"/>
    <w:rPr>
      <w:b/>
      <w:bCs/>
      <w:sz w:val="20"/>
      <w:szCs w:val="20"/>
    </w:rPr>
  </w:style>
  <w:style w:type="paragraph" w:customStyle="1" w:styleId="EndNoteBibliographyTitle">
    <w:name w:val="EndNote Bibliography Title"/>
    <w:basedOn w:val="Normal"/>
    <w:link w:val="EndNoteBibliographyTitleChar"/>
    <w:rsid w:val="00246754"/>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246754"/>
    <w:rPr>
      <w:rFonts w:ascii="Cambria" w:hAnsi="Cambria"/>
      <w:noProof/>
      <w:lang w:val="en-GB"/>
    </w:rPr>
  </w:style>
  <w:style w:type="paragraph" w:customStyle="1" w:styleId="EndNoteBibliography">
    <w:name w:val="EndNote Bibliography"/>
    <w:basedOn w:val="Normal"/>
    <w:link w:val="EndNoteBibliographyChar"/>
    <w:rsid w:val="00246754"/>
    <w:rPr>
      <w:rFonts w:ascii="Cambria" w:hAnsi="Cambria"/>
      <w:noProof/>
    </w:rPr>
  </w:style>
  <w:style w:type="character" w:customStyle="1" w:styleId="EndNoteBibliographyChar">
    <w:name w:val="EndNote Bibliography Char"/>
    <w:basedOn w:val="DefaultParagraphFont"/>
    <w:link w:val="EndNoteBibliography"/>
    <w:rsid w:val="00246754"/>
    <w:rPr>
      <w:rFonts w:ascii="Cambria" w:hAnsi="Cambria"/>
      <w:noProof/>
      <w:lang w:val="en-GB"/>
    </w:rPr>
  </w:style>
  <w:style w:type="character" w:styleId="PlaceholderText">
    <w:name w:val="Placeholder Text"/>
    <w:basedOn w:val="DefaultParagraphFont"/>
    <w:uiPriority w:val="99"/>
    <w:semiHidden/>
    <w:rsid w:val="00784F30"/>
    <w:rPr>
      <w:color w:val="808080"/>
    </w:rPr>
  </w:style>
  <w:style w:type="paragraph" w:styleId="Caption">
    <w:name w:val="caption"/>
    <w:basedOn w:val="Normal"/>
    <w:next w:val="Normal"/>
    <w:uiPriority w:val="35"/>
    <w:unhideWhenUsed/>
    <w:qFormat/>
    <w:rsid w:val="00DB592D"/>
    <w:pPr>
      <w:spacing w:after="200"/>
    </w:pPr>
    <w:rPr>
      <w:b/>
      <w:bCs/>
      <w:color w:val="4F81BD" w:themeColor="accent1"/>
      <w:sz w:val="18"/>
      <w:szCs w:val="18"/>
    </w:rPr>
  </w:style>
  <w:style w:type="paragraph" w:styleId="Header">
    <w:name w:val="header"/>
    <w:basedOn w:val="Normal"/>
    <w:link w:val="HeaderChar"/>
    <w:uiPriority w:val="99"/>
    <w:unhideWhenUsed/>
    <w:rsid w:val="00EF6A59"/>
    <w:pPr>
      <w:tabs>
        <w:tab w:val="center" w:pos="4513"/>
        <w:tab w:val="right" w:pos="9026"/>
      </w:tabs>
    </w:pPr>
  </w:style>
  <w:style w:type="character" w:customStyle="1" w:styleId="HeaderChar">
    <w:name w:val="Header Char"/>
    <w:basedOn w:val="DefaultParagraphFont"/>
    <w:link w:val="Header"/>
    <w:uiPriority w:val="99"/>
    <w:rsid w:val="00EF6A59"/>
    <w:rPr>
      <w:lang w:val="en-GB"/>
    </w:rPr>
  </w:style>
  <w:style w:type="paragraph" w:styleId="Footer">
    <w:name w:val="footer"/>
    <w:basedOn w:val="Normal"/>
    <w:link w:val="FooterChar"/>
    <w:uiPriority w:val="99"/>
    <w:unhideWhenUsed/>
    <w:rsid w:val="00EF6A59"/>
    <w:pPr>
      <w:tabs>
        <w:tab w:val="center" w:pos="4513"/>
        <w:tab w:val="right" w:pos="9026"/>
      </w:tabs>
    </w:pPr>
  </w:style>
  <w:style w:type="character" w:customStyle="1" w:styleId="FooterChar">
    <w:name w:val="Footer Char"/>
    <w:basedOn w:val="DefaultParagraphFont"/>
    <w:link w:val="Footer"/>
    <w:uiPriority w:val="99"/>
    <w:rsid w:val="00EF6A59"/>
    <w:rPr>
      <w:lang w:val="en-GB"/>
    </w:rPr>
  </w:style>
  <w:style w:type="paragraph" w:styleId="Revision">
    <w:name w:val="Revision"/>
    <w:hidden/>
    <w:uiPriority w:val="99"/>
    <w:semiHidden/>
    <w:rsid w:val="00535E7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539178">
      <w:bodyDiv w:val="1"/>
      <w:marLeft w:val="0"/>
      <w:marRight w:val="0"/>
      <w:marTop w:val="0"/>
      <w:marBottom w:val="0"/>
      <w:divBdr>
        <w:top w:val="none" w:sz="0" w:space="0" w:color="auto"/>
        <w:left w:val="none" w:sz="0" w:space="0" w:color="auto"/>
        <w:bottom w:val="none" w:sz="0" w:space="0" w:color="auto"/>
        <w:right w:val="none" w:sz="0" w:space="0" w:color="auto"/>
      </w:divBdr>
    </w:div>
    <w:div w:id="746079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oo.gl/xYuQX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www.R-project.org" TargetMode="External"/><Relationship Id="rId2" Type="http://schemas.openxmlformats.org/officeDocument/2006/relationships/numbering" Target="numbering.xml"/><Relationship Id="rId16" Type="http://schemas.openxmlformats.org/officeDocument/2006/relationships/hyperlink" Target="http://www.iaff.org/about-iaaf/documents/reules-regul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rew.harrison@ul.ie" TargetMode="External"/><Relationship Id="rId5" Type="http://schemas.openxmlformats.org/officeDocument/2006/relationships/settings" Target="settings.xml"/><Relationship Id="rId15" Type="http://schemas.openxmlformats.org/officeDocument/2006/relationships/hyperlink" Target="http://www.easternsuburbs.org.au/assets/console/customitem/attachments/New_Start_Rule_Guidelines_141109.pdf" TargetMode="External"/><Relationship Id="rId10" Type="http://schemas.openxmlformats.org/officeDocument/2006/relationships/hyperlink" Target="mailto:kevin.hayes@ul.ie"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kevin.c.brosnan@ul.ie" TargetMode="External"/><Relationship Id="rId14" Type="http://schemas.openxmlformats.org/officeDocument/2006/relationships/hyperlink" Target="https://goo.gl/rBPC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Bro08</b:Tag>
    <b:SourceType>JournalArticle</b:SourceType>
    <b:Guid>{4C2A633D-2BF1-5C4D-96A6-B338D17615DD}</b:Guid>
    <b:Title>"GO" signal intensity influences the sprint start</b:Title>
    <b:Year>2008</b:Year>
    <b:Volume>40</b:Volume>
    <b:Pages>1142-1148</b:Pages>
    <b:JournalName>Medicine and Science in Sports and Exercise</b:JournalName>
    <b:Issue>6</b:Issue>
    <b:Author>
      <b:Author>
        <b:NameList>
          <b:Person>
            <b:Last>Brown</b:Last>
            <b:Middle>M.</b:Middle>
            <b:First>A.</b:First>
          </b:Person>
          <b:Person>
            <b:Last>Kenwell</b:Last>
            <b:Middle>R.</b:Middle>
            <b:First>Z.</b:First>
          </b:Person>
          <b:Person>
            <b:Last>Maraj</b:Last>
            <b:Middle>V.</b:Middle>
            <b:First>B. K.</b:First>
          </b:Person>
          <b:Person>
            <b:Last>Collins</b:Last>
            <b:Middle>F.</b:Middle>
            <b:First>D.</b:First>
          </b:Person>
        </b:NameList>
      </b:Author>
    </b:Author>
    <b:RefOrder>2</b:RefOrder>
  </b:Source>
  <b:Source>
    <b:Tag>Daw88</b:Tag>
    <b:SourceType>JournalArticle</b:SourceType>
    <b:Guid>{46B74DA0-F261-E14E-88D4-3880679A645F}</b:Guid>
    <b:Title>Fitting the ex-Gaussian equation to reaction time distributions</b:Title>
    <b:JournalName>Behaviour Research Methods, Instruments &amp; Computers</b:JournalName>
    <b:Year>1988</b:Year>
    <b:Volume>20</b:Volume>
    <b:Issue>1</b:Issue>
    <b:Pages>54-57</b:Pages>
    <b:Author>
      <b:Author>
        <b:NameList>
          <b:Person>
            <b:Last>Dawson</b:Last>
            <b:First>M.</b:First>
          </b:Person>
        </b:NameList>
      </b:Author>
    </b:Author>
    <b:RefOrder>3</b:RefOrder>
  </b:Source>
  <b:Source>
    <b:Tag>Der06</b:Tag>
    <b:SourceType>JournalArticle</b:SourceType>
    <b:Guid>{CC1F650B-952D-F54E-A333-150CDF9B0F16}</b:Guid>
    <b:Title>Age and sex differences in reaction time in adulthood: Results from the United Kingdom health and lifestyle survey</b:Title>
    <b:JournalName>Psychology and Aging</b:JournalName>
    <b:Year>2006</b:Year>
    <b:Volume>21</b:Volume>
    <b:Issue>1</b:Issue>
    <b:Pages>62-73</b:Pages>
    <b:Author>
      <b:Author>
        <b:NameList>
          <b:Person>
            <b:Last>Der</b:Last>
            <b:First>G.</b:First>
          </b:Person>
          <b:Person>
            <b:Last>Deary</b:Last>
            <b:First>I. J.</b:First>
          </b:Person>
        </b:NameList>
      </b:Author>
    </b:Author>
    <b:RefOrder>4</b:RefOrder>
  </b:Source>
  <b:Source>
    <b:Tag>Hoc84</b:Tag>
    <b:SourceType>JournalArticle</b:SourceType>
    <b:Guid>{7A146332-CE75-4442-8B4F-2EE299ECA387}</b:Guid>
    <b:Title>Analysis of response time distributions in the study of cognitive processes</b:Title>
    <b:JournalName>Journal of Experimental Psychology: Learning, Memory and Cognition</b:JournalName>
    <b:Year>1984</b:Year>
    <b:Volume>10</b:Volume>
    <b:Issue>4</b:Issue>
    <b:Pages>598</b:Pages>
    <b:Author>
      <b:Author>
        <b:NameList>
          <b:Person>
            <b:Last>Hockley</b:Last>
            <b:First>W. E.</b:First>
          </b:Person>
        </b:NameList>
      </b:Author>
    </b:Author>
    <b:RefOrder>5</b:RefOrder>
  </b:Source>
  <b:Source>
    <b:Tag>Kom09</b:Tag>
    <b:SourceType>JournalArticle</b:SourceType>
    <b:Guid>{BEFF8F26-8A47-EB40-AADA-8FFE08390980}</b:Guid>
    <b:Title>IAAF Sprint Start Research Project: Is the 100ms limit still valid?</b:Title>
    <b:JournalName>New Studies in Athletics</b:JournalName>
    <b:Year>2009</b:Year>
    <b:Volume>24</b:Volume>
    <b:Issue>1</b:Issue>
    <b:Pages>37-47</b:Pages>
    <b:Author>
      <b:Author>
        <b:NameList>
          <b:Person>
            <b:Last>Komi</b:Last>
            <b:First>P.</b:First>
          </b:Person>
          <b:Person>
            <b:Last>Ishikawa</b:Last>
            <b:First>M.</b:First>
          </b:Person>
          <b:Person>
            <b:Last>Salmi</b:Last>
            <b:First>J.</b:First>
          </b:Person>
        </b:NameList>
      </b:Author>
    </b:Author>
    <b:RefOrder>6</b:RefOrder>
  </b:Source>
  <b:Source>
    <b:Tag>Lac08</b:Tag>
    <b:SourceType>JournalArticle</b:SourceType>
    <b:Guid>{F60791AE-E086-3047-B1F9-B24730476304}</b:Guid>
    <b:Title>How to use MATLAB to fit the ex-Gaussian and other probability functions to a distribution of response times</b:Title>
    <b:JournalName>Tutorials in Quantitative Methods for Psychology</b:JournalName>
    <b:Year>2008</b:Year>
    <b:Volume>4</b:Volume>
    <b:Issue>1</b:Issue>
    <b:Pages>35-45</b:Pages>
    <b:Author>
      <b:Author>
        <b:NameList>
          <b:Person>
            <b:Last>Lacouture</b:Last>
            <b:First>Y.</b:First>
          </b:Person>
          <b:Person>
            <b:Last>Cousineau</b:Last>
            <b:First>D.</b:First>
          </b:Person>
        </b:NameList>
      </b:Author>
    </b:Author>
    <b:RefOrder>7</b:RefOrder>
  </b:Source>
  <b:Source>
    <b:Tag>Lip11</b:Tag>
    <b:SourceType>JournalArticle</b:SourceType>
    <b:Guid>{95B40E85-741F-E649-9E7A-33D0A32D8C53}</b:Guid>
    <b:Title>On the implications of a sex difference in the reaction times of sprinters at the Beijing Olympics</b:Title>
    <b:JournalName>PLoS ONE</b:JournalName>
    <b:Year>2011</b:Year>
    <b:Volume>6</b:Volume>
    <b:Issue>10</b:Issue>
    <b:Author>
      <b:Author>
        <b:NameList>
          <b:Person>
            <b:Last>Lipps</b:Last>
            <b:First>D.</b:First>
          </b:Person>
          <b:Person>
            <b:Last>Galecki</b:Last>
            <b:First>A.</b:First>
          </b:Person>
          <b:Person>
            <b:Last>Ashton-Miller</b:Last>
            <b:First>J.</b:First>
          </b:Person>
        </b:NameList>
      </b:Author>
    </b:Author>
    <b:RefOrder>1</b:RefOrder>
  </b:Source>
  <b:Source>
    <b:Tag>Luc86</b:Tag>
    <b:SourceType>Book</b:SourceType>
    <b:Guid>{262B1449-F657-4A4E-B21F-BDB6A4B4A710}</b:Guid>
    <b:Title>Response Times</b:Title>
    <b:Publisher>Oxford University Press</b:Publisher>
    <b:Year>1986</b:Year>
    <b:Volume>Number 8</b:Volume>
    <b:Author>
      <b:Author>
        <b:NameList>
          <b:Person>
            <b:Last>Luce</b:Last>
            <b:First>R. D.</b:First>
          </b:Person>
        </b:NameList>
      </b:Author>
    </b:Author>
    <b:RefOrder>8</b:RefOrder>
  </b:Source>
  <b:Source>
    <b:Tag>Mas13</b:Tag>
    <b:SourceType>Misc</b:SourceType>
    <b:Guid>{AB539D4F-A2BB-C647-BAEC-1BA0A4F14CD1}</b:Guid>
    <b:Title>retimes: Reaction Time Analysis</b:Title>
    <b:Year>2013</b:Year>
    <b:PublicationTitle>R package version 0.1-2</b:PublicationTitle>
    <b:Author>
      <b:Author>
        <b:NameList>
          <b:Person>
            <b:Last>Massidda</b:Last>
            <b:First>D.</b:First>
          </b:Person>
        </b:NameList>
      </b:Author>
    </b:Author>
    <b:RefOrder>9</b:RefOrder>
  </b:Source>
  <b:Source>
    <b:Tag>RCo15</b:Tag>
    <b:SourceType>Misc</b:SourceType>
    <b:Guid>{8172D134-0D54-8A4A-8CD4-5A92E98CEF49}</b:Guid>
    <b:Author>
      <b:Author>
        <b:NameList>
          <b:Person>
            <b:Last>R Core Team</b:Last>
          </b:Person>
        </b:NameList>
      </b:Author>
    </b:Author>
    <b:Title>R: A Language and Environment for Statistical Computing</b:Title>
    <b:Year>2015</b:Year>
    <b:City>Vienna</b:City>
    <b:CountryRegion>Austria</b:CountryRegion>
    <b:Publisher>R Foundation for Statistical Computing</b:Publisher>
    <b:RefOrder>10</b:RefOrder>
  </b:Source>
  <b:Source>
    <b:Tag>Int15</b:Tag>
    <b:SourceType>InternetSite</b:SourceType>
    <b:Guid>{1EEF4CF3-6929-F141-8EA4-35A63DDE7A42}</b:Guid>
    <b:Title>Competition rules 2016-2017</b:Title>
    <b:Year>2015</b:Year>
    <b:URL>http://www.iaaf.org/about-iaaf/documents/rules-regulations</b:URL>
    <b:YearAccessed>2016</b:YearAccessed>
    <b:MonthAccessed>February</b:MonthAccessed>
    <b:DayAccessed>2</b:DayAccessed>
    <b:Author>
      <b:Author>
        <b:Corporate>International Association of Athletics Federations</b:Corporate>
      </b:Author>
    </b:Author>
    <b:RefOrder>11</b:RefOrder>
  </b:Source>
  <b:Source>
    <b:Tag>Mer90</b:Tag>
    <b:SourceType>JournalArticle</b:SourceType>
    <b:Guid>{367A1615-A1C1-6540-90F4-A841B3D2B0F4}</b:Guid>
    <b:Title>Reaction time and electromyographic activity during a sprint start</b:Title>
    <b:Year>1990</b:Year>
    <b:JournalName>European Journal of Applied Physiology and Occupational Physiology</b:JournalName>
    <b:Volume>25</b:Volume>
    <b:Issue>1-2</b:Issue>
    <b:Pages>73-80</b:Pages>
    <b:Author>
      <b:Author>
        <b:NameList>
          <b:Person>
            <b:Last>Mero</b:Last>
            <b:First>A.</b:First>
          </b:Person>
          <b:Person>
            <b:Last>Komi</b:Last>
            <b:First>P.</b:First>
          </b:Person>
        </b:NameList>
      </b:Author>
    </b:Author>
    <b:RefOrder>12</b:RefOrder>
  </b:Source>
  <b:Source>
    <b:Tag>Pai07</b:Tag>
    <b:SourceType>JournalArticle</b:SourceType>
    <b:Guid>{F6572649-24C2-1B46-BB89-DB2FAE717E77}</b:Guid>
    <b:Title>Sprint starts and the minimum auditory reaction time</b:Title>
    <b:JournalName>Journal of Sports Sciences</b:JournalName>
    <b:Year>2007</b:Year>
    <b:Volume>25</b:Volume>
    <b:Issue>1</b:Issue>
    <b:Pages>79-86</b:Pages>
    <b:Author>
      <b:Author>
        <b:NameList>
          <b:Person>
            <b:Last>Pain</b:Last>
            <b:First>M. T. G.</b:First>
          </b:Person>
          <b:Person>
            <b:Last>Hibbs</b:Last>
            <b:First>A.</b:First>
          </b:Person>
        </b:NameList>
      </b:Author>
    </b:Author>
    <b:RefOrder>13</b:RefOrder>
  </b:Source>
  <b:Source>
    <b:Tag>Whi90</b:Tag>
    <b:SourceType>JournalArticle</b:SourceType>
    <b:Guid>{1FC69197-4A40-FE44-B2D1-EC6A87C5C030}</b:Guid>
    <b:Title>Gender differences in cheating attitudes and classroom cheating behaviour: A meta-analysis</b:Title>
    <b:JournalName>Sex Roles</b:JournalName>
    <b:Year>1990</b:Year>
    <b:Volume>41</b:Volume>
    <b:Issue>9-10</b:Issue>
    <b:Pages>657-680</b:Pages>
    <b:Author>
      <b:Author>
        <b:NameList>
          <b:Person>
            <b:Last>Whitley</b:Last>
            <b:First>B. E.</b:First>
          </b:Person>
          <b:Person>
            <b:Last>Nelson</b:Last>
            <b:First>A. B.</b:First>
          </b:Person>
          <b:Person>
            <b:Last>Jones</b:Last>
            <b:First>C. J.</b:First>
          </b:Person>
        </b:NameList>
      </b:Author>
    </b:Author>
    <b:RefOrder>14</b:RefOrder>
  </b:Source>
</b:Sources>
</file>

<file path=customXml/itemProps1.xml><?xml version="1.0" encoding="utf-8"?>
<ds:datastoreItem xmlns:ds="http://schemas.openxmlformats.org/officeDocument/2006/customXml" ds:itemID="{A53CF8E0-EA32-4D46-AA64-6EF44CC0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8374</Words>
  <Characters>47738</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UL</Company>
  <LinksUpToDate>false</LinksUpToDate>
  <CharactersWithSpaces>56001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Brosnan</dc:creator>
  <cp:lastModifiedBy>Kevin Brosnan</cp:lastModifiedBy>
  <cp:revision>2</cp:revision>
  <cp:lastPrinted>2016-03-29T14:25:00Z</cp:lastPrinted>
  <dcterms:created xsi:type="dcterms:W3CDTF">2016-04-01T12:33:00Z</dcterms:created>
  <dcterms:modified xsi:type="dcterms:W3CDTF">2016-04-01T12:33:00Z</dcterms:modified>
</cp:coreProperties>
</file>