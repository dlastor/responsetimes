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F2DC8FB" w:rsidR="00822BA0" w:rsidRPr="00B36723" w:rsidRDefault="00822BA0" w:rsidP="00D34102">
      <w:pPr>
        <w:jc w:val="center"/>
        <w:rPr>
          <w:rFonts w:ascii="Times New Roman" w:hAnsi="Times New Roman" w:cs="Times New Roman"/>
          <w:b/>
          <w:sz w:val="28"/>
        </w:rPr>
      </w:pPr>
      <w:del w:id="0" w:author="Edward Winter" w:date="2016-06-06T20:06:00Z">
        <w:r w:rsidRPr="00B36723" w:rsidDel="00DF5040">
          <w:rPr>
            <w:rFonts w:ascii="Times New Roman" w:hAnsi="Times New Roman" w:cs="Times New Roman"/>
            <w:b/>
            <w:sz w:val="28"/>
          </w:rPr>
          <w:delText xml:space="preserve">THE </w:delText>
        </w:r>
      </w:del>
      <w:r w:rsidR="003960CB">
        <w:rPr>
          <w:rFonts w:ascii="Times New Roman" w:hAnsi="Times New Roman" w:cs="Times New Roman"/>
          <w:b/>
          <w:sz w:val="28"/>
        </w:rPr>
        <w:t>EFFECT</w:t>
      </w:r>
      <w:r w:rsidRPr="00B36723">
        <w:rPr>
          <w:rFonts w:ascii="Times New Roman" w:hAnsi="Times New Roman" w:cs="Times New Roman"/>
          <w:b/>
          <w:sz w:val="28"/>
        </w:rPr>
        <w:t>S OF</w:t>
      </w:r>
      <w:del w:id="1" w:author="Edward Winter" w:date="2016-06-06T20:06:00Z">
        <w:r w:rsidRPr="00B36723" w:rsidDel="00DF5040">
          <w:rPr>
            <w:rFonts w:ascii="Times New Roman" w:hAnsi="Times New Roman" w:cs="Times New Roman"/>
            <w:b/>
            <w:sz w:val="28"/>
          </w:rPr>
          <w:delText xml:space="preserve"> THE </w:delText>
        </w:r>
      </w:del>
      <w:r w:rsidRPr="00B36723">
        <w:rPr>
          <w:rFonts w:ascii="Times New Roman" w:hAnsi="Times New Roman" w:cs="Times New Roman"/>
          <w:b/>
          <w:sz w:val="28"/>
        </w:rPr>
        <w:t>FALSE</w:t>
      </w:r>
      <w:ins w:id="2" w:author="Edward Winter" w:date="2016-06-06T20:07:00Z">
        <w:r w:rsidR="00F779E2">
          <w:rPr>
            <w:rFonts w:ascii="Times New Roman" w:hAnsi="Times New Roman" w:cs="Times New Roman"/>
            <w:b/>
            <w:sz w:val="28"/>
          </w:rPr>
          <w:t>-</w:t>
        </w:r>
      </w:ins>
      <w:del w:id="3" w:author="Edward Winter" w:date="2016-06-06T20:07:00Z">
        <w:r w:rsidRPr="00B36723" w:rsidDel="00F779E2">
          <w:rPr>
            <w:rFonts w:ascii="Times New Roman" w:hAnsi="Times New Roman" w:cs="Times New Roman"/>
            <w:b/>
            <w:sz w:val="28"/>
          </w:rPr>
          <w:delText xml:space="preserve"> </w:delText>
        </w:r>
      </w:del>
      <w:r w:rsidRPr="00B36723">
        <w:rPr>
          <w:rFonts w:ascii="Times New Roman" w:hAnsi="Times New Roman" w:cs="Times New Roman"/>
          <w:b/>
          <w:sz w:val="28"/>
        </w:rPr>
        <w:t xml:space="preserve">START DISQUALIFICATION RULES ON </w:t>
      </w:r>
      <w:del w:id="4" w:author="Edward Winter" w:date="2016-06-06T20:06:00Z">
        <w:r w:rsidRPr="00B36723" w:rsidDel="00DD36C7">
          <w:rPr>
            <w:rFonts w:ascii="Times New Roman" w:hAnsi="Times New Roman" w:cs="Times New Roman"/>
            <w:b/>
            <w:sz w:val="28"/>
          </w:rPr>
          <w:delText xml:space="preserve">THE </w:delText>
        </w:r>
      </w:del>
      <w:r w:rsidRPr="00B36723">
        <w:rPr>
          <w:rFonts w:ascii="Times New Roman" w:hAnsi="Times New Roman" w:cs="Times New Roman"/>
          <w:b/>
          <w:sz w:val="28"/>
        </w:rPr>
        <w:t>R</w:t>
      </w:r>
      <w:ins w:id="5" w:author="Edward Winter" w:date="2016-06-06T20:06:00Z">
        <w:r w:rsidR="00DD36C7">
          <w:rPr>
            <w:rFonts w:ascii="Times New Roman" w:hAnsi="Times New Roman" w:cs="Times New Roman"/>
            <w:b/>
            <w:sz w:val="28"/>
          </w:rPr>
          <w:t>ESPONSE</w:t>
        </w:r>
      </w:ins>
      <w:del w:id="6" w:author="Edward Winter" w:date="2016-06-06T20:06:00Z">
        <w:r w:rsidRPr="00B36723" w:rsidDel="00DD36C7">
          <w:rPr>
            <w:rFonts w:ascii="Times New Roman" w:hAnsi="Times New Roman" w:cs="Times New Roman"/>
            <w:b/>
            <w:sz w:val="28"/>
          </w:rPr>
          <w:delText>EACTION</w:delText>
        </w:r>
      </w:del>
      <w:r w:rsidRPr="00B36723">
        <w:rPr>
          <w:rFonts w:ascii="Times New Roman" w:hAnsi="Times New Roman" w:cs="Times New Roman"/>
          <w:b/>
          <w:sz w:val="28"/>
        </w:rPr>
        <w:t xml:space="preserve"> TIMES OF ELITE</w:t>
      </w:r>
      <w:ins w:id="7" w:author="Edward Winter" w:date="2016-06-06T20:06:00Z">
        <w:r w:rsidR="00DD36C7">
          <w:rPr>
            <w:rFonts w:ascii="Times New Roman" w:hAnsi="Times New Roman" w:cs="Times New Roman"/>
            <w:b/>
            <w:sz w:val="28"/>
          </w:rPr>
          <w:t>-STANDARD</w:t>
        </w:r>
      </w:ins>
      <w:r w:rsidRPr="00B36723">
        <w:rPr>
          <w:rFonts w:ascii="Times New Roman" w:hAnsi="Times New Roman" w:cs="Times New Roman"/>
          <w:b/>
          <w:sz w:val="28"/>
        </w:rPr>
        <w:t xml:space="preserv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65E54981"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C</w:t>
      </w:r>
      <w:r w:rsidR="0093392E">
        <w:rPr>
          <w:rFonts w:ascii="Times New Roman" w:hAnsi="Times New Roman" w:cs="Times New Roman"/>
        </w:rPr>
        <w:t>.</w:t>
      </w:r>
      <w:r w:rsidR="00654787">
        <w:rPr>
          <w:rFonts w:ascii="Times New Roman" w:hAnsi="Times New Roman" w:cs="Times New Roman"/>
        </w:rPr>
        <w:t xml:space="preserve">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08BAEF46" w:rsidR="00822BA0" w:rsidRPr="00B36723" w:rsidRDefault="00832C0D" w:rsidP="00B36723">
      <w:pPr>
        <w:rPr>
          <w:rFonts w:ascii="Times New Roman" w:hAnsi="Times New Roman" w:cs="Times New Roman"/>
        </w:rPr>
      </w:pPr>
      <w:proofErr w:type="spellStart"/>
      <w:r>
        <w:rPr>
          <w:rFonts w:ascii="Times New Roman" w:hAnsi="Times New Roman" w:cs="Times New Roman"/>
        </w:rPr>
        <w:t>Prof</w:t>
      </w:r>
      <w:r w:rsidR="00654787">
        <w:rPr>
          <w:rFonts w:ascii="Times New Roman" w:hAnsi="Times New Roman" w:cs="Times New Roman"/>
        </w:rPr>
        <w:t>.</w:t>
      </w:r>
      <w:proofErr w:type="spellEnd"/>
      <w:r w:rsidR="00654787">
        <w:rPr>
          <w:rFonts w:ascii="Times New Roman" w:hAnsi="Times New Roman" w:cs="Times New Roman"/>
        </w:rPr>
        <w:t xml:space="preserve"> And</w:t>
      </w:r>
      <w:r w:rsidR="00822BA0" w:rsidRPr="00B36723">
        <w:rPr>
          <w:rFonts w:ascii="Times New Roman" w:hAnsi="Times New Roman" w:cs="Times New Roman"/>
        </w:rPr>
        <w:t xml:space="preserve">rew </w:t>
      </w:r>
      <w:r w:rsidR="00654787">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5CFE9A57" w:rsidR="00822BA0" w:rsidRPr="0093392E" w:rsidRDefault="0093392E" w:rsidP="00B36723">
      <w:pPr>
        <w:spacing w:line="480" w:lineRule="auto"/>
        <w:rPr>
          <w:rFonts w:ascii="Times New Roman" w:hAnsi="Times New Roman"/>
        </w:rPr>
      </w:pPr>
      <w:r w:rsidRPr="0093392E">
        <w:rPr>
          <w:rFonts w:ascii="Times New Roman" w:hAnsi="Times New Roman"/>
        </w:rPr>
        <w:t>Word Count</w:t>
      </w:r>
      <w:r>
        <w:rPr>
          <w:rFonts w:ascii="Times New Roman" w:hAnsi="Times New Roman"/>
        </w:rPr>
        <w:t xml:space="preserve">: </w:t>
      </w:r>
      <w:r w:rsidR="00395FCF">
        <w:rPr>
          <w:rFonts w:ascii="Times New Roman" w:hAnsi="Times New Roman"/>
        </w:rPr>
        <w:t>3</w:t>
      </w:r>
      <w:r w:rsidR="00C752B8">
        <w:rPr>
          <w:rFonts w:ascii="Times New Roman" w:hAnsi="Times New Roman"/>
        </w:rPr>
        <w:t>768</w:t>
      </w:r>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32843B49" w:rsidR="00B36723" w:rsidRDefault="00B36723" w:rsidP="00D34102">
      <w:pPr>
        <w:jc w:val="center"/>
        <w:rPr>
          <w:rFonts w:ascii="Times New Roman" w:hAnsi="Times New Roman" w:cs="Times New Roman"/>
          <w:b/>
          <w:sz w:val="28"/>
        </w:rPr>
      </w:pPr>
      <w:del w:id="8" w:author="Edward Winter" w:date="2016-06-06T20:07:00Z">
        <w:r w:rsidRPr="00B36723" w:rsidDel="00F779E2">
          <w:rPr>
            <w:rFonts w:ascii="Times New Roman" w:hAnsi="Times New Roman" w:cs="Times New Roman"/>
            <w:b/>
            <w:sz w:val="28"/>
          </w:rPr>
          <w:lastRenderedPageBreak/>
          <w:delText xml:space="preserve">THE </w:delText>
        </w:r>
      </w:del>
      <w:r w:rsidR="003960CB">
        <w:rPr>
          <w:rFonts w:ascii="Times New Roman" w:hAnsi="Times New Roman" w:cs="Times New Roman"/>
          <w:b/>
          <w:sz w:val="28"/>
        </w:rPr>
        <w:t>EFFECT</w:t>
      </w:r>
      <w:r w:rsidRPr="00B36723">
        <w:rPr>
          <w:rFonts w:ascii="Times New Roman" w:hAnsi="Times New Roman" w:cs="Times New Roman"/>
          <w:b/>
          <w:sz w:val="28"/>
        </w:rPr>
        <w:t xml:space="preserve">S OF </w:t>
      </w:r>
      <w:del w:id="9" w:author="Edward Winter" w:date="2016-06-06T20:07:00Z">
        <w:r w:rsidRPr="00B36723" w:rsidDel="00F779E2">
          <w:rPr>
            <w:rFonts w:ascii="Times New Roman" w:hAnsi="Times New Roman" w:cs="Times New Roman"/>
            <w:b/>
            <w:sz w:val="28"/>
          </w:rPr>
          <w:delText xml:space="preserve">THE </w:delText>
        </w:r>
      </w:del>
      <w:r w:rsidRPr="00B36723">
        <w:rPr>
          <w:rFonts w:ascii="Times New Roman" w:hAnsi="Times New Roman" w:cs="Times New Roman"/>
          <w:b/>
          <w:sz w:val="28"/>
        </w:rPr>
        <w:t>FALSE</w:t>
      </w:r>
      <w:ins w:id="10" w:author="Edward Winter" w:date="2016-06-06T20:07:00Z">
        <w:r w:rsidR="00F779E2">
          <w:rPr>
            <w:rFonts w:ascii="Times New Roman" w:hAnsi="Times New Roman" w:cs="Times New Roman"/>
            <w:b/>
            <w:sz w:val="28"/>
          </w:rPr>
          <w:t>-</w:t>
        </w:r>
      </w:ins>
      <w:del w:id="11" w:author="Edward Winter" w:date="2016-06-06T20:07:00Z">
        <w:r w:rsidRPr="00B36723" w:rsidDel="00F779E2">
          <w:rPr>
            <w:rFonts w:ascii="Times New Roman" w:hAnsi="Times New Roman" w:cs="Times New Roman"/>
            <w:b/>
            <w:sz w:val="28"/>
          </w:rPr>
          <w:delText xml:space="preserve"> </w:delText>
        </w:r>
      </w:del>
      <w:r w:rsidRPr="00B36723">
        <w:rPr>
          <w:rFonts w:ascii="Times New Roman" w:hAnsi="Times New Roman" w:cs="Times New Roman"/>
          <w:b/>
          <w:sz w:val="28"/>
        </w:rPr>
        <w:t xml:space="preserve">START DISQUALIFICATION RULES ON </w:t>
      </w:r>
      <w:del w:id="12" w:author="Edward Winter" w:date="2016-06-06T20:07:00Z">
        <w:r w:rsidRPr="00B36723" w:rsidDel="0092205F">
          <w:rPr>
            <w:rFonts w:ascii="Times New Roman" w:hAnsi="Times New Roman" w:cs="Times New Roman"/>
            <w:b/>
            <w:sz w:val="28"/>
          </w:rPr>
          <w:delText xml:space="preserve">THE </w:delText>
        </w:r>
      </w:del>
      <w:r w:rsidRPr="00B36723">
        <w:rPr>
          <w:rFonts w:ascii="Times New Roman" w:hAnsi="Times New Roman" w:cs="Times New Roman"/>
          <w:b/>
          <w:sz w:val="28"/>
        </w:rPr>
        <w:t>R</w:t>
      </w:r>
      <w:ins w:id="13" w:author="Edward Winter" w:date="2016-06-06T20:07:00Z">
        <w:r w:rsidR="0092205F">
          <w:rPr>
            <w:rFonts w:ascii="Times New Roman" w:hAnsi="Times New Roman" w:cs="Times New Roman"/>
            <w:b/>
            <w:sz w:val="28"/>
          </w:rPr>
          <w:t>ESPONSE-</w:t>
        </w:r>
      </w:ins>
      <w:del w:id="14" w:author="Edward Winter" w:date="2016-06-06T20:07:00Z">
        <w:r w:rsidRPr="00B36723" w:rsidDel="0092205F">
          <w:rPr>
            <w:rFonts w:ascii="Times New Roman" w:hAnsi="Times New Roman" w:cs="Times New Roman"/>
            <w:b/>
            <w:sz w:val="28"/>
          </w:rPr>
          <w:delText xml:space="preserve">EACTION </w:delText>
        </w:r>
      </w:del>
      <w:r w:rsidRPr="00B36723">
        <w:rPr>
          <w:rFonts w:ascii="Times New Roman" w:hAnsi="Times New Roman" w:cs="Times New Roman"/>
          <w:b/>
          <w:sz w:val="28"/>
        </w:rPr>
        <w:t>TIMES OF ELITE</w:t>
      </w:r>
      <w:ins w:id="15" w:author="Edward Winter" w:date="2016-06-06T20:08:00Z">
        <w:r w:rsidR="0092205F">
          <w:rPr>
            <w:rFonts w:ascii="Times New Roman" w:hAnsi="Times New Roman" w:cs="Times New Roman"/>
            <w:b/>
            <w:sz w:val="28"/>
          </w:rPr>
          <w:t>-STANDARD</w:t>
        </w:r>
      </w:ins>
      <w:r w:rsidRPr="00B36723">
        <w:rPr>
          <w:rFonts w:ascii="Times New Roman" w:hAnsi="Times New Roman" w:cs="Times New Roman"/>
          <w:b/>
          <w:sz w:val="28"/>
        </w:rPr>
        <w:t xml:space="preserv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5427AE39"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proofErr w:type="spellStart"/>
      <w:r w:rsidRPr="00B36723">
        <w:rPr>
          <w:rFonts w:ascii="Times New Roman" w:hAnsi="Times New Roman" w:cs="Times New Roman"/>
          <w:sz w:val="22"/>
          <w:lang w:val="en-IE"/>
        </w:rPr>
        <w:t>ms</w:t>
      </w:r>
      <w:proofErr w:type="spellEnd"/>
      <w:r w:rsidRPr="00B36723">
        <w:rPr>
          <w:rFonts w:ascii="Times New Roman" w:hAnsi="Times New Roman" w:cs="Times New Roman"/>
          <w:sz w:val="22"/>
          <w:lang w:val="en-IE"/>
        </w:rPr>
        <w:t xml:space="preserve">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w:t>
      </w:r>
      <w:ins w:id="16" w:author="Edward Winter" w:date="2016-06-06T20:10:00Z">
        <w:r w:rsidR="003F4443">
          <w:rPr>
            <w:rFonts w:ascii="Times New Roman" w:hAnsi="Times New Roman" w:cs="Times New Roman"/>
            <w:sz w:val="22"/>
            <w:lang w:val="en-IE"/>
          </w:rPr>
          <w:t>there have been marked</w:t>
        </w:r>
      </w:ins>
      <w:del w:id="17" w:author="Edward Winter" w:date="2016-06-06T20:08:00Z">
        <w:r w:rsidRPr="00B36723" w:rsidDel="001829DB">
          <w:rPr>
            <w:rFonts w:ascii="Times New Roman" w:hAnsi="Times New Roman" w:cs="Times New Roman"/>
            <w:sz w:val="22"/>
            <w:lang w:val="en-IE"/>
          </w:rPr>
          <w:delText>significant</w:delText>
        </w:r>
      </w:del>
      <w:r w:rsidRPr="00B36723">
        <w:rPr>
          <w:rFonts w:ascii="Times New Roman" w:hAnsi="Times New Roman" w:cs="Times New Roman"/>
          <w:sz w:val="22"/>
          <w:lang w:val="en-IE"/>
        </w:rPr>
        <w:t xml:space="preserve"> changes </w:t>
      </w:r>
      <w:del w:id="18" w:author="Edward Winter" w:date="2016-06-06T20:10:00Z">
        <w:r w:rsidRPr="00B36723" w:rsidDel="003F4443">
          <w:rPr>
            <w:rFonts w:ascii="Times New Roman" w:hAnsi="Times New Roman" w:cs="Times New Roman"/>
            <w:sz w:val="22"/>
            <w:lang w:val="en-IE"/>
          </w:rPr>
          <w:delText>have been made</w:delText>
        </w:r>
      </w:del>
      <w:r w:rsidRPr="00B36723">
        <w:rPr>
          <w:rFonts w:ascii="Times New Roman" w:hAnsi="Times New Roman" w:cs="Times New Roman"/>
          <w:sz w:val="22"/>
          <w:lang w:val="en-IE"/>
        </w:rPr>
        <w:t xml:space="preserve"> to the rules </w:t>
      </w:r>
      <w:ins w:id="19" w:author="Edward Winter" w:date="2016-06-06T20:11:00Z">
        <w:r w:rsidR="003F4443">
          <w:rPr>
            <w:rFonts w:ascii="Times New Roman" w:hAnsi="Times New Roman" w:cs="Times New Roman"/>
            <w:sz w:val="22"/>
            <w:lang w:val="en-IE"/>
          </w:rPr>
          <w:t xml:space="preserve">that </w:t>
        </w:r>
      </w:ins>
      <w:r w:rsidRPr="00B36723">
        <w:rPr>
          <w:rFonts w:ascii="Times New Roman" w:hAnsi="Times New Roman" w:cs="Times New Roman"/>
          <w:sz w:val="22"/>
          <w:lang w:val="en-IE"/>
        </w:rPr>
        <w:t>govern</w:t>
      </w:r>
      <w:del w:id="20" w:author="Edward Winter" w:date="2016-06-06T20:11:00Z">
        <w:r w:rsidRPr="00B36723" w:rsidDel="003F4443">
          <w:rPr>
            <w:rFonts w:ascii="Times New Roman" w:hAnsi="Times New Roman" w:cs="Times New Roman"/>
            <w:sz w:val="22"/>
            <w:lang w:val="en-IE"/>
          </w:rPr>
          <w:delText>ing</w:delText>
        </w:r>
      </w:del>
      <w:r w:rsidRPr="00B36723">
        <w:rPr>
          <w:rFonts w:ascii="Times New Roman" w:hAnsi="Times New Roman" w:cs="Times New Roman"/>
          <w:sz w:val="22"/>
          <w:lang w:val="en-IE"/>
        </w:rPr>
        <w:t xml:space="preserve"> 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w:t>
      </w:r>
      <w:ins w:id="21" w:author="Edward Winter" w:date="2016-06-06T20:08:00Z">
        <w:r w:rsidR="00EB31A4">
          <w:rPr>
            <w:rFonts w:ascii="Times New Roman" w:hAnsi="Times New Roman" w:cs="Times New Roman"/>
            <w:sz w:val="22"/>
            <w:lang w:val="en-IE"/>
          </w:rPr>
          <w:t>response-</w:t>
        </w:r>
      </w:ins>
      <w:del w:id="22" w:author="Edward Winter" w:date="2016-06-06T20:08:00Z">
        <w:r w:rsidR="00584904" w:rsidDel="00EB31A4">
          <w:rPr>
            <w:rFonts w:ascii="Times New Roman" w:hAnsi="Times New Roman" w:cs="Times New Roman"/>
            <w:sz w:val="22"/>
            <w:lang w:val="en-IE"/>
          </w:rPr>
          <w:delText>reaction</w:delText>
        </w:r>
      </w:del>
      <w:del w:id="23" w:author="Edward Winter" w:date="2016-06-06T20:09:00Z">
        <w:r w:rsidR="00584904" w:rsidDel="00EB31A4">
          <w:rPr>
            <w:rFonts w:ascii="Times New Roman" w:hAnsi="Times New Roman" w:cs="Times New Roman"/>
            <w:sz w:val="22"/>
            <w:lang w:val="en-IE"/>
          </w:rPr>
          <w:delText xml:space="preserve"> </w:delText>
        </w:r>
      </w:del>
      <w:r w:rsidR="00584904">
        <w:rPr>
          <w:rFonts w:ascii="Times New Roman" w:hAnsi="Times New Roman" w:cs="Times New Roman"/>
          <w:sz w:val="22"/>
          <w:lang w:val="en-IE"/>
        </w:rPr>
        <w:t>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del w:id="24" w:author="Edward Winter" w:date="2016-06-06T20:09:00Z">
        <w:r w:rsidRPr="00B36723" w:rsidDel="00EB31A4">
          <w:rPr>
            <w:rFonts w:ascii="Times New Roman" w:hAnsi="Times New Roman" w:cs="Times New Roman"/>
            <w:sz w:val="22"/>
            <w:lang w:val="en-IE"/>
          </w:rPr>
          <w:delText xml:space="preserve">the </w:delText>
        </w:r>
      </w:del>
      <w:r w:rsidR="00584904">
        <w:rPr>
          <w:rFonts w:ascii="Times New Roman" w:hAnsi="Times New Roman" w:cs="Times New Roman"/>
          <w:sz w:val="22"/>
          <w:lang w:val="en-IE"/>
        </w:rPr>
        <w:t>effect</w:t>
      </w:r>
      <w:ins w:id="25" w:author="Edward Winter" w:date="2016-06-06T20:09:00Z">
        <w:r w:rsidR="00EB31A4">
          <w:rPr>
            <w:rFonts w:ascii="Times New Roman" w:hAnsi="Times New Roman" w:cs="Times New Roman"/>
            <w:sz w:val="22"/>
            <w:lang w:val="en-IE"/>
          </w:rPr>
          <w:t>s</w:t>
        </w:r>
      </w:ins>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w:t>
      </w:r>
      <w:ins w:id="26" w:author="Edward Winter" w:date="2016-06-06T20:09:00Z">
        <w:r w:rsidR="00EB31A4">
          <w:rPr>
            <w:rFonts w:ascii="Times New Roman" w:hAnsi="Times New Roman" w:cs="Times New Roman"/>
            <w:sz w:val="22"/>
            <w:lang w:val="en-IE"/>
          </w:rPr>
          <w:t>response</w:t>
        </w:r>
      </w:ins>
      <w:del w:id="27" w:author="Edward Winter" w:date="2016-06-06T20:09:00Z">
        <w:r w:rsidR="00584904" w:rsidDel="00EB31A4">
          <w:rPr>
            <w:rFonts w:ascii="Times New Roman" w:hAnsi="Times New Roman" w:cs="Times New Roman"/>
            <w:sz w:val="22"/>
            <w:lang w:val="en-IE"/>
          </w:rPr>
          <w:delText>reaction</w:delText>
        </w:r>
      </w:del>
      <w:r w:rsidR="00584904">
        <w:rPr>
          <w:rFonts w:ascii="Times New Roman" w:hAnsi="Times New Roman" w:cs="Times New Roman"/>
          <w:sz w:val="22"/>
          <w:lang w:val="en-IE"/>
        </w:rPr>
        <w:t xml:space="preserve"> times</w:t>
      </w:r>
      <w:r w:rsidR="008126FF">
        <w:rPr>
          <w:rFonts w:ascii="Times New Roman" w:hAnsi="Times New Roman" w:cs="Times New Roman"/>
          <w:sz w:val="22"/>
          <w:lang w:val="en-IE"/>
        </w:rPr>
        <w:t xml:space="preserve"> 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the reaction 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sex,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Revised re</w:t>
      </w:r>
      <w:ins w:id="28" w:author="Edward Winter" w:date="2016-06-06T20:10:00Z">
        <w:r w:rsidR="0032420E">
          <w:rPr>
            <w:rFonts w:ascii="Times New Roman" w:hAnsi="Times New Roman" w:cs="Times New Roman"/>
            <w:sz w:val="22"/>
            <w:lang w:val="en-IE"/>
          </w:rPr>
          <w:t>sponse-</w:t>
        </w:r>
      </w:ins>
      <w:del w:id="29" w:author="Edward Winter" w:date="2016-06-06T20:09:00Z">
        <w:r w:rsidR="000F6135" w:rsidDel="0032420E">
          <w:rPr>
            <w:rFonts w:ascii="Times New Roman" w:hAnsi="Times New Roman" w:cs="Times New Roman"/>
            <w:sz w:val="22"/>
            <w:lang w:val="en-IE"/>
          </w:rPr>
          <w:delText xml:space="preserve">action </w:delText>
        </w:r>
      </w:del>
      <w:r w:rsidR="000F6135">
        <w:rPr>
          <w:rFonts w:ascii="Times New Roman" w:hAnsi="Times New Roman" w:cs="Times New Roman"/>
          <w:sz w:val="22"/>
          <w:lang w:val="en-IE"/>
        </w:rPr>
        <w:t xml:space="preserve">time thresholds </w:t>
      </w:r>
      <w:r w:rsidR="008126FF">
        <w:rPr>
          <w:rFonts w:ascii="Times New Roman" w:hAnsi="Times New Roman" w:cs="Times New Roman"/>
          <w:sz w:val="22"/>
          <w:lang w:val="en-IE"/>
        </w:rPr>
        <w:t xml:space="preserve">of 115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and 119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w:t>
      </w:r>
      <w:r w:rsidR="00DD6137">
        <w:rPr>
          <w:rFonts w:ascii="Times New Roman" w:hAnsi="Times New Roman" w:cs="Times New Roman"/>
          <w:sz w:val="22"/>
          <w:lang w:val="en-IE"/>
        </w:rPr>
        <w:t xml:space="preserve">were </w:t>
      </w:r>
      <w:commentRangeStart w:id="30"/>
      <w:r w:rsidR="000F6135">
        <w:rPr>
          <w:rFonts w:ascii="Times New Roman" w:hAnsi="Times New Roman" w:cs="Times New Roman"/>
          <w:sz w:val="22"/>
          <w:lang w:val="en-IE"/>
        </w:rPr>
        <w:t>calculated</w:t>
      </w:r>
      <w:commentRangeEnd w:id="30"/>
      <w:r w:rsidR="0032420E">
        <w:rPr>
          <w:rStyle w:val="CommentReference"/>
        </w:rPr>
        <w:commentReference w:id="30"/>
      </w:r>
      <w:r w:rsidR="00DD6137">
        <w:rPr>
          <w:rFonts w:ascii="Times New Roman" w:hAnsi="Times New Roman" w:cs="Times New Roman"/>
          <w:sz w:val="22"/>
          <w:lang w:val="en-IE"/>
        </w:rPr>
        <w:t xml:space="preserve"> 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w:t>
      </w:r>
      <w:proofErr w:type="spellStart"/>
      <w:r w:rsidR="00DD6137">
        <w:rPr>
          <w:rFonts w:ascii="Times New Roman" w:hAnsi="Times New Roman" w:cs="Times New Roman"/>
          <w:sz w:val="22"/>
          <w:lang w:val="en-IE"/>
        </w:rPr>
        <w:t>ms</w:t>
      </w:r>
      <w:proofErr w:type="spellEnd"/>
      <w:r w:rsidR="00DD6137">
        <w:rPr>
          <w:rFonts w:ascii="Times New Roman" w:hAnsi="Times New Roman" w:cs="Times New Roman"/>
          <w:sz w:val="22"/>
          <w:lang w:val="en-IE"/>
        </w:rPr>
        <w:t xml:space="preserve"> </w:t>
      </w:r>
      <w:r w:rsidR="008126FF">
        <w:rPr>
          <w:rFonts w:ascii="Times New Roman" w:hAnsi="Times New Roman" w:cs="Times New Roman"/>
          <w:sz w:val="22"/>
          <w:lang w:val="en-IE"/>
        </w:rPr>
        <w:t xml:space="preserve">rule </w:t>
      </w:r>
      <w:r w:rsidR="00194313" w:rsidRPr="0093392E">
        <w:rPr>
          <w:rFonts w:ascii="Times New Roman" w:hAnsi="Times New Roman" w:cs="Times New Roman"/>
          <w:sz w:val="22"/>
          <w:lang w:val="en-IE"/>
        </w:rPr>
        <w:t>could result</w:t>
      </w:r>
      <w:r w:rsidR="00194313" w:rsidRPr="0093392E">
        <w:rPr>
          <w:rFonts w:ascii="Times New Roman" w:hAnsi="Times New Roman"/>
          <w:sz w:val="22"/>
          <w:lang w:val="en-IE"/>
        </w:rPr>
        <w:t xml:space="preserve"> in</w:t>
      </w:r>
      <w:r w:rsidR="00ED265E" w:rsidRPr="0093392E">
        <w:rPr>
          <w:rFonts w:ascii="Times New Roman" w:hAnsi="Times New Roman"/>
          <w:sz w:val="22"/>
          <w:lang w:val="en-IE"/>
        </w:rPr>
        <w:t xml:space="preserve"> some</w:t>
      </w:r>
      <w:r w:rsidR="000F6135" w:rsidRPr="0093392E">
        <w:rPr>
          <w:rFonts w:ascii="Times New Roman" w:hAnsi="Times New Roman"/>
          <w:color w:val="FF0000"/>
          <w:sz w:val="22"/>
          <w:lang w:val="en-IE"/>
        </w:rPr>
        <w:t xml:space="preserve"> </w:t>
      </w:r>
      <w:r w:rsidR="000F6135">
        <w:rPr>
          <w:rFonts w:ascii="Times New Roman" w:hAnsi="Times New Roman" w:cs="Times New Roman"/>
          <w:sz w:val="22"/>
          <w:lang w:val="en-IE"/>
        </w:rPr>
        <w:t>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w:t>
      </w:r>
      <w:r w:rsidR="00506A4D">
        <w:rPr>
          <w:rFonts w:ascii="Times New Roman" w:hAnsi="Times New Roman" w:cs="Times New Roman"/>
          <w:sz w:val="22"/>
          <w:lang w:val="en-IE"/>
        </w:rPr>
        <w:t xml:space="preserve">nternational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ssociation of </w:t>
      </w:r>
      <w:r w:rsidR="004F10DD" w:rsidRPr="004F10DD">
        <w:rPr>
          <w:rFonts w:ascii="Times New Roman" w:hAnsi="Times New Roman" w:cs="Times New Roman"/>
          <w:sz w:val="22"/>
          <w:lang w:val="en-IE"/>
        </w:rPr>
        <w:t>A</w:t>
      </w:r>
      <w:r w:rsidR="00506A4D">
        <w:rPr>
          <w:rFonts w:ascii="Times New Roman" w:hAnsi="Times New Roman" w:cs="Times New Roman"/>
          <w:sz w:val="22"/>
          <w:lang w:val="en-IE"/>
        </w:rPr>
        <w:t xml:space="preserve">thletics </w:t>
      </w:r>
      <w:r w:rsidR="004F10DD" w:rsidRPr="004F10DD">
        <w:rPr>
          <w:rFonts w:ascii="Times New Roman" w:hAnsi="Times New Roman" w:cs="Times New Roman"/>
          <w:sz w:val="22"/>
          <w:lang w:val="en-IE"/>
        </w:rPr>
        <w:t>F</w:t>
      </w:r>
      <w:r w:rsidR="00506A4D">
        <w:rPr>
          <w:rFonts w:ascii="Times New Roman" w:hAnsi="Times New Roman" w:cs="Times New Roman"/>
          <w:sz w:val="22"/>
          <w:lang w:val="en-IE"/>
        </w:rPr>
        <w:t>ederations</w:t>
      </w:r>
      <w:r w:rsidR="004F10DD" w:rsidRPr="004F10DD">
        <w:rPr>
          <w:rFonts w:ascii="Times New Roman" w:hAnsi="Times New Roman" w:cs="Times New Roman"/>
          <w:sz w:val="22"/>
          <w:lang w:val="en-IE"/>
        </w:rPr>
        <w:t xml:space="preserve"> approved systems</w:t>
      </w:r>
      <w:r w:rsidR="00194313">
        <w:rPr>
          <w:rFonts w:ascii="Times New Roman" w:hAnsi="Times New Roman" w:cs="Times New Roman"/>
          <w:sz w:val="22"/>
          <w:lang w:val="en-IE"/>
        </w:rPr>
        <w:t>,</w:t>
      </w:r>
      <w:r w:rsidR="004F10DD" w:rsidRPr="004F10DD">
        <w:rPr>
          <w:rFonts w:ascii="Times New Roman" w:hAnsi="Times New Roman" w:cs="Times New Roman"/>
          <w:sz w:val="22"/>
          <w:lang w:val="en-IE"/>
        </w:rPr>
        <w:t xml:space="preserve"> the false start detection threshold should be increased and that </w:t>
      </w:r>
      <w:r w:rsidR="004F10DD" w:rsidRPr="0093392E">
        <w:rPr>
          <w:rFonts w:ascii="Times New Roman" w:hAnsi="Times New Roman" w:cs="Times New Roman"/>
          <w:sz w:val="22"/>
          <w:lang w:val="en-IE"/>
        </w:rPr>
        <w:t>m</w:t>
      </w:r>
      <w:r w:rsidR="00194313" w:rsidRPr="0093392E">
        <w:rPr>
          <w:rFonts w:ascii="Times New Roman" w:hAnsi="Times New Roman" w:cs="Times New Roman"/>
          <w:sz w:val="22"/>
          <w:lang w:val="en-IE"/>
        </w:rPr>
        <w:t>en</w:t>
      </w:r>
      <w:r w:rsidR="004F10DD" w:rsidRPr="0093392E">
        <w:rPr>
          <w:rFonts w:ascii="Times New Roman" w:hAnsi="Times New Roman"/>
          <w:sz w:val="22"/>
          <w:lang w:val="en-IE"/>
        </w:rPr>
        <w:t xml:space="preserve"> and </w:t>
      </w:r>
      <w:r w:rsidR="00194313" w:rsidRPr="0093392E">
        <w:rPr>
          <w:rFonts w:ascii="Times New Roman" w:hAnsi="Times New Roman" w:cs="Times New Roman"/>
          <w:sz w:val="22"/>
          <w:lang w:val="en-IE"/>
        </w:rPr>
        <w:t>women</w:t>
      </w:r>
      <w:r w:rsidR="004F10DD" w:rsidRPr="0093392E">
        <w:rPr>
          <w:rFonts w:ascii="Times New Roman" w:hAnsi="Times New Roman"/>
          <w:color w:val="FF0000"/>
          <w:sz w:val="22"/>
          <w:lang w:val="en-IE"/>
        </w:rPr>
        <w:t xml:space="preserve"> </w:t>
      </w:r>
      <w:r w:rsidR="004F10DD" w:rsidRPr="004F10DD">
        <w:rPr>
          <w:rFonts w:ascii="Times New Roman" w:hAnsi="Times New Roman" w:cs="Times New Roman"/>
          <w:sz w:val="22"/>
          <w:lang w:val="en-IE"/>
        </w:rPr>
        <w:t xml:space="preserve">athletes should have different thresholds </w:t>
      </w:r>
      <w:ins w:id="31" w:author="Edward Winter" w:date="2016-06-06T20:11:00Z">
        <w:r w:rsidR="00817F68">
          <w:rPr>
            <w:rFonts w:ascii="Times New Roman" w:hAnsi="Times New Roman" w:cs="Times New Roman"/>
            <w:sz w:val="22"/>
            <w:lang w:val="en-IE"/>
          </w:rPr>
          <w:t>because of</w:t>
        </w:r>
      </w:ins>
      <w:del w:id="32" w:author="Edward Winter" w:date="2016-06-06T20:11:00Z">
        <w:r w:rsidR="004F10DD" w:rsidRPr="004F10DD" w:rsidDel="00817F68">
          <w:rPr>
            <w:rFonts w:ascii="Times New Roman" w:hAnsi="Times New Roman" w:cs="Times New Roman"/>
            <w:sz w:val="22"/>
            <w:lang w:val="en-IE"/>
          </w:rPr>
          <w:delText>due to</w:delText>
        </w:r>
      </w:del>
      <w:r w:rsidR="004F10DD" w:rsidRPr="004F10DD">
        <w:rPr>
          <w:rFonts w:ascii="Times New Roman" w:hAnsi="Times New Roman" w:cs="Times New Roman"/>
          <w:sz w:val="22"/>
          <w:lang w:val="en-IE"/>
        </w:rPr>
        <w:t xml:space="preserve"> </w:t>
      </w:r>
      <w:del w:id="33" w:author="Edward Winter" w:date="2016-06-06T20:11:00Z">
        <w:r w:rsidR="004F10DD" w:rsidRPr="004F10DD" w:rsidDel="00817F68">
          <w:rPr>
            <w:rFonts w:ascii="Times New Roman" w:hAnsi="Times New Roman" w:cs="Times New Roman"/>
            <w:sz w:val="22"/>
            <w:lang w:val="en-IE"/>
          </w:rPr>
          <w:delText xml:space="preserve">the </w:delText>
        </w:r>
      </w:del>
      <w:r w:rsidR="004F10DD" w:rsidRPr="004F10DD">
        <w:rPr>
          <w:rFonts w:ascii="Times New Roman" w:hAnsi="Times New Roman" w:cs="Times New Roman"/>
          <w:sz w:val="22"/>
          <w:lang w:val="en-IE"/>
        </w:rPr>
        <w:t>substantial evidence of a sex</w:t>
      </w:r>
      <w:ins w:id="34" w:author="Edward Winter" w:date="2016-06-06T20:12:00Z">
        <w:r w:rsidR="00817F68">
          <w:rPr>
            <w:rFonts w:ascii="Times New Roman" w:hAnsi="Times New Roman" w:cs="Times New Roman"/>
            <w:sz w:val="22"/>
            <w:lang w:val="en-IE"/>
          </w:rPr>
          <w:t>-based</w:t>
        </w:r>
      </w:ins>
      <w:r w:rsidR="004F10DD" w:rsidRPr="004F10DD">
        <w:rPr>
          <w:rFonts w:ascii="Times New Roman" w:hAnsi="Times New Roman" w:cs="Times New Roman"/>
          <w:sz w:val="22"/>
          <w:lang w:val="en-IE"/>
        </w:rPr>
        <w:t xml:space="preserve"> difference in reaction times </w:t>
      </w:r>
      <w:r w:rsidR="00194313">
        <w:rPr>
          <w:rFonts w:ascii="Times New Roman" w:hAnsi="Times New Roman" w:cs="Times New Roman"/>
          <w:sz w:val="22"/>
          <w:lang w:val="en-IE"/>
        </w:rPr>
        <w:t>in</w:t>
      </w:r>
      <w:r w:rsidR="004F10DD" w:rsidRPr="004F10DD">
        <w:rPr>
          <w:rFonts w:ascii="Times New Roman" w:hAnsi="Times New Roman" w:cs="Times New Roman"/>
          <w:sz w:val="22"/>
          <w:lang w:val="en-IE"/>
        </w:rPr>
        <w:t xml:space="preserve"> elite athletes</w:t>
      </w:r>
      <w:r w:rsidR="0093392E">
        <w:rPr>
          <w:rFonts w:ascii="Times New Roman" w:hAnsi="Times New Roman" w:cs="Times New Roman"/>
          <w:sz w:val="22"/>
          <w:lang w:val="en-IE"/>
        </w:rPr>
        <w:t>.</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4EA87857" w14:textId="1153912F" w:rsidR="007A41D7" w:rsidRPr="004B208B" w:rsidRDefault="00315B26" w:rsidP="00315B26">
      <w:pPr>
        <w:spacing w:line="480" w:lineRule="auto"/>
        <w:rPr>
          <w:rFonts w:ascii="Times New Roman" w:hAnsi="Times New Roman" w:cs="Times New Roman"/>
          <w:color w:val="1F497D" w:themeColor="text2"/>
        </w:rPr>
      </w:pPr>
      <w:r w:rsidRPr="00BA6929">
        <w:rPr>
          <w:rFonts w:ascii="Times New Roman" w:hAnsi="Times New Roman" w:cs="Times New Roman"/>
        </w:rPr>
        <w:t xml:space="preserve">The reaction time </w:t>
      </w:r>
      <w:r>
        <w:rPr>
          <w:rFonts w:ascii="Times New Roman" w:hAnsi="Times New Roman" w:cs="Times New Roman"/>
        </w:rPr>
        <w:t xml:space="preserve">(RT) </w:t>
      </w:r>
      <w:r w:rsidRPr="00BA6929">
        <w:rPr>
          <w:rFonts w:ascii="Times New Roman" w:hAnsi="Times New Roman" w:cs="Times New Roman"/>
        </w:rPr>
        <w:t>of elite 100</w:t>
      </w:r>
      <w:r>
        <w:rPr>
          <w:rFonts w:ascii="Times New Roman" w:hAnsi="Times New Roman" w:cs="Times New Roman"/>
        </w:rPr>
        <w:t xml:space="preserve"> </w:t>
      </w:r>
      <w:r w:rsidRPr="00BA6929">
        <w:rPr>
          <w:rFonts w:ascii="Times New Roman" w:hAnsi="Times New Roman" w:cs="Times New Roman"/>
        </w:rPr>
        <w:t xml:space="preserve">m sprinters has been </w:t>
      </w:r>
      <w:r>
        <w:rPr>
          <w:rFonts w:ascii="Times New Roman" w:hAnsi="Times New Roman" w:cs="Times New Roman"/>
        </w:rPr>
        <w:t>identified</w:t>
      </w:r>
      <w:r w:rsidRPr="00BA6929">
        <w:rPr>
          <w:rFonts w:ascii="Times New Roman" w:hAnsi="Times New Roman" w:cs="Times New Roman"/>
        </w:rPr>
        <w:t xml:space="preserve"> as a benchmark against which to gauge the absolute limits of human auditory performance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commentRangeStart w:id="35"/>
      <w:r w:rsidR="004B208B" w:rsidRPr="00F37972">
        <w:rPr>
          <w:rFonts w:ascii="Times New Roman" w:hAnsi="Times New Roman" w:cs="Times New Roman"/>
          <w:color w:val="1F497D" w:themeColor="text2"/>
        </w:rPr>
        <w:t xml:space="preserve">A RT in the context of this paper is similar to that used in the </w:t>
      </w:r>
      <w:ins w:id="36" w:author="Edward Winter" w:date="2016-06-06T20:13:00Z">
        <w:r w:rsidR="00817F68">
          <w:rPr>
            <w:rFonts w:ascii="Times New Roman" w:hAnsi="Times New Roman" w:cs="Times New Roman"/>
            <w:color w:val="1F497D" w:themeColor="text2"/>
          </w:rPr>
          <w:t>founding</w:t>
        </w:r>
      </w:ins>
      <w:del w:id="37" w:author="Edward Winter" w:date="2016-06-06T20:13:00Z">
        <w:r w:rsidR="004B208B" w:rsidRPr="00F37972" w:rsidDel="00817F68">
          <w:rPr>
            <w:rFonts w:ascii="Times New Roman" w:hAnsi="Times New Roman" w:cs="Times New Roman"/>
            <w:color w:val="1F497D" w:themeColor="text2"/>
          </w:rPr>
          <w:delText>seminal</w:delText>
        </w:r>
      </w:del>
      <w:r w:rsidR="004B208B" w:rsidRPr="00F37972">
        <w:rPr>
          <w:rFonts w:ascii="Times New Roman" w:hAnsi="Times New Roman" w:cs="Times New Roman"/>
          <w:color w:val="1F497D" w:themeColor="text2"/>
        </w:rPr>
        <w:t xml:space="preserve"> paper by </w:t>
      </w:r>
      <w:r w:rsidR="004B208B" w:rsidRPr="00F37972">
        <w:rPr>
          <w:rFonts w:ascii="Times New Roman" w:hAnsi="Times New Roman" w:cs="Times New Roman"/>
          <w:color w:val="1F497D" w:themeColor="text2"/>
        </w:rPr>
        <w:fldChar w:fldCharType="begin"/>
      </w:r>
      <w:r w:rsidR="004B208B" w:rsidRPr="00F37972">
        <w:rPr>
          <w:rFonts w:ascii="Times New Roman" w:hAnsi="Times New Roman" w:cs="Times New Roman"/>
          <w:color w:val="1F497D" w:themeColor="text2"/>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4B208B" w:rsidRPr="00F37972">
        <w:rPr>
          <w:rFonts w:ascii="Times New Roman" w:hAnsi="Times New Roman" w:cs="Times New Roman"/>
          <w:color w:val="1F497D" w:themeColor="text2"/>
        </w:rPr>
        <w:fldChar w:fldCharType="separate"/>
      </w:r>
      <w:r w:rsidR="004B208B" w:rsidRPr="00F37972">
        <w:rPr>
          <w:rFonts w:ascii="Times New Roman" w:hAnsi="Times New Roman" w:cs="Times New Roman"/>
          <w:noProof/>
          <w:color w:val="1F497D" w:themeColor="text2"/>
        </w:rPr>
        <w:t>Mero and Komi (1990)</w:t>
      </w:r>
      <w:r w:rsidR="004B208B" w:rsidRPr="00F37972">
        <w:rPr>
          <w:rFonts w:ascii="Times New Roman" w:hAnsi="Times New Roman" w:cs="Times New Roman"/>
          <w:color w:val="1F497D" w:themeColor="text2"/>
        </w:rPr>
        <w:fldChar w:fldCharType="end"/>
      </w:r>
      <w:r w:rsidR="004B208B" w:rsidRPr="00F37972">
        <w:rPr>
          <w:rFonts w:ascii="Times New Roman" w:hAnsi="Times New Roman" w:cs="Times New Roman"/>
          <w:color w:val="1F497D" w:themeColor="text2"/>
        </w:rPr>
        <w:t xml:space="preserve"> </w:t>
      </w:r>
      <w:r w:rsidR="004B208B" w:rsidRPr="00F37972">
        <w:rPr>
          <w:rFonts w:ascii="Times New Roman" w:hAnsi="Times New Roman" w:cs="Times New Roman"/>
          <w:color w:val="1F497D" w:themeColor="text2"/>
        </w:rPr>
        <w:lastRenderedPageBreak/>
        <w:t>defined as the complete response time of an athlete which includes both the pre-motor time and motor time of the sprint start.</w:t>
      </w:r>
      <w:commentRangeEnd w:id="35"/>
      <w:r w:rsidR="00AC63B9">
        <w:rPr>
          <w:rStyle w:val="CommentReference"/>
        </w:rPr>
        <w:commentReference w:id="35"/>
      </w:r>
      <w:r w:rsidR="004B208B">
        <w:rPr>
          <w:rFonts w:ascii="Times New Roman" w:hAnsi="Times New Roman" w:cs="Times New Roman"/>
          <w:color w:val="1F497D" w:themeColor="text2"/>
        </w:rPr>
        <w:t xml:space="preserve"> </w:t>
      </w:r>
      <w:r w:rsidRPr="00BA6929">
        <w:rPr>
          <w:rFonts w:ascii="Times New Roman" w:hAnsi="Times New Roman" w:cs="Times New Roman"/>
        </w:rPr>
        <w:t>Accurate identif</w:t>
      </w:r>
      <w:r>
        <w:rPr>
          <w:rFonts w:ascii="Times New Roman" w:hAnsi="Times New Roman" w:cs="Times New Roman"/>
        </w:rPr>
        <w:t>ication of</w:t>
      </w:r>
      <w:r w:rsidRPr="00BA6929">
        <w:rPr>
          <w:rFonts w:ascii="Times New Roman" w:hAnsi="Times New Roman" w:cs="Times New Roman"/>
        </w:rPr>
        <w:t xml:space="preserve"> the </w:t>
      </w:r>
      <w:r>
        <w:rPr>
          <w:rFonts w:ascii="Times New Roman" w:hAnsi="Times New Roman" w:cs="Times New Roman"/>
        </w:rPr>
        <w:t>RT period after the start signal in sprint starts especially at major championships is vital</w:t>
      </w:r>
      <w:r w:rsidRPr="00BA6929">
        <w:rPr>
          <w:rFonts w:ascii="Times New Roman" w:hAnsi="Times New Roman" w:cs="Times New Roman"/>
        </w:rPr>
        <w:t xml:space="preserve"> for the fair and impartial refereeing of competitive athletics.</w:t>
      </w:r>
      <w:r w:rsidR="004B208B">
        <w:rPr>
          <w:rFonts w:ascii="Times New Roman" w:hAnsi="Times New Roman" w:cs="Times New Roman"/>
        </w:rPr>
        <w:t xml:space="preserve">  </w:t>
      </w:r>
    </w:p>
    <w:p w14:paraId="73669466" w14:textId="77777777" w:rsidR="00395FCF" w:rsidRDefault="00395FCF" w:rsidP="00315B26">
      <w:pPr>
        <w:spacing w:line="480" w:lineRule="auto"/>
        <w:rPr>
          <w:rFonts w:ascii="Times New Roman" w:hAnsi="Times New Roman" w:cs="Times New Roman"/>
        </w:rPr>
      </w:pPr>
    </w:p>
    <w:p w14:paraId="067059F1" w14:textId="4D2A51CA"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commentRangeStart w:id="38"/>
      <w:r>
        <w:rPr>
          <w:rFonts w:ascii="Times New Roman" w:hAnsi="Times New Roman" w:cs="Times New Roman"/>
        </w:rPr>
        <w:t xml:space="preserve">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w:t>
      </w:r>
      <w:bookmarkStart w:id="39" w:name="_GoBack"/>
      <w:bookmarkEnd w:id="39"/>
      <w:r>
        <w:rPr>
          <w:rFonts w:ascii="Times New Roman" w:hAnsi="Times New Roman" w:cs="Times New Roman"/>
        </w:rPr>
        <w:t>ace</w:t>
      </w:r>
      <w:r w:rsidRPr="00BA6929">
        <w:rPr>
          <w:rFonts w:ascii="Times New Roman" w:hAnsi="Times New Roman" w:cs="Times New Roman"/>
        </w:rPr>
        <w:t xml:space="preserve">. </w:t>
      </w:r>
      <w:commentRangeEnd w:id="38"/>
      <w:r w:rsidR="00570596">
        <w:rPr>
          <w:rStyle w:val="CommentReference"/>
        </w:rPr>
        <w:commentReference w:id="38"/>
      </w:r>
      <w:r>
        <w:rPr>
          <w:rFonts w:ascii="Times New Roman" w:hAnsi="Times New Roman" w:cs="Times New Roman"/>
        </w:rPr>
        <w:t xml:space="preserve"> </w:t>
      </w:r>
      <w:r w:rsidRPr="00BA6929">
        <w:rPr>
          <w:rFonts w:ascii="Times New Roman" w:hAnsi="Times New Roman" w:cs="Times New Roman"/>
        </w:rPr>
        <w:t xml:space="preserve">From January 2004, a false start by any competitor placed all </w:t>
      </w:r>
      <w:del w:id="40" w:author="Edward Winter" w:date="2016-06-06T20:18:00Z">
        <w:r w:rsidRPr="00BA6929" w:rsidDel="00097DE9">
          <w:rPr>
            <w:rFonts w:ascii="Times New Roman" w:hAnsi="Times New Roman" w:cs="Times New Roman"/>
          </w:rPr>
          <w:delText xml:space="preserve">the </w:delText>
        </w:r>
      </w:del>
      <w:r w:rsidRPr="00BA6929">
        <w:rPr>
          <w:rFonts w:ascii="Times New Roman" w:hAnsi="Times New Roman" w:cs="Times New Roman"/>
        </w:rPr>
        <w:t xml:space="preserve">athletes in </w:t>
      </w:r>
      <w:ins w:id="41" w:author="Edward Winter" w:date="2016-06-06T20:18:00Z">
        <w:r w:rsidR="006E1E16">
          <w:rPr>
            <w:rFonts w:ascii="Times New Roman" w:hAnsi="Times New Roman" w:cs="Times New Roman"/>
          </w:rPr>
          <w:t>a</w:t>
        </w:r>
      </w:ins>
      <w:del w:id="42" w:author="Edward Winter" w:date="2016-06-06T20:18:00Z">
        <w:r w:rsidRPr="00BA6929" w:rsidDel="006E1E16">
          <w:rPr>
            <w:rFonts w:ascii="Times New Roman" w:hAnsi="Times New Roman" w:cs="Times New Roman"/>
          </w:rPr>
          <w:delText>the</w:delText>
        </w:r>
      </w:del>
      <w:r w:rsidRPr="00BA6929">
        <w:rPr>
          <w:rFonts w:ascii="Times New Roman" w:hAnsi="Times New Roman" w:cs="Times New Roman"/>
        </w:rPr>
        <w:t xml:space="preserv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 xml:space="preserve">automatically disqualified regardless of whether </w:t>
      </w:r>
      <w:del w:id="43" w:author="Edward Winter" w:date="2016-06-06T20:18:00Z">
        <w:r w:rsidRPr="00BA6929" w:rsidDel="008C009D">
          <w:rPr>
            <w:rFonts w:ascii="Times New Roman" w:hAnsi="Times New Roman" w:cs="Times New Roman"/>
          </w:rPr>
          <w:delText>(s)</w:delText>
        </w:r>
      </w:del>
      <w:r w:rsidRPr="00BA6929">
        <w:rPr>
          <w:rFonts w:ascii="Times New Roman" w:hAnsi="Times New Roman" w:cs="Times New Roman"/>
        </w:rPr>
        <w:t>he</w:t>
      </w:r>
      <w:ins w:id="44" w:author="Edward Winter" w:date="2016-06-06T20:18:00Z">
        <w:r w:rsidR="008C009D">
          <w:rPr>
            <w:rFonts w:ascii="Times New Roman" w:hAnsi="Times New Roman" w:cs="Times New Roman"/>
          </w:rPr>
          <w:t xml:space="preserve"> or she</w:t>
        </w:r>
      </w:ins>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ins w:id="45" w:author="Edward Winter" w:date="2016-06-06T20:19:00Z">
        <w:r w:rsidR="008C009D">
          <w:rPr>
            <w:rFonts w:ascii="Times New Roman" w:hAnsi="Times New Roman" w:cs="Times New Roman"/>
          </w:rPr>
          <w:t>In 2010, t</w:t>
        </w:r>
      </w:ins>
      <w:del w:id="46" w:author="Edward Winter" w:date="2016-06-06T20:19:00Z">
        <w:r w:rsidDel="008C009D">
          <w:rPr>
            <w:rFonts w:ascii="Times New Roman" w:hAnsi="Times New Roman" w:cs="Times New Roman"/>
          </w:rPr>
          <w:delText>T</w:delText>
        </w:r>
      </w:del>
      <w:r>
        <w:rPr>
          <w:rFonts w:ascii="Times New Roman" w:hAnsi="Times New Roman" w:cs="Times New Roman"/>
        </w:rPr>
        <w:t xml:space="preserve">o eradicate gamesmanship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w:t>
      </w:r>
      <w:r w:rsidR="00194313" w:rsidRPr="0093392E">
        <w:rPr>
          <w:rFonts w:ascii="Times New Roman" w:hAnsi="Times New Roman" w:cs="Times New Roman"/>
        </w:rPr>
        <w:t>further</w:t>
      </w:r>
      <w:r w:rsidR="00194313" w:rsidRPr="00194313">
        <w:rPr>
          <w:rFonts w:ascii="Times New Roman" w:hAnsi="Times New Roman" w:cs="Times New Roman"/>
          <w:color w:val="FF0000"/>
        </w:rPr>
        <w:t xml:space="preserve"> </w:t>
      </w:r>
      <w:ins w:id="47" w:author="Edward Winter" w:date="2016-06-06T20:18:00Z">
        <w:r w:rsidR="008C009D">
          <w:rPr>
            <w:rFonts w:ascii="Times New Roman" w:hAnsi="Times New Roman" w:cs="Times New Roman"/>
          </w:rPr>
          <w:t>important</w:t>
        </w:r>
      </w:ins>
      <w:del w:id="48" w:author="Edward Winter" w:date="2016-06-06T20:18:00Z">
        <w:r w:rsidRPr="00BA6929" w:rsidDel="008C009D">
          <w:rPr>
            <w:rFonts w:ascii="Times New Roman" w:hAnsi="Times New Roman" w:cs="Times New Roman"/>
          </w:rPr>
          <w:delText>significant</w:delText>
        </w:r>
      </w:del>
      <w:r w:rsidRPr="00BA6929">
        <w:rPr>
          <w:rFonts w:ascii="Times New Roman" w:hAnsi="Times New Roman" w:cs="Times New Roman"/>
        </w:rPr>
        <w:t xml:space="preserve"> changes to the </w:t>
      </w:r>
      <w:r>
        <w:rPr>
          <w:rFonts w:ascii="Times New Roman" w:hAnsi="Times New Roman" w:cs="Times New Roman"/>
        </w:rPr>
        <w:t>false start disqualification rule</w:t>
      </w:r>
      <w:del w:id="49" w:author="Edward Winter" w:date="2016-06-06T20:19:00Z">
        <w:r w:rsidRPr="00BA6929" w:rsidDel="008C009D">
          <w:rPr>
            <w:rFonts w:ascii="Times New Roman" w:hAnsi="Times New Roman" w:cs="Times New Roman"/>
          </w:rPr>
          <w:delText xml:space="preserve"> in January </w:delText>
        </w:r>
        <w:r w:rsidDel="008C009D">
          <w:rPr>
            <w:rFonts w:ascii="Times New Roman" w:hAnsi="Times New Roman" w:cs="Times New Roman"/>
          </w:rPr>
          <w:delText>2010</w:delText>
        </w:r>
      </w:del>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6B1C50DD" w14:textId="038D8C2A" w:rsidR="00B86592" w:rsidRDefault="00315B26" w:rsidP="00315B26">
      <w:pPr>
        <w:spacing w:line="480" w:lineRule="auto"/>
        <w:rPr>
          <w:rFonts w:ascii="Times New Roman" w:hAnsi="Times New Roman" w:cs="Times New Roman"/>
        </w:rPr>
      </w:pPr>
      <w:r>
        <w:rPr>
          <w:rFonts w:ascii="Times New Roman" w:hAnsi="Times New Roman" w:cs="Times New Roman"/>
        </w:rPr>
        <w:t xml:space="preserve">The 100 ms </w:t>
      </w:r>
      <w:del w:id="50" w:author="Edward Winter" w:date="2016-06-06T20:20:00Z">
        <w:r w:rsidDel="00DF5A96">
          <w:rPr>
            <w:rFonts w:ascii="Times New Roman" w:hAnsi="Times New Roman" w:cs="Times New Roman"/>
          </w:rPr>
          <w:delText xml:space="preserve">latency </w:delText>
        </w:r>
      </w:del>
      <w:r>
        <w:rPr>
          <w:rFonts w:ascii="Times New Roman" w:hAnsi="Times New Roman" w:cs="Times New Roman"/>
        </w:rPr>
        <w:t xml:space="preserve">period used to detect a false start is measured as the time taken by an athlete to produce a </w:t>
      </w:r>
      <w:commentRangeStart w:id="51"/>
      <w:r>
        <w:rPr>
          <w:rFonts w:ascii="Times New Roman" w:hAnsi="Times New Roman" w:cs="Times New Roman"/>
        </w:rPr>
        <w:t>predefined force</w:t>
      </w:r>
      <w:commentRangeEnd w:id="51"/>
      <w:r w:rsidR="001E3923">
        <w:rPr>
          <w:rStyle w:val="CommentReference"/>
        </w:rPr>
        <w:commentReference w:id="51"/>
      </w:r>
      <w:r>
        <w:rPr>
          <w:rFonts w:ascii="Times New Roman" w:hAnsi="Times New Roman" w:cs="Times New Roman"/>
        </w:rPr>
        <w:t xml:space="preserve"> or acceleration threshold on the starting blocks.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sidR="00B86592">
        <w:rPr>
          <w:rFonts w:ascii="Times New Roman" w:hAnsi="Times New Roman" w:cs="Times New Roman"/>
        </w:rPr>
        <w:t>noted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 xml:space="preserve">ms threshold </w:t>
      </w:r>
      <w:ins w:id="52" w:author="Edward Winter" w:date="2016-06-06T20:21:00Z">
        <w:r w:rsidR="001501D4">
          <w:rPr>
            <w:rFonts w:ascii="Times New Roman" w:hAnsi="Times New Roman" w:cs="Times New Roman"/>
          </w:rPr>
          <w:t>was</w:t>
        </w:r>
      </w:ins>
      <w:del w:id="53" w:author="Edward Winter" w:date="2016-06-06T20:21:00Z">
        <w:r w:rsidRPr="00BA6929" w:rsidDel="001501D4">
          <w:rPr>
            <w:rFonts w:ascii="Times New Roman" w:hAnsi="Times New Roman" w:cs="Times New Roman"/>
          </w:rPr>
          <w:delText>is</w:delText>
        </w:r>
      </w:del>
      <w:r w:rsidRPr="00BA6929">
        <w:rPr>
          <w:rFonts w:ascii="Times New Roman" w:hAnsi="Times New Roman" w:cs="Times New Roman"/>
        </w:rPr>
        <w:t xml:space="preserve"> based on a considerably dated study </w:t>
      </w:r>
      <w:ins w:id="54" w:author="Edward Winter" w:date="2016-06-06T20:21:00Z">
        <w:r w:rsidR="008E5647">
          <w:rPr>
            <w:rFonts w:ascii="Times New Roman" w:hAnsi="Times New Roman" w:cs="Times New Roman"/>
          </w:rPr>
          <w:t>that had only</w:t>
        </w:r>
      </w:ins>
      <w:del w:id="55" w:author="Edward Winter" w:date="2016-06-06T20:21:00Z">
        <w:r w:rsidRPr="00BA6929" w:rsidDel="008E5647">
          <w:rPr>
            <w:rFonts w:ascii="Times New Roman" w:hAnsi="Times New Roman" w:cs="Times New Roman"/>
          </w:rPr>
          <w:delText>involving</w:delText>
        </w:r>
      </w:del>
      <w:r w:rsidRPr="00BA6929">
        <w:rPr>
          <w:rFonts w:ascii="Times New Roman" w:hAnsi="Times New Roman" w:cs="Times New Roman"/>
        </w:rPr>
        <w:t xml:space="preserve"> </w:t>
      </w:r>
      <w:del w:id="56" w:author="Edward Winter" w:date="2016-06-06T20:21:00Z">
        <w:r w:rsidRPr="00BA6929" w:rsidDel="008E5647">
          <w:rPr>
            <w:rFonts w:ascii="Times New Roman" w:hAnsi="Times New Roman" w:cs="Times New Roman"/>
          </w:rPr>
          <w:delText xml:space="preserve">eight non-elite </w:delText>
        </w:r>
      </w:del>
      <w:r w:rsidRPr="00BA6929">
        <w:rPr>
          <w:rFonts w:ascii="Times New Roman" w:hAnsi="Times New Roman" w:cs="Times New Roman"/>
        </w:rPr>
        <w:t>Fin</w:t>
      </w:r>
      <w:r>
        <w:rPr>
          <w:rFonts w:ascii="Times New Roman" w:hAnsi="Times New Roman" w:cs="Times New Roman"/>
        </w:rPr>
        <w:t>n</w:t>
      </w:r>
      <w:r w:rsidRPr="00BA6929">
        <w:rPr>
          <w:rFonts w:ascii="Times New Roman" w:hAnsi="Times New Roman" w:cs="Times New Roman"/>
        </w:rPr>
        <w:t>ish male sprinters</w:t>
      </w:r>
      <w:ins w:id="57" w:author="Edward Winter" w:date="2016-06-06T20:21:00Z">
        <w:r w:rsidR="008E5647">
          <w:rPr>
            <w:rFonts w:ascii="Times New Roman" w:hAnsi="Times New Roman" w:cs="Times New Roman"/>
          </w:rPr>
          <w:t>, none of whom was of elite standard</w:t>
        </w:r>
      </w:ins>
      <w:r w:rsidRPr="00BA6929">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w:t>
      </w:r>
      <w:r>
        <w:rPr>
          <w:rFonts w:ascii="Times New Roman" w:hAnsi="Times New Roman" w:cs="Times New Roman"/>
        </w:rPr>
        <w:lastRenderedPageBreak/>
        <w:t xml:space="preserve">RTs of 85 ms are possible and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w:t>
      </w:r>
      <w:ins w:id="58" w:author="Edward Winter" w:date="2016-06-06T20:22:00Z">
        <w:r w:rsidR="00A77EF9">
          <w:rPr>
            <w:rFonts w:ascii="Times New Roman" w:hAnsi="Times New Roman" w:cs="Times New Roman"/>
          </w:rPr>
          <w:t>reporting that</w:t>
        </w:r>
      </w:ins>
      <w:del w:id="59" w:author="Edward Winter" w:date="2016-06-06T20:22:00Z">
        <w:r w:rsidDel="00A77EF9">
          <w:rPr>
            <w:rFonts w:ascii="Times New Roman" w:hAnsi="Times New Roman" w:cs="Times New Roman"/>
          </w:rPr>
          <w:delText>observing</w:delText>
        </w:r>
      </w:del>
      <w:r>
        <w:rPr>
          <w:rFonts w:ascii="Times New Roman" w:hAnsi="Times New Roman" w:cs="Times New Roman"/>
        </w:rPr>
        <w:t xml:space="preserve"> 21% of recorded </w:t>
      </w:r>
      <w:r w:rsidR="00B86592">
        <w:rPr>
          <w:rFonts w:ascii="Times New Roman" w:hAnsi="Times New Roman" w:cs="Times New Roman"/>
        </w:rPr>
        <w:t xml:space="preserve">RTs </w:t>
      </w:r>
      <w:ins w:id="60" w:author="Edward Winter" w:date="2016-06-06T20:22:00Z">
        <w:r w:rsidR="00A77EF9">
          <w:rPr>
            <w:rFonts w:ascii="Times New Roman" w:hAnsi="Times New Roman" w:cs="Times New Roman"/>
          </w:rPr>
          <w:t>were</w:t>
        </w:r>
      </w:ins>
      <w:del w:id="61" w:author="Edward Winter" w:date="2016-06-06T20:22:00Z">
        <w:r w:rsidDel="00A77EF9">
          <w:rPr>
            <w:rFonts w:ascii="Times New Roman" w:hAnsi="Times New Roman" w:cs="Times New Roman"/>
          </w:rPr>
          <w:delText>being</w:delText>
        </w:r>
      </w:del>
      <w:r>
        <w:rPr>
          <w:rFonts w:ascii="Times New Roman" w:hAnsi="Times New Roman" w:cs="Times New Roman"/>
        </w:rPr>
        <w:t xml:space="preserve"> </w:t>
      </w:r>
      <w:ins w:id="62" w:author="Edward Winter" w:date="2016-06-06T20:23:00Z">
        <w:r w:rsidR="00A77EF9">
          <w:rPr>
            <w:rFonts w:ascii="Times New Roman" w:hAnsi="Times New Roman" w:cs="Times New Roman"/>
          </w:rPr>
          <w:t>shorter</w:t>
        </w:r>
      </w:ins>
      <w:commentRangeStart w:id="63"/>
      <w:del w:id="64" w:author="Edward Winter" w:date="2016-06-06T20:23:00Z">
        <w:r w:rsidR="00B86592" w:rsidDel="00A77EF9">
          <w:rPr>
            <w:rFonts w:ascii="Times New Roman" w:hAnsi="Times New Roman" w:cs="Times New Roman"/>
          </w:rPr>
          <w:delText>faster</w:delText>
        </w:r>
      </w:del>
      <w:commentRangeEnd w:id="63"/>
      <w:r w:rsidR="00A77EF9">
        <w:rPr>
          <w:rStyle w:val="CommentReference"/>
        </w:rPr>
        <w:commentReference w:id="63"/>
      </w:r>
      <w:r w:rsidR="00B86592">
        <w:rPr>
          <w:rFonts w:ascii="Times New Roman" w:hAnsi="Times New Roman" w:cs="Times New Roman"/>
        </w:rPr>
        <w:t xml:space="preserve"> than</w:t>
      </w:r>
      <w:r>
        <w:rPr>
          <w:rFonts w:ascii="Times New Roman" w:hAnsi="Times New Roman" w:cs="Times New Roman"/>
        </w:rPr>
        <w:t xml:space="preserve"> the 100 ms temporal threshold.  While such RTs are possible, the recording systems used in both studies measured the time to the first change in force on the blocks produced by the athlete rather than </w:t>
      </w:r>
      <w:commentRangeStart w:id="65"/>
      <w:r>
        <w:rPr>
          <w:rFonts w:ascii="Times New Roman" w:hAnsi="Times New Roman" w:cs="Times New Roman"/>
        </w:rPr>
        <w:t>the time taken to produce a predefined force.</w:t>
      </w:r>
      <w:commentRangeEnd w:id="65"/>
      <w:r w:rsidR="00216059">
        <w:rPr>
          <w:rStyle w:val="CommentReference"/>
        </w:rPr>
        <w:commentReference w:id="65"/>
      </w:r>
      <w:r>
        <w:rPr>
          <w:rFonts w:ascii="Times New Roman" w:hAnsi="Times New Roman" w:cs="Times New Roman"/>
        </w:rPr>
        <w:t xml:space="preserv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00594594">
        <w:rPr>
          <w:rFonts w:ascii="Times New Roman" w:hAnsi="Times New Roman" w:cs="Times New Roman"/>
        </w:rPr>
        <w:t xml:space="preserve"> </w:t>
      </w:r>
      <w:r w:rsidR="00594594">
        <w:rPr>
          <w:rFonts w:ascii="Times New Roman" w:hAnsi="Times New Roman" w:cs="Times New Roman"/>
        </w:rPr>
        <w:fldChar w:fldCharType="begin"/>
      </w:r>
      <w:r w:rsidR="0059459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594594">
        <w:rPr>
          <w:rFonts w:ascii="Times New Roman" w:hAnsi="Times New Roman" w:cs="Times New Roman"/>
        </w:rPr>
        <w:fldChar w:fldCharType="separate"/>
      </w:r>
      <w:r w:rsidR="00594594">
        <w:rPr>
          <w:rFonts w:ascii="Times New Roman" w:hAnsi="Times New Roman" w:cs="Times New Roman"/>
          <w:noProof/>
        </w:rPr>
        <w:t>Komi, Ishikawa et al. (2009)</w:t>
      </w:r>
      <w:r w:rsidR="00594594">
        <w:rPr>
          <w:rFonts w:ascii="Times New Roman" w:hAnsi="Times New Roman" w:cs="Times New Roman"/>
        </w:rPr>
        <w:fldChar w:fldCharType="end"/>
      </w:r>
      <w:r w:rsidRPr="00FA6B17">
        <w:rPr>
          <w:rFonts w:ascii="Times New Roman" w:hAnsi="Times New Roman" w:cs="Times New Roman"/>
        </w:rPr>
        <w:t xml:space="preserve">, </w:t>
      </w:r>
      <w:r>
        <w:rPr>
          <w:rFonts w:ascii="Times New Roman" w:hAnsi="Times New Roman" w:cs="Times New Roman"/>
        </w:rPr>
        <w:t xml:space="preserve">based on a study of </w:t>
      </w:r>
      <w:r w:rsidRPr="00F148AF">
        <w:rPr>
          <w:rFonts w:ascii="Times New Roman" w:hAnsi="Times New Roman" w:cs="Times New Roman"/>
        </w:rPr>
        <w:t xml:space="preserve">sprint starts </w:t>
      </w:r>
      <w:r w:rsidR="00194313">
        <w:rPr>
          <w:rFonts w:ascii="Times New Roman" w:hAnsi="Times New Roman" w:cs="Times New Roman"/>
        </w:rPr>
        <w:t xml:space="preserve">on </w:t>
      </w:r>
      <w:r w:rsidR="00194313" w:rsidRPr="00F148AF">
        <w:rPr>
          <w:rFonts w:ascii="Times New Roman" w:hAnsi="Times New Roman" w:cs="Times New Roman"/>
        </w:rPr>
        <w:t xml:space="preserve">four </w:t>
      </w:r>
      <w:commentRangeStart w:id="66"/>
      <w:r w:rsidR="00194313" w:rsidRPr="00F148AF">
        <w:rPr>
          <w:rFonts w:ascii="Times New Roman" w:hAnsi="Times New Roman" w:cs="Times New Roman"/>
        </w:rPr>
        <w:t>male and three female</w:t>
      </w:r>
      <w:commentRangeEnd w:id="66"/>
      <w:r w:rsidR="00775120">
        <w:rPr>
          <w:rStyle w:val="CommentReference"/>
        </w:rPr>
        <w:commentReference w:id="66"/>
      </w:r>
      <w:r w:rsidR="00194313">
        <w:rPr>
          <w:rFonts w:ascii="Times New Roman" w:hAnsi="Times New Roman" w:cs="Times New Roman"/>
        </w:rPr>
        <w:t>,</w:t>
      </w:r>
      <w:r w:rsidR="00194313" w:rsidRPr="00F148AF">
        <w:rPr>
          <w:rFonts w:ascii="Times New Roman" w:hAnsi="Times New Roman" w:cs="Times New Roman"/>
        </w:rPr>
        <w:t xml:space="preserve"> </w:t>
      </w:r>
      <w:r w:rsidRPr="00F148AF">
        <w:rPr>
          <w:rFonts w:ascii="Times New Roman" w:hAnsi="Times New Roman" w:cs="Times New Roman"/>
        </w:rPr>
        <w:t>Finnish national-level sprinters.  While this study</w:t>
      </w:r>
      <w:del w:id="67" w:author="Edward Winter" w:date="2016-06-06T20:26:00Z">
        <w:r w:rsidRPr="00F148AF" w:rsidDel="006E3946">
          <w:rPr>
            <w:rFonts w:ascii="Times New Roman" w:hAnsi="Times New Roman" w:cs="Times New Roman"/>
          </w:rPr>
          <w:delText xml:space="preserve"> raised </w:delText>
        </w:r>
      </w:del>
      <w:ins w:id="68" w:author="Edward Winter" w:date="2016-06-06T20:27:00Z">
        <w:r w:rsidR="00BF2F58">
          <w:rPr>
            <w:rFonts w:ascii="Times New Roman" w:hAnsi="Times New Roman" w:cs="Times New Roman"/>
          </w:rPr>
          <w:t xml:space="preserve"> </w:t>
        </w:r>
      </w:ins>
      <w:r w:rsidRPr="00F148AF">
        <w:rPr>
          <w:rFonts w:ascii="Times New Roman" w:hAnsi="Times New Roman" w:cs="Times New Roman"/>
        </w:rPr>
        <w:t>question</w:t>
      </w:r>
      <w:ins w:id="69" w:author="Edward Winter" w:date="2016-06-06T20:26:00Z">
        <w:r w:rsidR="006E3946">
          <w:rPr>
            <w:rFonts w:ascii="Times New Roman" w:hAnsi="Times New Roman" w:cs="Times New Roman"/>
          </w:rPr>
          <w:t>ed</w:t>
        </w:r>
      </w:ins>
      <w:del w:id="70" w:author="Edward Winter" w:date="2016-06-06T20:26:00Z">
        <w:r w:rsidRPr="00F148AF" w:rsidDel="006E3946">
          <w:rPr>
            <w:rFonts w:ascii="Times New Roman" w:hAnsi="Times New Roman" w:cs="Times New Roman"/>
          </w:rPr>
          <w:delText>s over</w:delText>
        </w:r>
      </w:del>
      <w:r w:rsidRPr="00F148AF">
        <w:rPr>
          <w:rFonts w:ascii="Times New Roman" w:hAnsi="Times New Roman" w:cs="Times New Roman"/>
        </w:rPr>
        <w:t xml:space="preserve"> the validity of the current 100 ms rule, it </w:t>
      </w:r>
      <w:r w:rsidR="00F148AF" w:rsidRPr="00F148AF">
        <w:rPr>
          <w:rFonts w:ascii="Times New Roman" w:hAnsi="Times New Roman" w:cs="Times New Roman"/>
        </w:rPr>
        <w:t xml:space="preserve">was weakened by having </w:t>
      </w:r>
      <w:ins w:id="71" w:author="Edward Winter" w:date="2016-06-06T20:27:00Z">
        <w:r w:rsidR="002C0EBA">
          <w:rPr>
            <w:rFonts w:ascii="Times New Roman" w:hAnsi="Times New Roman" w:cs="Times New Roman"/>
          </w:rPr>
          <w:t>few</w:t>
        </w:r>
      </w:ins>
      <w:del w:id="72" w:author="Edward Winter" w:date="2016-06-06T20:27:00Z">
        <w:r w:rsidR="00F148AF" w:rsidRPr="00F148AF" w:rsidDel="002C0EBA">
          <w:rPr>
            <w:rFonts w:ascii="Times New Roman" w:hAnsi="Times New Roman" w:cs="Times New Roman"/>
          </w:rPr>
          <w:delText xml:space="preserve">a </w:delText>
        </w:r>
        <w:r w:rsidRPr="00F148AF" w:rsidDel="002C0EBA">
          <w:rPr>
            <w:rFonts w:ascii="Times New Roman" w:hAnsi="Times New Roman" w:cs="Times New Roman"/>
          </w:rPr>
          <w:delText>small sample of</w:delText>
        </w:r>
      </w:del>
      <w:r w:rsidRPr="00F148AF">
        <w:rPr>
          <w:rFonts w:ascii="Times New Roman" w:hAnsi="Times New Roman" w:cs="Times New Roman"/>
        </w:rPr>
        <w:t xml:space="preserve"> participants with limited major championship status. </w:t>
      </w:r>
    </w:p>
    <w:p w14:paraId="3DBC3D7D" w14:textId="38570DAB" w:rsidR="00F148AF" w:rsidRPr="00F148AF" w:rsidRDefault="00315B26" w:rsidP="00315B26">
      <w:pPr>
        <w:spacing w:line="480" w:lineRule="auto"/>
        <w:rPr>
          <w:rFonts w:ascii="Times New Roman" w:hAnsi="Times New Roman" w:cs="Times New Roman"/>
        </w:rPr>
      </w:pPr>
      <w:r w:rsidRPr="00F148AF">
        <w:rPr>
          <w:rFonts w:ascii="Times New Roman" w:hAnsi="Times New Roman" w:cs="Times New Roman"/>
        </w:rPr>
        <w:t xml:space="preserve"> </w:t>
      </w:r>
    </w:p>
    <w:p w14:paraId="28770A07" w14:textId="31E6FAD3" w:rsidR="00F148AF" w:rsidRDefault="00F148AF" w:rsidP="00F148AF">
      <w:pPr>
        <w:spacing w:line="480" w:lineRule="auto"/>
        <w:rPr>
          <w:rFonts w:ascii="Times New Roman" w:hAnsi="Times New Roman" w:cs="Times New Roman"/>
        </w:rPr>
      </w:pPr>
      <w:r w:rsidRPr="00F148AF">
        <w:rPr>
          <w:rFonts w:ascii="Times New Roman" w:hAnsi="Times New Roman" w:cs="Times New Roman"/>
        </w:rPr>
        <w:t>Previous studies have provided empirical evidence of a sex</w:t>
      </w:r>
      <w:ins w:id="73" w:author="Edward Winter" w:date="2016-06-06T20:27:00Z">
        <w:r w:rsidR="00BF2F58">
          <w:rPr>
            <w:rFonts w:ascii="Times New Roman" w:hAnsi="Times New Roman" w:cs="Times New Roman"/>
          </w:rPr>
          <w:t>-based</w:t>
        </w:r>
      </w:ins>
      <w:r w:rsidRPr="00F148AF">
        <w:rPr>
          <w:rFonts w:ascii="Times New Roman" w:hAnsi="Times New Roman" w:cs="Times New Roman"/>
        </w:rPr>
        <w:t xml:space="preserve"> 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elite athletes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a sex</w:t>
      </w:r>
      <w:ins w:id="74" w:author="Edward Winter" w:date="2016-06-06T20:28:00Z">
        <w:r w:rsidR="00DC1F70">
          <w:rPr>
            <w:rFonts w:ascii="Times New Roman" w:hAnsi="Times New Roman" w:cs="Times New Roman"/>
          </w:rPr>
          <w:t>-based</w:t>
        </w:r>
      </w:ins>
      <w:r>
        <w:rPr>
          <w:rFonts w:ascii="Times New Roman" w:hAnsi="Times New Roman" w:cs="Times New Roman"/>
        </w:rPr>
        <w:t xml:space="preserve"> difference in RTs </w:t>
      </w:r>
      <w:del w:id="75" w:author="Edward Winter" w:date="2016-06-06T20:28:00Z">
        <w:r w:rsidDel="00DC1F70">
          <w:rPr>
            <w:rFonts w:ascii="Times New Roman" w:hAnsi="Times New Roman" w:cs="Times New Roman"/>
          </w:rPr>
          <w:delText xml:space="preserve">could </w:delText>
        </w:r>
      </w:del>
      <w:r w:rsidR="00B86592">
        <w:rPr>
          <w:rFonts w:ascii="Times New Roman" w:hAnsi="Times New Roman" w:cs="Times New Roman"/>
        </w:rPr>
        <w:t>require</w:t>
      </w:r>
      <w:r>
        <w:rPr>
          <w:rFonts w:ascii="Times New Roman" w:hAnsi="Times New Roman" w:cs="Times New Roman"/>
        </w:rPr>
        <w:t xml:space="preserve"> that the rules for m</w:t>
      </w:r>
      <w:r w:rsidR="00194313">
        <w:rPr>
          <w:rFonts w:ascii="Times New Roman" w:hAnsi="Times New Roman" w:cs="Times New Roman"/>
        </w:rPr>
        <w:t xml:space="preserve">en’s </w:t>
      </w:r>
      <w:r>
        <w:rPr>
          <w:rFonts w:ascii="Times New Roman" w:hAnsi="Times New Roman" w:cs="Times New Roman"/>
        </w:rPr>
        <w:t xml:space="preserve">and </w:t>
      </w:r>
      <w:r w:rsidR="00194313">
        <w:rPr>
          <w:rFonts w:ascii="Times New Roman" w:hAnsi="Times New Roman" w:cs="Times New Roman"/>
        </w:rPr>
        <w:t>women’s</w:t>
      </w:r>
      <w:r w:rsidR="00B86592">
        <w:rPr>
          <w:rFonts w:ascii="Times New Roman" w:hAnsi="Times New Roman" w:cs="Times New Roman"/>
        </w:rPr>
        <w:t xml:space="preserve"> events should be determined</w:t>
      </w:r>
      <w:r>
        <w:rPr>
          <w:rFonts w:ascii="Times New Roman" w:hAnsi="Times New Roman" w:cs="Times New Roman"/>
        </w:rPr>
        <w:t xml:space="preserve">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74D11697" w:rsidR="00315B26" w:rsidRPr="00BA6929"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w:t>
      </w:r>
      <w:ins w:id="76" w:author="Edward Winter" w:date="2016-06-06T20:28:00Z">
        <w:r w:rsidR="000D16BB">
          <w:rPr>
            <w:rFonts w:ascii="Times New Roman" w:hAnsi="Times New Roman" w:cs="Times New Roman"/>
          </w:rPr>
          <w:t>-</w:t>
        </w:r>
      </w:ins>
      <w:del w:id="77" w:author="Edward Winter" w:date="2016-06-06T20:28:00Z">
        <w:r w:rsidR="00315B26" w:rsidRPr="00F148AF" w:rsidDel="000D16BB">
          <w:rPr>
            <w:rFonts w:ascii="Times New Roman" w:hAnsi="Times New Roman" w:cs="Times New Roman"/>
          </w:rPr>
          <w:delText xml:space="preserve"> </w:delText>
        </w:r>
      </w:del>
      <w:r w:rsidR="00315B26" w:rsidRPr="00F148AF">
        <w:rPr>
          <w:rFonts w:ascii="Times New Roman" w:hAnsi="Times New Roman" w:cs="Times New Roman"/>
        </w:rPr>
        <w:t>approved starting technologies</w:t>
      </w:r>
      <w:r w:rsidRPr="00F148AF">
        <w:rPr>
          <w:rFonts w:ascii="Times New Roman" w:hAnsi="Times New Roman" w:cs="Times New Roman"/>
        </w:rPr>
        <w:t xml:space="preserve"> and relevant data from international competition</w:t>
      </w:r>
      <w:r w:rsidR="0093392E">
        <w:rPr>
          <w:rFonts w:ascii="Times New Roman" w:hAnsi="Times New Roman" w:cs="Times New Roman"/>
        </w:rPr>
        <w:t>s</w:t>
      </w:r>
      <w:r w:rsidR="00315B26" w:rsidRPr="00F148AF">
        <w:rPr>
          <w:rFonts w:ascii="Times New Roman" w:hAnsi="Times New Roman" w:cs="Times New Roman"/>
        </w:rPr>
        <w:t xml:space="preserve">. </w:t>
      </w:r>
      <w:r w:rsidR="00BB46BF" w:rsidRPr="00F37972">
        <w:rPr>
          <w:rFonts w:ascii="Times New Roman" w:hAnsi="Times New Roman" w:cs="Times New Roman"/>
          <w:color w:val="1F497D" w:themeColor="text2"/>
        </w:rPr>
        <w:fldChar w:fldCharType="begin"/>
      </w:r>
      <w:r w:rsidR="00BB46BF" w:rsidRPr="00F37972">
        <w:rPr>
          <w:rFonts w:ascii="Times New Roman" w:hAnsi="Times New Roman" w:cs="Times New Roman"/>
          <w:color w:val="1F497D" w:themeColor="text2"/>
        </w:rPr>
        <w:instrText xml:space="preserve"> ADDIN EN.CITE &lt;EndNote&gt;&lt;Cite AuthorYear="1"&gt;&lt;Author&gt;Collet&lt;/Author&gt;&lt;Year&gt;1999&lt;/Year&gt;&lt;RecNum&gt;49&lt;/RecNum&gt;&lt;DisplayText&gt;Collet (1999)&lt;/DisplayText&gt;&lt;record&gt;&lt;rec-number&gt;49&lt;/rec-number&gt;&lt;foreign-keys&gt;&lt;key app="EN" db-id="0zxvwf9f6xset3exsr5x2a975zwvztxseprs" timestamp="1464008457"&gt;49&lt;/key&gt;&lt;/foreign-keys&gt;&lt;ref-type name="Journal Article"&gt;17&lt;/ref-type&gt;&lt;contributors&gt;&lt;authors&gt;&lt;author&gt;Collet, C.&lt;/author&gt;&lt;/authors&gt;&lt;/contributors&gt;&lt;titles&gt;&lt;title&gt;Strategic aspects of reaction time in world-class sprinters&lt;/title&gt;&lt;secondary-title&gt;Perceptual and Motor Skills&lt;/secondary-title&gt;&lt;/titles&gt;&lt;periodical&gt;&lt;full-title&gt;Perceptual and Motor Skills&lt;/full-title&gt;&lt;/periodical&gt;&lt;pages&gt;65-75&lt;/pages&gt;&lt;volume&gt;88&lt;/volume&gt;&lt;number&gt;1&lt;/number&gt;&lt;dates&gt;&lt;year&gt;1999&lt;/year&gt;&lt;/dates&gt;&lt;work-type&gt;Article&lt;/work-type&gt;&lt;urls&gt;&lt;related-urls&gt;&lt;url&gt;https://www.scopus.com/inward/record.uri?eid=2-s2.0-0033070309&amp;amp;partnerID=40&amp;amp;md5=633e3d841d7075cb9c166a232d06a2ec&lt;/url&gt;&lt;/related-urls&gt;&lt;/urls&gt;&lt;remote-database-name&gt;Scopus&lt;/remote-database-name&gt;&lt;/record&gt;&lt;/Cite&gt;&lt;/EndNote&gt;</w:instrText>
      </w:r>
      <w:r w:rsidR="00BB46BF" w:rsidRPr="00F37972">
        <w:rPr>
          <w:rFonts w:ascii="Times New Roman" w:hAnsi="Times New Roman" w:cs="Times New Roman"/>
          <w:color w:val="1F497D" w:themeColor="text2"/>
        </w:rPr>
        <w:fldChar w:fldCharType="separate"/>
      </w:r>
      <w:r w:rsidR="00BB46BF" w:rsidRPr="00F37972">
        <w:rPr>
          <w:rFonts w:ascii="Times New Roman" w:hAnsi="Times New Roman" w:cs="Times New Roman"/>
          <w:noProof/>
          <w:color w:val="1F497D" w:themeColor="text2"/>
        </w:rPr>
        <w:t>Collet (1999)</w:t>
      </w:r>
      <w:r w:rsidR="00BB46BF" w:rsidRPr="00F37972">
        <w:rPr>
          <w:rFonts w:ascii="Times New Roman" w:hAnsi="Times New Roman" w:cs="Times New Roman"/>
          <w:color w:val="1F497D" w:themeColor="text2"/>
        </w:rPr>
        <w:fldChar w:fldCharType="end"/>
      </w:r>
      <w:r w:rsidR="00BB46BF" w:rsidRPr="00F37972">
        <w:rPr>
          <w:rFonts w:ascii="Times New Roman" w:hAnsi="Times New Roman" w:cs="Times New Roman"/>
          <w:color w:val="1F497D" w:themeColor="text2"/>
        </w:rPr>
        <w:t xml:space="preserve"> studied the RTs of elite competitors between 1987 and 1997, while </w:t>
      </w:r>
      <w:r w:rsidR="002D76D5" w:rsidRPr="00F37972">
        <w:rPr>
          <w:rFonts w:ascii="Times New Roman" w:hAnsi="Times New Roman" w:cs="Times New Roman"/>
          <w:color w:val="1F497D" w:themeColor="text2"/>
        </w:rPr>
        <w:fldChar w:fldCharType="begin"/>
      </w:r>
      <w:r w:rsidR="002D76D5" w:rsidRPr="00F37972">
        <w:rPr>
          <w:rFonts w:ascii="Times New Roman" w:hAnsi="Times New Roman" w:cs="Times New Roman"/>
          <w:color w:val="1F497D" w:themeColor="text2"/>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2D76D5" w:rsidRPr="00F37972">
        <w:rPr>
          <w:rFonts w:ascii="Times New Roman" w:hAnsi="Times New Roman" w:cs="Times New Roman"/>
          <w:color w:val="1F497D" w:themeColor="text2"/>
        </w:rPr>
        <w:fldChar w:fldCharType="separate"/>
      </w:r>
      <w:r w:rsidR="002D76D5" w:rsidRPr="00F37972">
        <w:rPr>
          <w:rFonts w:ascii="Times New Roman" w:hAnsi="Times New Roman" w:cs="Times New Roman"/>
          <w:noProof/>
          <w:color w:val="1F497D" w:themeColor="text2"/>
        </w:rPr>
        <w:t>Tønnessen, Haugen et al. (2013)</w:t>
      </w:r>
      <w:r w:rsidR="002D76D5" w:rsidRPr="00F37972">
        <w:rPr>
          <w:rFonts w:ascii="Times New Roman" w:hAnsi="Times New Roman" w:cs="Times New Roman"/>
          <w:color w:val="1F497D" w:themeColor="text2"/>
        </w:rPr>
        <w:fldChar w:fldCharType="end"/>
      </w:r>
      <w:r w:rsidR="002D76D5" w:rsidRPr="00F37972">
        <w:rPr>
          <w:rFonts w:ascii="Times New Roman" w:hAnsi="Times New Roman" w:cs="Times New Roman"/>
          <w:color w:val="1F497D" w:themeColor="text2"/>
        </w:rPr>
        <w:t xml:space="preserve"> carried out a similar analysis for events between 2003 and 2009. While both of these studies add</w:t>
      </w:r>
      <w:ins w:id="78" w:author="Edward Winter" w:date="2016-06-06T20:29:00Z">
        <w:r w:rsidR="001129E2">
          <w:rPr>
            <w:rFonts w:ascii="Times New Roman" w:hAnsi="Times New Roman" w:cs="Times New Roman"/>
            <w:color w:val="1F497D" w:themeColor="text2"/>
          </w:rPr>
          <w:t>ed</w:t>
        </w:r>
      </w:ins>
      <w:del w:id="79" w:author="Edward Winter" w:date="2016-06-06T20:29:00Z">
        <w:r w:rsidR="002D76D5" w:rsidRPr="00F37972" w:rsidDel="001129E2">
          <w:rPr>
            <w:rFonts w:ascii="Times New Roman" w:hAnsi="Times New Roman" w:cs="Times New Roman"/>
            <w:color w:val="1F497D" w:themeColor="text2"/>
          </w:rPr>
          <w:delText xml:space="preserve"> significantly</w:delText>
        </w:r>
      </w:del>
      <w:r w:rsidR="002D76D5" w:rsidRPr="00F37972">
        <w:rPr>
          <w:rFonts w:ascii="Times New Roman" w:hAnsi="Times New Roman" w:cs="Times New Roman"/>
          <w:color w:val="1F497D" w:themeColor="text2"/>
        </w:rPr>
        <w:t xml:space="preserve"> to the sprint start RT literature</w:t>
      </w:r>
      <w:ins w:id="80" w:author="Edward Winter" w:date="2016-06-06T20:29:00Z">
        <w:r w:rsidR="0091204E">
          <w:rPr>
            <w:rFonts w:ascii="Times New Roman" w:hAnsi="Times New Roman" w:cs="Times New Roman"/>
            <w:color w:val="1F497D" w:themeColor="text2"/>
          </w:rPr>
          <w:t>,</w:t>
        </w:r>
      </w:ins>
      <w:r w:rsidR="002D76D5" w:rsidRPr="00F37972">
        <w:rPr>
          <w:rFonts w:ascii="Times New Roman" w:hAnsi="Times New Roman" w:cs="Times New Roman"/>
          <w:color w:val="1F497D" w:themeColor="text2"/>
        </w:rPr>
        <w:t xml:space="preserve"> the data u</w:t>
      </w:r>
      <w:del w:id="81" w:author="Edward Winter" w:date="2016-06-06T20:29:00Z">
        <w:r w:rsidR="002D76D5" w:rsidRPr="00F37972" w:rsidDel="0091204E">
          <w:rPr>
            <w:rFonts w:ascii="Times New Roman" w:hAnsi="Times New Roman" w:cs="Times New Roman"/>
            <w:color w:val="1F497D" w:themeColor="text2"/>
          </w:rPr>
          <w:delText>tili</w:delText>
        </w:r>
      </w:del>
      <w:r w:rsidR="002D76D5" w:rsidRPr="00F37972">
        <w:rPr>
          <w:rFonts w:ascii="Times New Roman" w:hAnsi="Times New Roman" w:cs="Times New Roman"/>
          <w:color w:val="1F497D" w:themeColor="text2"/>
        </w:rPr>
        <w:t xml:space="preserve">sed </w:t>
      </w:r>
      <w:del w:id="82" w:author="Edward Winter" w:date="2016-06-06T20:29:00Z">
        <w:r w:rsidR="002D76D5" w:rsidRPr="00F37972" w:rsidDel="0091204E">
          <w:rPr>
            <w:rFonts w:ascii="Times New Roman" w:hAnsi="Times New Roman" w:cs="Times New Roman"/>
            <w:color w:val="1F497D" w:themeColor="text2"/>
          </w:rPr>
          <w:delText xml:space="preserve">only </w:delText>
        </w:r>
      </w:del>
      <w:r w:rsidR="002D76D5" w:rsidRPr="00F37972">
        <w:rPr>
          <w:rFonts w:ascii="Times New Roman" w:hAnsi="Times New Roman" w:cs="Times New Roman"/>
          <w:color w:val="1F497D" w:themeColor="text2"/>
        </w:rPr>
        <w:t>span</w:t>
      </w:r>
      <w:del w:id="83" w:author="Edward Winter" w:date="2016-06-06T20:29:00Z">
        <w:r w:rsidR="002D76D5" w:rsidRPr="00F37972" w:rsidDel="0091204E">
          <w:rPr>
            <w:rFonts w:ascii="Times New Roman" w:hAnsi="Times New Roman" w:cs="Times New Roman"/>
            <w:color w:val="1F497D" w:themeColor="text2"/>
          </w:rPr>
          <w:delText>s</w:delText>
        </w:r>
      </w:del>
      <w:ins w:id="84" w:author="Edward Winter" w:date="2016-06-06T20:29:00Z">
        <w:r w:rsidR="0091204E">
          <w:rPr>
            <w:rFonts w:ascii="Times New Roman" w:hAnsi="Times New Roman" w:cs="Times New Roman"/>
            <w:color w:val="1F497D" w:themeColor="text2"/>
          </w:rPr>
          <w:t xml:space="preserve"> only</w:t>
        </w:r>
      </w:ins>
      <w:r w:rsidR="002D76D5" w:rsidRPr="00F37972">
        <w:rPr>
          <w:rFonts w:ascii="Times New Roman" w:hAnsi="Times New Roman" w:cs="Times New Roman"/>
          <w:color w:val="1F497D" w:themeColor="text2"/>
        </w:rPr>
        <w:t xml:space="preserve"> a </w:t>
      </w:r>
      <w:r w:rsidR="00395FCF" w:rsidRPr="00F37972">
        <w:rPr>
          <w:rFonts w:ascii="Times New Roman" w:hAnsi="Times New Roman" w:cs="Times New Roman"/>
          <w:color w:val="1F497D" w:themeColor="text2"/>
        </w:rPr>
        <w:t>single ruling period</w:t>
      </w:r>
      <w:r w:rsidR="002D76D5" w:rsidRPr="00F37972">
        <w:rPr>
          <w:rFonts w:ascii="Times New Roman" w:hAnsi="Times New Roman" w:cs="Times New Roman"/>
          <w:color w:val="1F497D" w:themeColor="text2"/>
        </w:rPr>
        <w:t>.</w:t>
      </w:r>
      <w:r w:rsidR="00315B26" w:rsidRPr="00F37972">
        <w:rPr>
          <w:rFonts w:ascii="Times New Roman" w:hAnsi="Times New Roman" w:cs="Times New Roman"/>
          <w:color w:val="1F497D" w:themeColor="text2"/>
        </w:rPr>
        <w:t xml:space="preserve"> </w:t>
      </w:r>
      <w:r w:rsidR="00BB46BF" w:rsidRPr="00F37972">
        <w:rPr>
          <w:rFonts w:ascii="Times New Roman" w:hAnsi="Times New Roman" w:cs="Times New Roman"/>
          <w:color w:val="1F497D" w:themeColor="text2"/>
        </w:rPr>
        <w:fldChar w:fldCharType="begin"/>
      </w:r>
      <w:r w:rsidR="00BB46BF" w:rsidRPr="00F37972">
        <w:rPr>
          <w:rFonts w:ascii="Times New Roman" w:hAnsi="Times New Roman" w:cs="Times New Roman"/>
          <w:color w:val="1F497D" w:themeColor="text2"/>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BB46BF" w:rsidRPr="00F37972">
        <w:rPr>
          <w:rFonts w:ascii="Times New Roman" w:hAnsi="Times New Roman" w:cs="Times New Roman"/>
          <w:color w:val="1F497D" w:themeColor="text2"/>
        </w:rPr>
        <w:fldChar w:fldCharType="separate"/>
      </w:r>
      <w:r w:rsidR="00BB46BF" w:rsidRPr="00F37972">
        <w:rPr>
          <w:rFonts w:ascii="Times New Roman" w:hAnsi="Times New Roman" w:cs="Times New Roman"/>
          <w:noProof/>
          <w:color w:val="1F497D" w:themeColor="text2"/>
        </w:rPr>
        <w:t>Haugen, Shalfawi et al. (2013)</w:t>
      </w:r>
      <w:r w:rsidR="00BB46BF" w:rsidRPr="00F37972">
        <w:rPr>
          <w:rFonts w:ascii="Times New Roman" w:hAnsi="Times New Roman" w:cs="Times New Roman"/>
          <w:color w:val="1F497D" w:themeColor="text2"/>
        </w:rPr>
        <w:fldChar w:fldCharType="end"/>
      </w:r>
      <w:del w:id="85" w:author="Edward Winter" w:date="2016-06-06T20:30:00Z">
        <w:r w:rsidR="00BB46BF" w:rsidRPr="00F37972" w:rsidDel="00EC56BD">
          <w:rPr>
            <w:rFonts w:ascii="Times New Roman" w:hAnsi="Times New Roman" w:cs="Times New Roman"/>
            <w:color w:val="1F497D" w:themeColor="text2"/>
          </w:rPr>
          <w:delText xml:space="preserve"> carried out a</w:delText>
        </w:r>
      </w:del>
      <w:r w:rsidR="00BB46BF" w:rsidRPr="00F37972">
        <w:rPr>
          <w:rFonts w:ascii="Times New Roman" w:hAnsi="Times New Roman" w:cs="Times New Roman"/>
          <w:color w:val="1F497D" w:themeColor="text2"/>
        </w:rPr>
        <w:t xml:space="preserve"> stud</w:t>
      </w:r>
      <w:ins w:id="86" w:author="Edward Winter" w:date="2016-06-06T20:30:00Z">
        <w:r w:rsidR="00EC56BD">
          <w:rPr>
            <w:rFonts w:ascii="Times New Roman" w:hAnsi="Times New Roman" w:cs="Times New Roman"/>
            <w:color w:val="1F497D" w:themeColor="text2"/>
          </w:rPr>
          <w:t>ied</w:t>
        </w:r>
      </w:ins>
      <w:del w:id="87" w:author="Edward Winter" w:date="2016-06-06T20:30:00Z">
        <w:r w:rsidR="00BB46BF" w:rsidRPr="00F37972" w:rsidDel="00EC56BD">
          <w:rPr>
            <w:rFonts w:ascii="Times New Roman" w:hAnsi="Times New Roman" w:cs="Times New Roman"/>
            <w:color w:val="1F497D" w:themeColor="text2"/>
          </w:rPr>
          <w:delText>y</w:delText>
        </w:r>
      </w:del>
      <w:r w:rsidR="00BB46BF" w:rsidRPr="00F37972">
        <w:rPr>
          <w:rFonts w:ascii="Times New Roman" w:hAnsi="Times New Roman" w:cs="Times New Roman"/>
          <w:color w:val="1F497D" w:themeColor="text2"/>
        </w:rPr>
        <w:t xml:space="preserve"> </w:t>
      </w:r>
      <w:r w:rsidR="00BB46BF" w:rsidRPr="00F37972">
        <w:rPr>
          <w:rFonts w:ascii="Times New Roman" w:hAnsi="Times New Roman" w:cs="Times New Roman"/>
          <w:color w:val="1F497D" w:themeColor="text2"/>
        </w:rPr>
        <w:lastRenderedPageBreak/>
        <w:t>on elite athletes over the period 1997 – 2011, but focused solely on the 100 m sprint</w:t>
      </w:r>
      <w:r w:rsidR="00395FCF" w:rsidRPr="00F37972">
        <w:rPr>
          <w:rFonts w:ascii="Times New Roman" w:hAnsi="Times New Roman" w:cs="Times New Roman"/>
          <w:color w:val="1F497D" w:themeColor="text2"/>
        </w:rPr>
        <w:t xml:space="preserve"> across the three ruling periods of interest</w:t>
      </w:r>
      <w:r w:rsidR="00BB46BF" w:rsidRPr="00F37972">
        <w:rPr>
          <w:rFonts w:ascii="Times New Roman" w:hAnsi="Times New Roman" w:cs="Times New Roman"/>
          <w:color w:val="1F497D" w:themeColor="text2"/>
        </w:rPr>
        <w:t xml:space="preserve">. They suggested a 20% increase in RTs over a 15 year period, but </w:t>
      </w:r>
      <w:r w:rsidR="008D6AB7" w:rsidRPr="00F37972">
        <w:rPr>
          <w:rFonts w:ascii="Times New Roman" w:hAnsi="Times New Roman" w:cs="Times New Roman"/>
          <w:color w:val="1F497D" w:themeColor="text2"/>
        </w:rPr>
        <w:t>d</w:t>
      </w:r>
      <w:r w:rsidR="008D6AB7">
        <w:rPr>
          <w:rFonts w:ascii="Times New Roman" w:hAnsi="Times New Roman" w:cs="Times New Roman"/>
          <w:color w:val="1F497D" w:themeColor="text2"/>
        </w:rPr>
        <w:t>id</w:t>
      </w:r>
      <w:r w:rsidR="008D6AB7" w:rsidRPr="00F37972">
        <w:rPr>
          <w:rFonts w:ascii="Times New Roman" w:hAnsi="Times New Roman" w:cs="Times New Roman"/>
          <w:color w:val="1F497D" w:themeColor="text2"/>
        </w:rPr>
        <w:t xml:space="preserve"> </w:t>
      </w:r>
      <w:r w:rsidR="00BB46BF" w:rsidRPr="00F37972">
        <w:rPr>
          <w:rFonts w:ascii="Times New Roman" w:hAnsi="Times New Roman" w:cs="Times New Roman"/>
          <w:color w:val="1F497D" w:themeColor="text2"/>
        </w:rPr>
        <w:t>not provide a full analysis of the difference</w:t>
      </w:r>
      <w:r w:rsidR="008D6AB7">
        <w:rPr>
          <w:rFonts w:ascii="Times New Roman" w:hAnsi="Times New Roman" w:cs="Times New Roman"/>
          <w:color w:val="1F497D" w:themeColor="text2"/>
        </w:rPr>
        <w:t>s</w:t>
      </w:r>
      <w:r w:rsidR="00BB46BF" w:rsidRPr="00F37972">
        <w:rPr>
          <w:rFonts w:ascii="Times New Roman" w:hAnsi="Times New Roman" w:cs="Times New Roman"/>
          <w:color w:val="1F497D" w:themeColor="text2"/>
        </w:rPr>
        <w:t xml:space="preserve"> across ruling periods </w:t>
      </w:r>
      <w:ins w:id="88" w:author="Edward Winter" w:date="2016-06-06T20:31:00Z">
        <w:r w:rsidR="00722B2F">
          <w:rPr>
            <w:rFonts w:ascii="Times New Roman" w:hAnsi="Times New Roman" w:cs="Times New Roman"/>
            <w:color w:val="1F497D" w:themeColor="text2"/>
          </w:rPr>
          <w:t>because of</w:t>
        </w:r>
      </w:ins>
      <w:del w:id="89" w:author="Edward Winter" w:date="2016-06-06T20:31:00Z">
        <w:r w:rsidR="00BB46BF" w:rsidRPr="00F37972" w:rsidDel="00722B2F">
          <w:rPr>
            <w:rFonts w:ascii="Times New Roman" w:hAnsi="Times New Roman" w:cs="Times New Roman"/>
            <w:color w:val="1F497D" w:themeColor="text2"/>
          </w:rPr>
          <w:delText>due to</w:delText>
        </w:r>
      </w:del>
      <w:r w:rsidR="00BB46BF" w:rsidRPr="00F37972">
        <w:rPr>
          <w:rFonts w:ascii="Times New Roman" w:hAnsi="Times New Roman" w:cs="Times New Roman"/>
          <w:color w:val="1F497D" w:themeColor="text2"/>
        </w:rPr>
        <w:t xml:space="preserve"> the lack of data </w:t>
      </w:r>
      <w:r w:rsidR="008D6AB7">
        <w:rPr>
          <w:rFonts w:ascii="Times New Roman" w:hAnsi="Times New Roman" w:cs="Times New Roman"/>
          <w:color w:val="1F497D" w:themeColor="text2"/>
        </w:rPr>
        <w:t>for</w:t>
      </w:r>
      <w:r w:rsidR="00395FCF" w:rsidRPr="00F37972">
        <w:rPr>
          <w:rFonts w:ascii="Times New Roman" w:hAnsi="Times New Roman" w:cs="Times New Roman"/>
          <w:color w:val="1F497D" w:themeColor="text2"/>
        </w:rPr>
        <w:t xml:space="preserve"> the third</w:t>
      </w:r>
      <w:r w:rsidR="00BB46BF" w:rsidRPr="00F37972">
        <w:rPr>
          <w:rFonts w:ascii="Times New Roman" w:hAnsi="Times New Roman" w:cs="Times New Roman"/>
          <w:color w:val="1F497D" w:themeColor="text2"/>
        </w:rPr>
        <w:t xml:space="preserve"> ruling p</w:t>
      </w:r>
      <w:r w:rsidR="00395FCF" w:rsidRPr="00F37972">
        <w:rPr>
          <w:rFonts w:ascii="Times New Roman" w:hAnsi="Times New Roman" w:cs="Times New Roman"/>
          <w:color w:val="1F497D" w:themeColor="text2"/>
        </w:rPr>
        <w:t>eriod</w:t>
      </w:r>
      <w:r w:rsidR="00BB46BF" w:rsidRPr="00F37972">
        <w:rPr>
          <w:rFonts w:ascii="Times New Roman" w:hAnsi="Times New Roman" w:cs="Times New Roman"/>
          <w:color w:val="1F497D" w:themeColor="text2"/>
        </w:rPr>
        <w:t xml:space="preserve">. </w:t>
      </w:r>
      <w:r w:rsidR="00315B26" w:rsidRPr="00F37972">
        <w:rPr>
          <w:rFonts w:ascii="Times New Roman" w:hAnsi="Times New Roman" w:cs="Times New Roman"/>
          <w:color w:val="000000" w:themeColor="text1"/>
        </w:rPr>
        <w:t>Al</w:t>
      </w:r>
      <w:r w:rsidR="00315B26" w:rsidRPr="00F148AF">
        <w:rPr>
          <w:rFonts w:ascii="Times New Roman" w:hAnsi="Times New Roman" w:cs="Times New Roman"/>
        </w:rPr>
        <w:t xml:space="preserve">l </w:t>
      </w:r>
      <w:r w:rsidR="00315B26">
        <w:rPr>
          <w:rFonts w:ascii="Times New Roman" w:hAnsi="Times New Roman" w:cs="Times New Roman"/>
        </w:rPr>
        <w:t xml:space="preserve">of the previous studies have been based on restricted sample sizes and many </w:t>
      </w:r>
      <w:ins w:id="90" w:author="Edward Winter" w:date="2016-06-06T20:31:00Z">
        <w:r w:rsidR="007F1E3C">
          <w:rPr>
            <w:rFonts w:ascii="Times New Roman" w:hAnsi="Times New Roman" w:cs="Times New Roman"/>
          </w:rPr>
          <w:t>have</w:t>
        </w:r>
      </w:ins>
      <w:del w:id="91" w:author="Edward Winter" w:date="2016-06-06T20:31:00Z">
        <w:r w:rsidR="00315B26" w:rsidDel="007F1E3C">
          <w:rPr>
            <w:rFonts w:ascii="Times New Roman" w:hAnsi="Times New Roman" w:cs="Times New Roman"/>
          </w:rPr>
          <w:delText>do</w:delText>
        </w:r>
      </w:del>
      <w:r w:rsidR="00315B26">
        <w:rPr>
          <w:rFonts w:ascii="Times New Roman" w:hAnsi="Times New Roman" w:cs="Times New Roman"/>
        </w:rPr>
        <w:t xml:space="preserve"> not include</w:t>
      </w:r>
      <w:ins w:id="92" w:author="Edward Winter" w:date="2016-06-06T20:31:00Z">
        <w:r w:rsidR="007F1E3C">
          <w:rPr>
            <w:rFonts w:ascii="Times New Roman" w:hAnsi="Times New Roman" w:cs="Times New Roman"/>
          </w:rPr>
          <w:t>d</w:t>
        </w:r>
      </w:ins>
      <w:r w:rsidR="00315B26">
        <w:rPr>
          <w:rFonts w:ascii="Times New Roman" w:hAnsi="Times New Roman" w:cs="Times New Roman"/>
        </w:rPr>
        <w:t xml:space="preserve"> data from athletes of international major championship status. Appropriate statistical analysis</w:t>
      </w:r>
      <w:r w:rsidR="004B208B">
        <w:rPr>
          <w:rFonts w:ascii="Times New Roman" w:hAnsi="Times New Roman" w:cs="Times New Roman"/>
        </w:rPr>
        <w:t xml:space="preserve"> </w:t>
      </w:r>
      <w:r w:rsidR="004B208B">
        <w:rPr>
          <w:rFonts w:ascii="Times New Roman" w:hAnsi="Times New Roman" w:cs="Times New Roman"/>
          <w:color w:val="1F497D" w:themeColor="text2"/>
        </w:rPr>
        <w:t>and modelling</w:t>
      </w:r>
      <w:r w:rsidR="00315B26">
        <w:rPr>
          <w:rFonts w:ascii="Times New Roman" w:hAnsi="Times New Roman" w:cs="Times New Roman"/>
        </w:rPr>
        <w:t xml:space="preserve"> of a large sample of male and female athlete RTs 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elite sprinters in </w:t>
      </w:r>
      <w:r w:rsidR="00315B26">
        <w:rPr>
          <w:rFonts w:ascii="Times New Roman" w:hAnsi="Times New Roman" w:cs="Times New Roman"/>
        </w:rPr>
        <w:t xml:space="preserve">major international championships by statistically modelling the historical RT data </w:t>
      </w:r>
      <w:ins w:id="93" w:author="Edward Winter" w:date="2016-06-06T20:32:00Z">
        <w:r w:rsidR="002C61D5">
          <w:rPr>
            <w:rFonts w:ascii="Times New Roman" w:hAnsi="Times New Roman" w:cs="Times New Roman"/>
          </w:rPr>
          <w:t>to see if there</w:t>
        </w:r>
      </w:ins>
      <w:del w:id="94" w:author="Edward Winter" w:date="2016-06-06T20:32:00Z">
        <w:r w:rsidR="00315B26" w:rsidDel="002C61D5">
          <w:rPr>
            <w:rFonts w:ascii="Times New Roman" w:hAnsi="Times New Roman" w:cs="Times New Roman"/>
          </w:rPr>
          <w:delText>and determining potential</w:delText>
        </w:r>
      </w:del>
      <w:r w:rsidR="00315B26">
        <w:rPr>
          <w:rFonts w:ascii="Times New Roman" w:hAnsi="Times New Roman" w:cs="Times New Roman"/>
        </w:rPr>
        <w:t xml:space="preserve"> differences across ruling periods, sex and round of competition. </w:t>
      </w:r>
      <w:r w:rsidR="00315B26" w:rsidRPr="00BA6929">
        <w:rPr>
          <w:rFonts w:ascii="Times New Roman" w:hAnsi="Times New Roman" w:cs="Times New Roman"/>
        </w:rPr>
        <w:t xml:space="preserve"> The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the data collected across multiple </w:t>
      </w:r>
      <w:r w:rsidR="00315B26">
        <w:rPr>
          <w:rFonts w:ascii="Times New Roman" w:hAnsi="Times New Roman" w:cs="Times New Roman"/>
        </w:rPr>
        <w:t xml:space="preserve">major 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ms reaction time for male and female sprinters accordingly</w:t>
      </w:r>
      <w:r w:rsidR="004B208B">
        <w:rPr>
          <w:rFonts w:ascii="Times New Roman" w:hAnsi="Times New Roman" w:cs="Times New Roman"/>
        </w:rPr>
        <w:t xml:space="preserve"> </w:t>
      </w:r>
      <w:r w:rsidR="004B208B">
        <w:rPr>
          <w:rFonts w:ascii="Times New Roman" w:hAnsi="Times New Roman" w:cs="Times New Roman"/>
          <w:color w:val="1F497D" w:themeColor="text2"/>
        </w:rPr>
        <w:t>using a statistical modelling approach</w:t>
      </w:r>
      <w:r w:rsidR="00315B26" w:rsidRPr="00BA6929">
        <w:rPr>
          <w:rFonts w:ascii="Times New Roman" w:hAnsi="Times New Roman" w:cs="Times New Roman"/>
        </w:rPr>
        <w:t xml:space="preserve">.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277F6F35" w:rsidR="00E21350" w:rsidRPr="00EE513E" w:rsidRDefault="001E0C0F" w:rsidP="00B36723">
      <w:pPr>
        <w:spacing w:line="480" w:lineRule="auto"/>
        <w:rPr>
          <w:rFonts w:ascii="Times New Roman" w:hAnsi="Times New Roman" w:cs="Times New Roman"/>
        </w:rPr>
      </w:pPr>
      <w:r>
        <w:rPr>
          <w:rFonts w:ascii="Times New Roman" w:hAnsi="Times New Roman" w:cs="Times New Roman"/>
        </w:rPr>
        <w:t xml:space="preserve">The collection and analysis of the data </w:t>
      </w:r>
      <w:del w:id="95" w:author="Edward Winter" w:date="2016-06-06T20:33:00Z">
        <w:r w:rsidDel="00605E93">
          <w:rPr>
            <w:rFonts w:ascii="Times New Roman" w:hAnsi="Times New Roman" w:cs="Times New Roman"/>
          </w:rPr>
          <w:delText>utilised</w:delText>
        </w:r>
      </w:del>
      <w:r>
        <w:rPr>
          <w:rFonts w:ascii="Times New Roman" w:hAnsi="Times New Roman" w:cs="Times New Roman"/>
        </w:rPr>
        <w:t xml:space="preserve"> in this study </w:t>
      </w:r>
      <w:ins w:id="96" w:author="Edward Winter" w:date="2016-06-06T20:34:00Z">
        <w:r w:rsidR="00605E93">
          <w:rPr>
            <w:rFonts w:ascii="Times New Roman" w:hAnsi="Times New Roman" w:cs="Times New Roman"/>
          </w:rPr>
          <w:t>was</w:t>
        </w:r>
      </w:ins>
      <w:del w:id="97" w:author="Edward Winter" w:date="2016-06-06T20:33:00Z">
        <w:r w:rsidDel="00605E93">
          <w:rPr>
            <w:rFonts w:ascii="Times New Roman" w:hAnsi="Times New Roman" w:cs="Times New Roman"/>
          </w:rPr>
          <w:delText>received research ethics</w:delText>
        </w:r>
      </w:del>
      <w:r>
        <w:rPr>
          <w:rFonts w:ascii="Times New Roman" w:hAnsi="Times New Roman" w:cs="Times New Roman"/>
        </w:rPr>
        <w:t xml:space="preserve"> approv</w:t>
      </w:r>
      <w:ins w:id="98" w:author="Edward Winter" w:date="2016-06-06T20:34:00Z">
        <w:r w:rsidR="00605E93">
          <w:rPr>
            <w:rFonts w:ascii="Times New Roman" w:hAnsi="Times New Roman" w:cs="Times New Roman"/>
          </w:rPr>
          <w:t>ed by</w:t>
        </w:r>
      </w:ins>
      <w:del w:id="99" w:author="Edward Winter" w:date="2016-06-06T20:34:00Z">
        <w:r w:rsidDel="00605E93">
          <w:rPr>
            <w:rFonts w:ascii="Times New Roman" w:hAnsi="Times New Roman" w:cs="Times New Roman"/>
          </w:rPr>
          <w:delText>al from</w:delText>
        </w:r>
      </w:del>
      <w:r>
        <w:rPr>
          <w:rFonts w:ascii="Times New Roman" w:hAnsi="Times New Roman" w:cs="Times New Roman"/>
        </w:rPr>
        <w:t xml:space="preserve"> the University of Limerick Education and Health Sciences Research Ethics committee (2013_06_07</w:t>
      </w:r>
      <w:r w:rsidR="00873533">
        <w:rPr>
          <w:rFonts w:ascii="Times New Roman" w:hAnsi="Times New Roman" w:cs="Times New Roman"/>
        </w:rPr>
        <w:t>_</w:t>
      </w:r>
      <w:r>
        <w:rPr>
          <w:rFonts w:ascii="Times New Roman" w:hAnsi="Times New Roman" w:cs="Times New Roman"/>
        </w:rPr>
        <w:t xml:space="preserve">EHS).  </w:t>
      </w:r>
      <w:r w:rsidR="00892C56">
        <w:rPr>
          <w:rFonts w:ascii="Times New Roman" w:hAnsi="Times New Roman" w:cs="Times New Roman"/>
        </w:rPr>
        <w:t>RT</w:t>
      </w:r>
      <w:r w:rsidR="001E0E4B" w:rsidRPr="001E0E4B">
        <w:rPr>
          <w:rFonts w:ascii="Times New Roman" w:hAnsi="Times New Roman" w:cs="Times New Roman"/>
        </w:rPr>
        <w:t xml:space="preserve"> data </w:t>
      </w:r>
      <w:ins w:id="100" w:author="Edward Winter" w:date="2016-06-06T20:34:00Z">
        <w:r w:rsidR="009D6388">
          <w:rPr>
            <w:rFonts w:ascii="Times New Roman" w:hAnsi="Times New Roman" w:cs="Times New Roman"/>
          </w:rPr>
          <w:t>were</w:t>
        </w:r>
      </w:ins>
      <w:del w:id="101" w:author="Edward Winter" w:date="2016-06-06T20:34:00Z">
        <w:r w:rsidR="003204EA" w:rsidDel="009D6388">
          <w:rPr>
            <w:rFonts w:ascii="Times New Roman" w:hAnsi="Times New Roman" w:cs="Times New Roman"/>
          </w:rPr>
          <w:delText>was</w:delText>
        </w:r>
      </w:del>
      <w:r w:rsidR="003204EA">
        <w:rPr>
          <w:rFonts w:ascii="Times New Roman" w:hAnsi="Times New Roman" w:cs="Times New Roman"/>
        </w:rPr>
        <w:t xml:space="preserve">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e</w:t>
      </w:r>
      <w:ins w:id="102" w:author="Edward Winter" w:date="2016-06-06T20:34:00Z">
        <w:r w:rsidR="00B05C7C">
          <w:rPr>
            <w:rFonts w:ascii="Times New Roman" w:hAnsi="Times New Roman" w:cs="Times New Roman"/>
          </w:rPr>
          <w:t>d</w:t>
        </w:r>
      </w:ins>
      <w:del w:id="103" w:author="Edward Winter" w:date="2016-06-06T20:34:00Z">
        <w:r w:rsidR="001E0E4B" w:rsidDel="00B05C7C">
          <w:rPr>
            <w:rFonts w:ascii="Times New Roman" w:hAnsi="Times New Roman" w:cs="Times New Roman"/>
          </w:rPr>
          <w:delText>s</w:delText>
        </w:r>
      </w:del>
      <w:r w:rsidR="001E0E4B">
        <w:rPr>
          <w:rFonts w:ascii="Times New Roman" w:hAnsi="Times New Roman" w:cs="Times New Roman"/>
        </w:rPr>
        <w:t xml:space="preserve"> </w:t>
      </w:r>
      <w:r w:rsidR="001E0E4B">
        <w:rPr>
          <w:rFonts w:ascii="Times New Roman" w:hAnsi="Times New Roman" w:cs="Times New Roman"/>
        </w:rPr>
        <w:lastRenderedPageBreak/>
        <w:t xml:space="preserve">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sidR="00892C56">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sidR="00892C56">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w:t>
      </w:r>
      <w:del w:id="104" w:author="Edward Winter" w:date="2016-06-06T20:34:00Z">
        <w:r w:rsidR="001E0E4B" w:rsidDel="003D75D4">
          <w:rPr>
            <w:rFonts w:ascii="Times New Roman" w:hAnsi="Times New Roman" w:cs="Times New Roman"/>
          </w:rPr>
          <w:delText xml:space="preserve"> from</w:delText>
        </w:r>
      </w:del>
      <w:r w:rsidR="001E0E4B">
        <w:rPr>
          <w:rFonts w:ascii="Times New Roman" w:hAnsi="Times New Roman" w:cs="Times New Roman"/>
        </w:rPr>
        <w:t xml:space="preserve">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w:t>
      </w:r>
      <w:ins w:id="105" w:author="Edward Winter" w:date="2016-06-06T20:34:00Z">
        <w:r w:rsidR="002B1477">
          <w:rPr>
            <w:rFonts w:ascii="Times New Roman" w:hAnsi="Times New Roman" w:cs="Times New Roman"/>
          </w:rPr>
          <w:t>shortest</w:t>
        </w:r>
      </w:ins>
      <w:del w:id="106" w:author="Edward Winter" w:date="2016-06-06T20:34:00Z">
        <w:r w:rsidR="001E0E4B" w:rsidRPr="001E0E4B" w:rsidDel="002B1477">
          <w:rPr>
            <w:rFonts w:ascii="Times New Roman" w:hAnsi="Times New Roman" w:cs="Times New Roman"/>
          </w:rPr>
          <w:delText>quickest</w:delText>
        </w:r>
      </w:del>
      <w:r w:rsidR="001E0E4B" w:rsidRPr="001E0E4B">
        <w:rPr>
          <w:rFonts w:ascii="Times New Roman" w:hAnsi="Times New Roman" w:cs="Times New Roman"/>
        </w:rPr>
        <w:t xml:space="preserve"> 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1E0E4B" w:rsidRPr="001E0E4B">
        <w:rPr>
          <w:rFonts w:ascii="Times New Roman" w:hAnsi="Times New Roman" w:cs="Times New Roman"/>
        </w:rPr>
        <w:t xml:space="preserve">While the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065056">
        <w:rPr>
          <w:rFonts w:ascii="Times New Roman" w:hAnsi="Times New Roman" w:cs="Times New Roman"/>
        </w:rPr>
        <w:t xml:space="preserve"> </w:t>
      </w:r>
      <w:r w:rsidR="00C25038">
        <w:rPr>
          <w:rFonts w:ascii="Times New Roman" w:hAnsi="Times New Roman" w:cs="Times New Roman"/>
        </w:rPr>
        <w:t>the RT</w:t>
      </w:r>
      <w:r w:rsidR="001E0E4B"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sidR="00892C56">
        <w:rPr>
          <w:rFonts w:ascii="Times New Roman" w:hAnsi="Times New Roman" w:cs="Times New Roman"/>
        </w:rPr>
        <w:t>RTs</w:t>
      </w:r>
      <w:r w:rsidR="001E0E4B" w:rsidRPr="001E0E4B">
        <w:rPr>
          <w:rFonts w:ascii="Times New Roman" w:hAnsi="Times New Roman" w:cs="Times New Roman"/>
        </w:rPr>
        <w:t xml:space="preserve"> of elite</w:t>
      </w:r>
      <w:ins w:id="107" w:author="Edward Winter" w:date="2016-06-06T20:35:00Z">
        <w:r w:rsidR="00646CCC">
          <w:rPr>
            <w:rFonts w:ascii="Times New Roman" w:hAnsi="Times New Roman" w:cs="Times New Roman"/>
          </w:rPr>
          <w:t>-standard</w:t>
        </w:r>
      </w:ins>
      <w:r w:rsidR="001E0E4B" w:rsidRPr="001E0E4B">
        <w:rPr>
          <w:rFonts w:ascii="Times New Roman" w:hAnsi="Times New Roman" w:cs="Times New Roman"/>
        </w:rPr>
        <w:t xml:space="preserv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154312">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sidR="00892C56">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93392E">
        <w:rPr>
          <w:rFonts w:ascii="Times New Roman" w:hAnsi="Times New Roman" w:cs="Times New Roman"/>
        </w:rPr>
        <w:t xml:space="preserve"> </w:t>
      </w:r>
      <w:r w:rsidR="004F10DD">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r w:rsidR="00154312">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
    <w:p w14:paraId="699878CC" w14:textId="77777777" w:rsidR="001E0C0F" w:rsidRDefault="001E0C0F" w:rsidP="00B36723">
      <w:pPr>
        <w:spacing w:line="480" w:lineRule="auto"/>
        <w:rPr>
          <w:rFonts w:ascii="Times New Roman" w:hAnsi="Times New Roman" w:cs="Times New Roman"/>
          <w:b/>
          <w:i/>
        </w:rPr>
      </w:pP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3A8BDACC" w:rsidR="00E21350" w:rsidRPr="00EE513E" w:rsidRDefault="00C7609C" w:rsidP="00B36723">
      <w:pPr>
        <w:spacing w:line="480" w:lineRule="auto"/>
        <w:rPr>
          <w:rFonts w:ascii="Times New Roman" w:hAnsi="Times New Roman" w:cs="Times New Roman"/>
        </w:rPr>
      </w:pPr>
      <w:r>
        <w:rPr>
          <w:rFonts w:ascii="Times New Roman" w:hAnsi="Times New Roman" w:cs="Times New Roman"/>
        </w:rPr>
        <w:t>Descriptive statistics for the centre and variability of RTs relative to sex 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w:t>
      </w:r>
      <w:r w:rsidR="0072453D" w:rsidRPr="00F37972">
        <w:rPr>
          <w:rFonts w:ascii="Times New Roman" w:hAnsi="Times New Roman" w:cs="Times New Roman"/>
          <w:color w:val="1F497D" w:themeColor="text2"/>
        </w:rPr>
        <w:t xml:space="preserve">. </w:t>
      </w:r>
      <w:r w:rsidR="005D1B36" w:rsidRPr="00F37972">
        <w:rPr>
          <w:rFonts w:ascii="Times New Roman" w:hAnsi="Times New Roman" w:cs="Times New Roman"/>
          <w:color w:val="1F497D" w:themeColor="text2"/>
        </w:rPr>
        <w:t xml:space="preserve"> </w:t>
      </w:r>
      <w:ins w:id="108" w:author="Edward Winter" w:date="2016-06-06T20:37:00Z">
        <w:r w:rsidR="007F19AF">
          <w:rPr>
            <w:rFonts w:ascii="Times New Roman" w:hAnsi="Times New Roman" w:cs="Times New Roman"/>
            <w:color w:val="1F497D" w:themeColor="text2"/>
          </w:rPr>
          <w:t xml:space="preserve">Times from </w:t>
        </w:r>
      </w:ins>
      <w:del w:id="109" w:author="Edward Winter" w:date="2016-06-06T20:37:00Z">
        <w:r w:rsidR="00E82AFF" w:rsidDel="007F19AF">
          <w:rPr>
            <w:rFonts w:ascii="Times New Roman" w:hAnsi="Times New Roman" w:cs="Times New Roman"/>
            <w:color w:val="1F497D" w:themeColor="text2"/>
          </w:rPr>
          <w:delText>An analysis was also conducted to identif</w:delText>
        </w:r>
      </w:del>
      <w:del w:id="110" w:author="Edward Winter" w:date="2016-06-06T20:36:00Z">
        <w:r w:rsidR="00E82AFF" w:rsidDel="007F19AF">
          <w:rPr>
            <w:rFonts w:ascii="Times New Roman" w:hAnsi="Times New Roman" w:cs="Times New Roman"/>
            <w:color w:val="1F497D" w:themeColor="text2"/>
          </w:rPr>
          <w:delText>y if the use of</w:delText>
        </w:r>
      </w:del>
      <w:r w:rsidR="00E82AFF">
        <w:rPr>
          <w:rFonts w:ascii="Times New Roman" w:hAnsi="Times New Roman" w:cs="Times New Roman"/>
          <w:color w:val="1F497D" w:themeColor="text2"/>
        </w:rPr>
        <w:t xml:space="preserve"> OMEGA and SEIKO starting technologies at European and World Championships </w:t>
      </w:r>
      <w:ins w:id="111" w:author="Edward Winter" w:date="2016-06-06T20:37:00Z">
        <w:r w:rsidR="007F19AF">
          <w:rPr>
            <w:rFonts w:ascii="Times New Roman" w:hAnsi="Times New Roman" w:cs="Times New Roman"/>
            <w:color w:val="1F497D" w:themeColor="text2"/>
          </w:rPr>
          <w:t>w</w:t>
        </w:r>
      </w:ins>
      <w:ins w:id="112" w:author="Edward Winter" w:date="2016-06-06T20:38:00Z">
        <w:r w:rsidR="007F19AF">
          <w:rPr>
            <w:rFonts w:ascii="Times New Roman" w:hAnsi="Times New Roman" w:cs="Times New Roman"/>
            <w:color w:val="1F497D" w:themeColor="text2"/>
          </w:rPr>
          <w:t>ere</w:t>
        </w:r>
      </w:ins>
      <w:ins w:id="113" w:author="Edward Winter" w:date="2016-06-06T20:37:00Z">
        <w:r w:rsidR="007F19AF">
          <w:rPr>
            <w:rFonts w:ascii="Times New Roman" w:hAnsi="Times New Roman" w:cs="Times New Roman"/>
            <w:color w:val="1F497D" w:themeColor="text2"/>
          </w:rPr>
          <w:t xml:space="preserve"> com</w:t>
        </w:r>
      </w:ins>
      <w:ins w:id="114" w:author="Edward Winter" w:date="2016-06-06T20:38:00Z">
        <w:r w:rsidR="007F19AF">
          <w:rPr>
            <w:rFonts w:ascii="Times New Roman" w:hAnsi="Times New Roman" w:cs="Times New Roman"/>
            <w:color w:val="1F497D" w:themeColor="text2"/>
          </w:rPr>
          <w:t xml:space="preserve">pared to </w:t>
        </w:r>
      </w:ins>
      <w:del w:id="115" w:author="Edward Winter" w:date="2016-06-06T20:38:00Z">
        <w:r w:rsidR="00E82AFF" w:rsidDel="007F19AF">
          <w:rPr>
            <w:rFonts w:ascii="Times New Roman" w:hAnsi="Times New Roman" w:cs="Times New Roman"/>
            <w:color w:val="1F497D" w:themeColor="text2"/>
          </w:rPr>
          <w:delText>impacted</w:delText>
        </w:r>
      </w:del>
      <w:r w:rsidR="00E82AFF">
        <w:rPr>
          <w:rFonts w:ascii="Times New Roman" w:hAnsi="Times New Roman" w:cs="Times New Roman"/>
          <w:color w:val="1F497D" w:themeColor="text2"/>
        </w:rPr>
        <w:t xml:space="preserve"> </w:t>
      </w:r>
      <w:ins w:id="116" w:author="Edward Winter" w:date="2016-06-06T20:38:00Z">
        <w:r w:rsidR="007F19AF">
          <w:rPr>
            <w:rFonts w:ascii="Times New Roman" w:hAnsi="Times New Roman" w:cs="Times New Roman"/>
            <w:color w:val="1F497D" w:themeColor="text2"/>
          </w:rPr>
          <w:t>see if the</w:t>
        </w:r>
      </w:ins>
      <w:ins w:id="117" w:author="Edward Winter" w:date="2016-06-06T20:39:00Z">
        <w:r w:rsidR="007F19AF">
          <w:rPr>
            <w:rFonts w:ascii="Times New Roman" w:hAnsi="Times New Roman" w:cs="Times New Roman"/>
            <w:color w:val="1F497D" w:themeColor="text2"/>
          </w:rPr>
          <w:t xml:space="preserve">y </w:t>
        </w:r>
        <w:proofErr w:type="spellStart"/>
        <w:r w:rsidR="007F19AF">
          <w:rPr>
            <w:rFonts w:ascii="Times New Roman" w:hAnsi="Times New Roman" w:cs="Times New Roman"/>
            <w:color w:val="1F497D" w:themeColor="text2"/>
          </w:rPr>
          <w:t>nfluenc</w:t>
        </w:r>
      </w:ins>
      <w:del w:id="118" w:author="Edward Winter" w:date="2016-06-06T20:39:00Z">
        <w:r w:rsidR="00E82AFF" w:rsidDel="007F19AF">
          <w:rPr>
            <w:rFonts w:ascii="Times New Roman" w:hAnsi="Times New Roman" w:cs="Times New Roman"/>
            <w:color w:val="1F497D" w:themeColor="text2"/>
          </w:rPr>
          <w:delText>the record</w:delText>
        </w:r>
      </w:del>
      <w:proofErr w:type="gramStart"/>
      <w:r w:rsidR="00E82AFF">
        <w:rPr>
          <w:rFonts w:ascii="Times New Roman" w:hAnsi="Times New Roman" w:cs="Times New Roman"/>
          <w:color w:val="1F497D" w:themeColor="text2"/>
        </w:rPr>
        <w:t>ed</w:t>
      </w:r>
      <w:proofErr w:type="spellEnd"/>
      <w:proofErr w:type="gramEnd"/>
      <w:r w:rsidR="00E82AFF">
        <w:rPr>
          <w:rFonts w:ascii="Times New Roman" w:hAnsi="Times New Roman" w:cs="Times New Roman"/>
          <w:color w:val="1F497D" w:themeColor="text2"/>
        </w:rPr>
        <w:t xml:space="preserve"> RTs of athletes.</w:t>
      </w:r>
      <w:r w:rsidR="0072453D" w:rsidRPr="00F37972">
        <w:rPr>
          <w:rFonts w:ascii="Times New Roman" w:hAnsi="Times New Roman" w:cs="Times New Roman"/>
          <w:color w:val="1F497D" w:themeColor="text2"/>
        </w:rPr>
        <w:t xml:space="preserve"> </w:t>
      </w:r>
    </w:p>
    <w:p w14:paraId="313249DD" w14:textId="77777777" w:rsidR="00E82AFF" w:rsidRDefault="00E82AFF" w:rsidP="00B36723">
      <w:pPr>
        <w:spacing w:line="480" w:lineRule="auto"/>
        <w:rPr>
          <w:rFonts w:ascii="Times New Roman" w:hAnsi="Times New Roman" w:cs="Times New Roman"/>
          <w:b/>
          <w:i/>
        </w:rPr>
      </w:pP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t>Statistical Modelling</w:t>
      </w:r>
    </w:p>
    <w:p w14:paraId="729BAF2B" w14:textId="00933906"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lastRenderedPageBreak/>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77F2B8B5" w:rsidR="00341CA2" w:rsidRPr="00B86592" w:rsidRDefault="00B86592" w:rsidP="00784F30">
      <w:pPr>
        <w:spacing w:line="480" w:lineRule="auto"/>
        <w:rPr>
          <w:rFonts w:ascii="Times New Roman" w:hAnsi="Times New Roman" w:cs="Times New Roman"/>
          <w:b/>
          <w:i/>
        </w:rPr>
      </w:pPr>
      <w:r w:rsidRPr="00B86592">
        <w:rPr>
          <w:rFonts w:ascii="Times New Roman" w:hAnsi="Times New Roman" w:cs="Times New Roman"/>
          <w:b/>
          <w:i/>
        </w:rPr>
        <w:t>Estimation</w:t>
      </w:r>
    </w:p>
    <w:p w14:paraId="484BEB26" w14:textId="46AA3EF7"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w:t>
      </w:r>
      <w:commentRangeStart w:id="119"/>
      <w:r w:rsidRPr="0055310D">
        <w:rPr>
          <w:rFonts w:ascii="Times New Roman" w:hAnsi="Times New Roman" w:cs="Times New Roman"/>
        </w:rPr>
        <w:t>parameters</w:t>
      </w:r>
      <w:commentRangeEnd w:id="119"/>
      <w:r w:rsidR="001109A5">
        <w:rPr>
          <w:rStyle w:val="CommentReference"/>
        </w:rPr>
        <w:commentReference w:id="119"/>
      </w:r>
      <w:r w:rsidRPr="0055310D">
        <w:rPr>
          <w:rFonts w:ascii="Times New Roman" w:hAnsi="Times New Roman" w:cs="Times New Roman"/>
        </w:rPr>
        <w:t xml:space="preserve"> </w:t>
      </w:r>
      <w:r w:rsidR="00B86592">
        <w:rPr>
          <w:rFonts w:ascii="Times New Roman" w:hAnsi="Times New Roman" w:cs="Times New Roman"/>
        </w:rPr>
        <w:t>for</w:t>
      </w:r>
      <w:r w:rsidRPr="0055310D">
        <w:rPr>
          <w:rFonts w:ascii="Times New Roman" w:hAnsi="Times New Roman" w:cs="Times New Roman"/>
        </w:rPr>
        <w:t xml:space="preserve"> the </w:t>
      </w:r>
      <w:r w:rsidR="003B09A9">
        <w:rPr>
          <w:rFonts w:ascii="Times New Roman" w:hAnsi="Times New Roman" w:cs="Times New Roman"/>
        </w:rPr>
        <w:t>EMG</w:t>
      </w:r>
      <w:r w:rsidR="00B86592">
        <w:rPr>
          <w:rFonts w:ascii="Times New Roman" w:hAnsi="Times New Roman" w:cs="Times New Roman"/>
        </w:rPr>
        <w:t>D</w:t>
      </w:r>
      <w:r w:rsidRPr="0055310D">
        <w:rPr>
          <w:rFonts w:ascii="Times New Roman" w:hAnsi="Times New Roman" w:cs="Times New Roman"/>
        </w:rPr>
        <w:t xml:space="preserve">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w:t>
      </w:r>
      <w:ins w:id="120" w:author="Edward Winter" w:date="2016-06-06T20:40:00Z">
        <w:r w:rsidR="00586B9D">
          <w:rPr>
            <w:rFonts w:ascii="Times New Roman" w:hAnsi="Times New Roman" w:cs="Times New Roman"/>
          </w:rPr>
          <w:t>package</w:t>
        </w:r>
      </w:ins>
      <w:del w:id="121" w:author="Edward Winter" w:date="2016-06-06T20:40:00Z">
        <w:r w:rsidDel="00586B9D">
          <w:rPr>
            <w:rFonts w:ascii="Times New Roman" w:hAnsi="Times New Roman" w:cs="Times New Roman"/>
          </w:rPr>
          <w:delText>computing environment</w:delText>
        </w:r>
      </w:del>
      <w:r>
        <w:rPr>
          <w:rFonts w:ascii="Times New Roman" w:hAnsi="Times New Roman" w:cs="Times New Roman"/>
        </w:rPr>
        <w:t xml:space="preserve"> </w:t>
      </w:r>
      <w:r>
        <w:rPr>
          <w:rFonts w:ascii="Times New Roman" w:hAnsi="Times New Roman" w:cs="Times New Roman"/>
        </w:rPr>
        <w:fldChar w:fldCharType="begin"/>
      </w:r>
      <w:r w:rsidR="0015431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15431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154312">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54C74E2C"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del w:id="122" w:author="Edward Winter" w:date="2016-06-06T20:41:00Z">
        <w:r w:rsidR="00A54FED" w:rsidDel="00F312F1">
          <w:rPr>
            <w:rFonts w:ascii="Times New Roman" w:hAnsi="Times New Roman" w:cs="Times New Roman"/>
          </w:rPr>
          <w:delText>was used to</w:delText>
        </w:r>
        <w:r w:rsidR="003B05AE" w:rsidRPr="003B05AE" w:rsidDel="00F312F1">
          <w:rPr>
            <w:rFonts w:ascii="Times New Roman" w:hAnsi="Times New Roman" w:cs="Times New Roman"/>
          </w:rPr>
          <w:delText xml:space="preserve"> </w:delText>
        </w:r>
      </w:del>
      <w:r w:rsidR="003B05AE" w:rsidRPr="003B05AE">
        <w:rPr>
          <w:rFonts w:ascii="Times New Roman" w:hAnsi="Times New Roman" w:cs="Times New Roman"/>
        </w:rPr>
        <w:t>evaluate</w:t>
      </w:r>
      <w:ins w:id="123" w:author="Edward Winter" w:date="2016-06-06T20:41:00Z">
        <w:r w:rsidR="00F312F1">
          <w:rPr>
            <w:rFonts w:ascii="Times New Roman" w:hAnsi="Times New Roman" w:cs="Times New Roman"/>
          </w:rPr>
          <w:t>d</w:t>
        </w:r>
      </w:ins>
      <w:r w:rsidR="003B05AE" w:rsidRPr="003B05AE">
        <w:rPr>
          <w:rFonts w:ascii="Times New Roman" w:hAnsi="Times New Roman" w:cs="Times New Roman"/>
        </w:rPr>
        <w:t xml:space="preserv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not a true reflection of the observed data</w:t>
      </w:r>
      <w:ins w:id="124" w:author="Edward Winter" w:date="2016-06-06T20:41:00Z">
        <w:r w:rsidR="00F312F1">
          <w:rPr>
            <w:rFonts w:ascii="Times New Roman" w:hAnsi="Times New Roman" w:cs="Times New Roman"/>
          </w:rPr>
          <w:t>.</w:t>
        </w:r>
      </w:ins>
      <w:del w:id="125" w:author="Edward Winter" w:date="2016-06-06T20:41:00Z">
        <w:r w:rsidR="003B05AE" w:rsidRPr="003B05AE" w:rsidDel="00F312F1">
          <w:rPr>
            <w:rFonts w:ascii="Times New Roman" w:hAnsi="Times New Roman" w:cs="Times New Roman"/>
          </w:rPr>
          <w:delText>,</w:delText>
        </w:r>
      </w:del>
      <w:r w:rsidR="003B05AE" w:rsidRPr="003B05AE">
        <w:rPr>
          <w:rFonts w:ascii="Times New Roman" w:hAnsi="Times New Roman" w:cs="Times New Roman"/>
        </w:rPr>
        <w:t xml:space="preserve"> </w:t>
      </w:r>
      <w:ins w:id="126" w:author="Edward Winter" w:date="2016-06-06T20:41:00Z">
        <w:r w:rsidR="00F312F1">
          <w:rPr>
            <w:rFonts w:ascii="Times New Roman" w:hAnsi="Times New Roman" w:cs="Times New Roman"/>
          </w:rPr>
          <w:t>For</w:t>
        </w:r>
      </w:ins>
      <w:del w:id="127" w:author="Edward Winter" w:date="2016-06-06T20:41:00Z">
        <w:r w:rsidR="003B05AE" w:rsidRPr="003B05AE" w:rsidDel="00F312F1">
          <w:rPr>
            <w:rFonts w:ascii="Times New Roman" w:hAnsi="Times New Roman" w:cs="Times New Roman"/>
          </w:rPr>
          <w:delText>more</w:delText>
        </w:r>
      </w:del>
      <w:r w:rsidR="003B05AE" w:rsidRPr="003B05AE">
        <w:rPr>
          <w:rFonts w:ascii="Times New Roman" w:hAnsi="Times New Roman" w:cs="Times New Roman"/>
        </w:rPr>
        <w:t xml:space="preserve"> detail</w:t>
      </w:r>
      <w:ins w:id="128" w:author="Edward Winter" w:date="2016-06-06T20:41:00Z">
        <w:r w:rsidR="00F312F1">
          <w:rPr>
            <w:rFonts w:ascii="Times New Roman" w:hAnsi="Times New Roman" w:cs="Times New Roman"/>
          </w:rPr>
          <w:t>s</w:t>
        </w:r>
      </w:ins>
      <w:r w:rsidR="003B05AE" w:rsidRPr="003B05AE">
        <w:rPr>
          <w:rFonts w:ascii="Times New Roman" w:hAnsi="Times New Roman" w:cs="Times New Roman"/>
        </w:rPr>
        <w:t xml:space="preserve"> </w:t>
      </w:r>
      <w:r w:rsidR="00A54FED">
        <w:rPr>
          <w:rFonts w:ascii="Times New Roman" w:hAnsi="Times New Roman" w:cs="Times New Roman"/>
        </w:rPr>
        <w:t>of this goodness-of-fit test</w:t>
      </w:r>
      <w:ins w:id="129" w:author="Edward Winter" w:date="2016-06-06T20:41:00Z">
        <w:r w:rsidR="00F312F1">
          <w:rPr>
            <w:rFonts w:ascii="Times New Roman" w:hAnsi="Times New Roman" w:cs="Times New Roman"/>
          </w:rPr>
          <w:t>, see</w:t>
        </w:r>
      </w:ins>
      <w:del w:id="130" w:author="Edward Winter" w:date="2016-06-06T20:41:00Z">
        <w:r w:rsidR="00A54FED" w:rsidDel="00F312F1">
          <w:rPr>
            <w:rFonts w:ascii="Times New Roman" w:hAnsi="Times New Roman" w:cs="Times New Roman"/>
          </w:rPr>
          <w:delText xml:space="preserve"> </w:delText>
        </w:r>
        <w:r w:rsidR="003B05AE" w:rsidRPr="003B05AE" w:rsidDel="00F312F1">
          <w:rPr>
            <w:rFonts w:ascii="Times New Roman" w:hAnsi="Times New Roman" w:cs="Times New Roman"/>
          </w:rPr>
          <w:delText>can be found in</w:delText>
        </w:r>
      </w:del>
      <w:r w:rsidR="003B05AE" w:rsidRPr="003B05AE">
        <w:rPr>
          <w:rFonts w:ascii="Times New Roman" w:hAnsi="Times New Roman" w:cs="Times New Roman"/>
        </w:rPr>
        <w:t xml:space="preserve"> </w:t>
      </w:r>
      <w:r w:rsidR="003B05AE" w:rsidRPr="003B05AE">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154312">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ins w:id="131" w:author="Edward Winter" w:date="2016-06-06T20:42:00Z">
        <w:r w:rsidR="001C0670">
          <w:rPr>
            <w:rFonts w:ascii="Times New Roman" w:hAnsi="Times New Roman" w:cs="Times New Roman"/>
          </w:rPr>
          <w:lastRenderedPageBreak/>
          <w:t>Statistical</w:t>
        </w:r>
      </w:ins>
      <w:del w:id="132" w:author="Edward Winter" w:date="2016-06-06T20:42:00Z">
        <w:r w:rsidR="00A54FED" w:rsidDel="001C0670">
          <w:rPr>
            <w:rFonts w:ascii="Times New Roman" w:hAnsi="Times New Roman" w:cs="Times New Roman"/>
          </w:rPr>
          <w:delText xml:space="preserve">For this </w:delText>
        </w:r>
        <w:r w:rsidR="00694FF1" w:rsidDel="001C0670">
          <w:rPr>
            <w:rFonts w:ascii="Times New Roman" w:hAnsi="Times New Roman" w:cs="Times New Roman"/>
          </w:rPr>
          <w:delText xml:space="preserve">study </w:delText>
        </w:r>
        <w:r w:rsidR="00A54FED" w:rsidDel="001C0670">
          <w:rPr>
            <w:rFonts w:ascii="Times New Roman" w:hAnsi="Times New Roman" w:cs="Times New Roman"/>
          </w:rPr>
          <w:delText>a</w:delText>
        </w:r>
      </w:del>
      <w:r w:rsidR="00A54FED">
        <w:rPr>
          <w:rFonts w:ascii="Times New Roman" w:hAnsi="Times New Roman" w:cs="Times New Roman"/>
        </w:rPr>
        <w:t xml:space="preserve"> significance </w:t>
      </w:r>
      <w:ins w:id="133" w:author="Edward Winter" w:date="2016-06-06T20:42:00Z">
        <w:r w:rsidR="001C0670">
          <w:rPr>
            <w:rFonts w:ascii="Times New Roman" w:hAnsi="Times New Roman" w:cs="Times New Roman"/>
          </w:rPr>
          <w:t>was</w:t>
        </w:r>
      </w:ins>
      <w:del w:id="134" w:author="Edward Winter" w:date="2016-06-06T20:42:00Z">
        <w:r w:rsidR="00A54FED" w:rsidDel="001C0670">
          <w:rPr>
            <w:rFonts w:ascii="Times New Roman" w:hAnsi="Times New Roman" w:cs="Times New Roman"/>
          </w:rPr>
          <w:delText>level of</w:delText>
        </w:r>
      </w:del>
      <w:r w:rsidR="00A54FED">
        <w:rPr>
          <w:rFonts w:ascii="Times New Roman" w:hAnsi="Times New Roman" w:cs="Times New Roman"/>
        </w:rPr>
        <w:t xml:space="preserve"> </w:t>
      </w:r>
      <m:oMath>
        <m:r>
          <w:rPr>
            <w:rFonts w:ascii="Cambria Math" w:hAnsi="Cambria Math" w:cs="Times New Roman"/>
          </w:rPr>
          <m:t>α=0.05</m:t>
        </m:r>
      </m:oMath>
      <w:r w:rsidR="00A54FED">
        <w:rPr>
          <w:rFonts w:ascii="Times New Roman" w:hAnsi="Times New Roman" w:cs="Times New Roman"/>
        </w:rPr>
        <w:t xml:space="preserve"> </w:t>
      </w:r>
      <w:del w:id="135" w:author="Edward Winter" w:date="2016-06-06T20:42:00Z">
        <w:r w:rsidR="00A54FED" w:rsidDel="001C0670">
          <w:rPr>
            <w:rFonts w:ascii="Times New Roman" w:hAnsi="Times New Roman" w:cs="Times New Roman"/>
          </w:rPr>
          <w:delText>was used</w:delText>
        </w:r>
      </w:del>
      <w:r w:rsidR="00A54FED">
        <w:rPr>
          <w:rFonts w:ascii="Times New Roman" w:hAnsi="Times New Roman" w:cs="Times New Roman"/>
        </w:rPr>
        <w:t xml:space="preserve">,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t>
      </w:r>
      <w:ins w:id="136" w:author="Edward Winter" w:date="2016-06-06T20:43:00Z">
        <w:r w:rsidR="001C0670">
          <w:rPr>
            <w:rFonts w:ascii="Times New Roman" w:hAnsi="Times New Roman" w:cs="Times New Roman"/>
          </w:rPr>
          <w:t>that</w:t>
        </w:r>
      </w:ins>
      <w:del w:id="137" w:author="Edward Winter" w:date="2016-06-06T20:43:00Z">
        <w:r w:rsidR="00A54FED" w:rsidDel="001C0670">
          <w:rPr>
            <w:rFonts w:ascii="Times New Roman" w:hAnsi="Times New Roman" w:cs="Times New Roman"/>
          </w:rPr>
          <w:delText>which</w:delText>
        </w:r>
      </w:del>
      <w:r w:rsidR="00A54FED">
        <w:rPr>
          <w:rFonts w:ascii="Times New Roman" w:hAnsi="Times New Roman" w:cs="Times New Roman"/>
        </w:rPr>
        <w:t xml:space="preserve">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FF2E57" w14:textId="77777777" w:rsidR="00F14B85" w:rsidRDefault="00F14B85" w:rsidP="00B36723">
      <w:pPr>
        <w:spacing w:line="480" w:lineRule="auto"/>
        <w:rPr>
          <w:rFonts w:ascii="Times New Roman" w:hAnsi="Times New Roman" w:cs="Times New Roman"/>
          <w:b/>
          <w:i/>
        </w:rPr>
      </w:pP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54702C80"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w:t>
      </w:r>
      <w:proofErr w:type="gramStart"/>
      <w:r>
        <w:rPr>
          <w:rFonts w:ascii="Times New Roman" w:hAnsi="Times New Roman" w:cs="Times New Roman"/>
        </w:rPr>
        <w:t xml:space="preserve">as </w:t>
      </w:r>
      <w:proofErr w:type="gramEnd"/>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proofErr w:type="gramStart"/>
      <w:r w:rsidR="00A4035F" w:rsidRPr="00A4035F">
        <w:rPr>
          <w:rFonts w:ascii="Times New Roman" w:hAnsi="Times New Roman" w:cs="Times New Roman"/>
          <w:i/>
        </w:rPr>
        <w:t>T</w:t>
      </w:r>
      <w:r w:rsidR="00A4035F">
        <w:rPr>
          <w:rFonts w:ascii="Times New Roman" w:hAnsi="Times New Roman" w:cs="Times New Roman"/>
          <w:i/>
        </w:rPr>
        <w:t>.</w:t>
      </w:r>
      <w:proofErr w:type="gramEnd"/>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 xml:space="preserve">ility </w:t>
      </w:r>
      <w:proofErr w:type="gramStart"/>
      <w:r w:rsidR="00DB592D">
        <w:rPr>
          <w:rFonts w:ascii="Times New Roman" w:hAnsi="Times New Roman" w:cs="Times New Roman"/>
        </w:rPr>
        <w:t>density function</w:t>
      </w:r>
      <w:proofErr w:type="gramEnd"/>
      <w:r w:rsidR="00DB592D">
        <w:rPr>
          <w:rFonts w:ascii="Times New Roman" w:hAnsi="Times New Roman" w:cs="Times New Roman"/>
        </w:rPr>
        <w:t xml:space="preserve">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671E1574" w:rsidR="003B05AE" w:rsidRPr="00471EBC" w:rsidRDefault="008D6AB7" w:rsidP="00B36723">
      <w:pPr>
        <w:spacing w:line="480" w:lineRule="auto"/>
        <w:rPr>
          <w:rFonts w:ascii="Times New Roman" w:hAnsi="Times New Roman" w:cs="Times New Roman"/>
          <w:color w:val="1F497D" w:themeColor="text2"/>
        </w:rPr>
      </w:pPr>
      <w:proofErr w:type="gramStart"/>
      <w:r>
        <w:rPr>
          <w:rFonts w:ascii="Times New Roman" w:hAnsi="Times New Roman" w:cs="Times New Roman"/>
        </w:rPr>
        <w:t>where</w:t>
      </w:r>
      <w:proofErr w:type="gramEnd"/>
      <w:r>
        <w:rPr>
          <w:rFonts w:ascii="Times New Roman" w:hAnsi="Times New Roman" w:cs="Times New Roman"/>
        </w:rPr>
        <w:t>,</w:t>
      </w:r>
      <w:r w:rsidR="00DB592D">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sidR="00DB592D">
        <w:rPr>
          <w:rFonts w:ascii="Times New Roman" w:hAnsi="Times New Roman" w:cs="Times New Roman"/>
        </w:rPr>
        <w:t>µ, σ and τ are the parameters of the EMG</w:t>
      </w:r>
      <w:r w:rsidR="00A4035F">
        <w:rPr>
          <w:rFonts w:ascii="Times New Roman" w:hAnsi="Times New Roman" w:cs="Times New Roman"/>
        </w:rPr>
        <w:t>D defined earlier</w:t>
      </w:r>
      <w:r w:rsidR="00DB592D">
        <w:rPr>
          <w:rFonts w:ascii="Times New Roman" w:hAnsi="Times New Roman" w:cs="Times New Roman"/>
        </w:rPr>
        <w:t xml:space="preserve"> and Φ is </w:t>
      </w:r>
      <w:r w:rsidR="00A4035F">
        <w:rPr>
          <w:rFonts w:ascii="Times New Roman" w:hAnsi="Times New Roman" w:cs="Times New Roman"/>
        </w:rPr>
        <w:t xml:space="preserve">again </w:t>
      </w:r>
      <w:r w:rsidR="00DB592D">
        <w:rPr>
          <w:rFonts w:ascii="Times New Roman" w:hAnsi="Times New Roman" w:cs="Times New Roman"/>
        </w:rPr>
        <w:t>the CDF of the standard normal distribution.</w:t>
      </w:r>
      <w:r w:rsidR="00471EBC">
        <w:rPr>
          <w:rFonts w:ascii="Times New Roman" w:hAnsi="Times New Roman" w:cs="Times New Roman"/>
          <w:color w:val="1F497D" w:themeColor="text2"/>
        </w:rPr>
        <w:t xml:space="preserve"> In addition the probability of superiority </w:t>
      </w:r>
      <w:r>
        <w:rPr>
          <w:rFonts w:ascii="Times New Roman" w:hAnsi="Times New Roman" w:cs="Times New Roman"/>
          <w:color w:val="1F497D" w:themeColor="text2"/>
        </w:rPr>
        <w:t>is</w:t>
      </w:r>
      <w:r w:rsidR="00471EBC">
        <w:rPr>
          <w:rFonts w:ascii="Times New Roman" w:hAnsi="Times New Roman" w:cs="Times New Roman"/>
          <w:color w:val="1F497D" w:themeColor="text2"/>
        </w:rPr>
        <w:t xml:space="preserve"> used to compare populations of interest. The </w:t>
      </w:r>
      <w:r>
        <w:rPr>
          <w:rFonts w:ascii="Times New Roman" w:hAnsi="Times New Roman" w:cs="Times New Roman"/>
          <w:color w:val="1F497D" w:themeColor="text2"/>
        </w:rPr>
        <w:t>statistic</w:t>
      </w:r>
      <w:r w:rsidR="00471EBC">
        <w:rPr>
          <w:rFonts w:ascii="Times New Roman" w:hAnsi="Times New Roman" w:cs="Times New Roman"/>
          <w:color w:val="1F497D" w:themeColor="text2"/>
        </w:rPr>
        <w:t xml:space="preserve"> returns a probability that a randomly chosen member of the “upper” population lies above the median of the “lower” population</w:t>
      </w:r>
      <w:r>
        <w:rPr>
          <w:rFonts w:ascii="Times New Roman" w:hAnsi="Times New Roman" w:cs="Times New Roman"/>
          <w:color w:val="1F497D" w:themeColor="text2"/>
        </w:rPr>
        <w:t>;</w:t>
      </w:r>
      <w:r w:rsidR="00471EBC">
        <w:rPr>
          <w:rFonts w:ascii="Times New Roman" w:hAnsi="Times New Roman" w:cs="Times New Roman"/>
          <w:color w:val="1F497D" w:themeColor="text2"/>
        </w:rPr>
        <w:t xml:space="preserve"> a value of greater than 50% indicates a difference in the two populations.</w:t>
      </w:r>
    </w:p>
    <w:p w14:paraId="60F550FF" w14:textId="77777777" w:rsidR="00F14B85" w:rsidRDefault="00F14B85" w:rsidP="00B36723">
      <w:pPr>
        <w:spacing w:line="480" w:lineRule="auto"/>
        <w:rPr>
          <w:rFonts w:ascii="Times New Roman" w:hAnsi="Times New Roman" w:cs="Times New Roman"/>
          <w:b/>
          <w:i/>
        </w:rPr>
      </w:pP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27E7A303" w:rsidR="00FB4F3D" w:rsidRPr="00FB4F3D" w:rsidRDefault="00FB4F3D" w:rsidP="00B36723">
      <w:pPr>
        <w:spacing w:line="480" w:lineRule="auto"/>
        <w:rPr>
          <w:rFonts w:ascii="Times New Roman" w:hAnsi="Times New Roman" w:cs="Times New Roman"/>
        </w:rPr>
      </w:pPr>
      <w:r>
        <w:rPr>
          <w:rFonts w:ascii="Times New Roman" w:hAnsi="Times New Roman" w:cs="Times New Roman"/>
        </w:rPr>
        <w:lastRenderedPageBreak/>
        <w:t xml:space="preserve">For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835861">
        <w:rPr>
          <w:rFonts w:ascii="Times New Roman" w:hAnsi="Times New Roman" w:cs="Times New Roman"/>
        </w:rPr>
        <w:t>sex</w:t>
      </w:r>
      <w:ins w:id="138" w:author="Edward Winter" w:date="2016-06-06T20:44:00Z">
        <w:r w:rsidR="00C61288">
          <w:rPr>
            <w:rFonts w:ascii="Times New Roman" w:hAnsi="Times New Roman" w:cs="Times New Roman"/>
          </w:rPr>
          <w:t>-</w:t>
        </w:r>
      </w:ins>
      <w:del w:id="139" w:author="Edward Winter" w:date="2016-06-06T20:44:00Z">
        <w:r w:rsidDel="00C61288">
          <w:rPr>
            <w:rFonts w:ascii="Times New Roman" w:hAnsi="Times New Roman" w:cs="Times New Roman"/>
          </w:rPr>
          <w:delText xml:space="preserve"> </w:delText>
        </w:r>
      </w:del>
      <w:r>
        <w:rPr>
          <w:rFonts w:ascii="Times New Roman" w:hAnsi="Times New Roman" w:cs="Times New Roman"/>
        </w:rPr>
        <w:t>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t>
      </w:r>
      <w:ins w:id="140" w:author="Edward Winter" w:date="2016-06-06T20:44:00Z">
        <w:r w:rsidR="00B65E47">
          <w:rPr>
            <w:rFonts w:ascii="Times New Roman" w:hAnsi="Times New Roman" w:cs="Times New Roman"/>
          </w:rPr>
          <w:t>identified</w:t>
        </w:r>
      </w:ins>
      <w:del w:id="141" w:author="Edward Winter" w:date="2016-06-06T20:44:00Z">
        <w:r w:rsidDel="00B65E47">
          <w:rPr>
            <w:rFonts w:ascii="Times New Roman" w:hAnsi="Times New Roman" w:cs="Times New Roman"/>
          </w:rPr>
          <w:delText>was utilised to find</w:delText>
        </w:r>
      </w:del>
      <w:r>
        <w:rPr>
          <w:rFonts w:ascii="Times New Roman" w:hAnsi="Times New Roman" w:cs="Times New Roman"/>
        </w:rPr>
        <w:t xml:space="preserve"> the threshold (</w:t>
      </w:r>
      <w:r>
        <w:rPr>
          <w:rFonts w:ascii="Times New Roman" w:hAnsi="Times New Roman" w:cs="Times New Roman"/>
          <w:i/>
        </w:rPr>
        <w:t>T</w:t>
      </w:r>
      <w:r>
        <w:rPr>
          <w:rFonts w:ascii="Times New Roman" w:hAnsi="Times New Roman" w:cs="Times New Roman"/>
        </w:rPr>
        <w:t xml:space="preserve">) </w:t>
      </w:r>
      <w:ins w:id="142" w:author="Edward Winter" w:date="2016-06-06T20:45:00Z">
        <w:r w:rsidR="00B40FA4">
          <w:rPr>
            <w:rFonts w:ascii="Times New Roman" w:hAnsi="Times New Roman" w:cs="Times New Roman"/>
          </w:rPr>
          <w:t xml:space="preserve">above </w:t>
        </w:r>
      </w:ins>
      <w:r>
        <w:rPr>
          <w:rFonts w:ascii="Times New Roman" w:hAnsi="Times New Roman" w:cs="Times New Roman"/>
        </w:rPr>
        <w:t>which 99% of the observed RTs lay</w:t>
      </w:r>
      <w:del w:id="143" w:author="Edward Winter" w:date="2016-06-06T20:45:00Z">
        <w:r w:rsidDel="00B40FA4">
          <w:rPr>
            <w:rFonts w:ascii="Times New Roman" w:hAnsi="Times New Roman" w:cs="Times New Roman"/>
          </w:rPr>
          <w:delText xml:space="preserve"> above</w:delText>
        </w:r>
      </w:del>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w:t>
      </w:r>
      <w:commentRangeStart w:id="144"/>
      <w:r>
        <w:rPr>
          <w:rFonts w:ascii="Times New Roman" w:hAnsi="Times New Roman" w:cs="Times New Roman"/>
        </w:rPr>
        <w:t>technology</w:t>
      </w:r>
      <w:commentRangeEnd w:id="144"/>
      <w:r w:rsidR="00147819">
        <w:rPr>
          <w:rStyle w:val="CommentReference"/>
        </w:rPr>
        <w:commentReference w:id="144"/>
      </w:r>
      <w:r>
        <w:rPr>
          <w:rFonts w:ascii="Times New Roman" w:hAnsi="Times New Roman" w:cs="Times New Roman"/>
        </w:rPr>
        <w:t xml:space="preserve"> </w:t>
      </w:r>
      <w:r w:rsidR="004F10DD">
        <w:rPr>
          <w:rFonts w:ascii="Times New Roman" w:hAnsi="Times New Roman" w:cs="Times New Roman"/>
        </w:rPr>
        <w:t>approved</w:t>
      </w:r>
      <w:r>
        <w:rPr>
          <w:rFonts w:ascii="Times New Roman" w:hAnsi="Times New Roman" w:cs="Times New Roman"/>
        </w:rPr>
        <w:t xml:space="preserve"> by the IAAF.</w:t>
      </w:r>
    </w:p>
    <w:p w14:paraId="7F38515E" w14:textId="77777777" w:rsidR="00BD524E" w:rsidRDefault="00BD524E" w:rsidP="00B36723">
      <w:pPr>
        <w:spacing w:line="480" w:lineRule="auto"/>
        <w:rPr>
          <w:rFonts w:ascii="Times New Roman" w:hAnsi="Times New Roman" w:cs="Times New Roman"/>
          <w:b/>
        </w:rPr>
      </w:pP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386368AA" w:rsidR="00A56E00" w:rsidRDefault="00746605" w:rsidP="00B36723">
      <w:pPr>
        <w:spacing w:line="480" w:lineRule="auto"/>
        <w:rPr>
          <w:rFonts w:ascii="Times New Roman" w:hAnsi="Times New Roman" w:cs="Times New Roman"/>
        </w:rPr>
      </w:pPr>
      <w:r w:rsidRPr="00F37972">
        <w:rPr>
          <w:rFonts w:ascii="Times New Roman" w:hAnsi="Times New Roman" w:cs="Times New Roman"/>
          <w:color w:val="1F497D" w:themeColor="text2"/>
        </w:rPr>
        <w:t>Men’s events reported a</w:t>
      </w:r>
      <w:r w:rsidR="000D0112" w:rsidRPr="00F37972">
        <w:rPr>
          <w:rFonts w:ascii="Times New Roman" w:hAnsi="Times New Roman" w:cs="Times New Roman"/>
          <w:color w:val="1F497D" w:themeColor="text2"/>
        </w:rPr>
        <w:t xml:space="preserve"> median value of 156 ms and 159 ms for World and European Championships respectively, while women’s events reported medians of 161 ms and 164 ms respectively. </w:t>
      </w:r>
      <w:r w:rsidR="00273283" w:rsidRPr="00273283">
        <w:rPr>
          <w:rFonts w:ascii="Times New Roman" w:hAnsi="Times New Roman" w:cs="Times New Roman"/>
        </w:rPr>
        <w:t xml:space="preserve">Table </w:t>
      </w:r>
      <w:r w:rsidR="00273283">
        <w:rPr>
          <w:rFonts w:ascii="Times New Roman" w:hAnsi="Times New Roman" w:cs="Times New Roman"/>
        </w:rPr>
        <w:t xml:space="preserve">1 </w:t>
      </w:r>
      <w:r w:rsidR="00273283" w:rsidRPr="00273283">
        <w:rPr>
          <w:rFonts w:ascii="Times New Roman" w:hAnsi="Times New Roman" w:cs="Times New Roman"/>
        </w:rPr>
        <w:t xml:space="preserve">provides </w:t>
      </w:r>
      <w:r w:rsidR="005B4594">
        <w:rPr>
          <w:rFonts w:ascii="Times New Roman" w:hAnsi="Times New Roman" w:cs="Times New Roman"/>
        </w:rPr>
        <w:t xml:space="preserve">descriptive </w:t>
      </w:r>
      <w:r w:rsidR="00273283" w:rsidRPr="00273283">
        <w:rPr>
          <w:rFonts w:ascii="Times New Roman" w:hAnsi="Times New Roman" w:cs="Times New Roman"/>
        </w:rPr>
        <w:t xml:space="preserve">statistics for the </w:t>
      </w:r>
      <w:r w:rsidR="00750BB6">
        <w:rPr>
          <w:rFonts w:ascii="Times New Roman" w:hAnsi="Times New Roman" w:cs="Times New Roman"/>
        </w:rPr>
        <w:t>RTs</w:t>
      </w:r>
      <w:r w:rsidR="00273283" w:rsidRPr="00273283">
        <w:rPr>
          <w:rFonts w:ascii="Times New Roman" w:hAnsi="Times New Roman" w:cs="Times New Roman"/>
        </w:rPr>
        <w:t xml:space="preserve"> of elite sprinters </w:t>
      </w:r>
      <w:r w:rsidR="00750BB6">
        <w:rPr>
          <w:rFonts w:ascii="Times New Roman" w:hAnsi="Times New Roman" w:cs="Times New Roman"/>
        </w:rPr>
        <w:t>relative to</w:t>
      </w:r>
      <w:r w:rsidR="00273283"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w:t>
      </w:r>
      <w:r w:rsidR="007F3A60">
        <w:rPr>
          <w:rFonts w:ascii="Times New Roman" w:hAnsi="Times New Roman" w:cs="Times New Roman"/>
        </w:rPr>
        <w:t>and a</w:t>
      </w:r>
      <w:r w:rsidR="00B86592">
        <w:rPr>
          <w:rFonts w:ascii="Times New Roman" w:hAnsi="Times New Roman" w:cs="Times New Roman"/>
        </w:rPr>
        <w:t xml:space="preserve"> 95%</w:t>
      </w:r>
      <w:r w:rsidR="00C7609C">
        <w:rPr>
          <w:rFonts w:ascii="Times New Roman" w:hAnsi="Times New Roman" w:cs="Times New Roman"/>
        </w:rPr>
        <w:t xml:space="preserve"> co</w:t>
      </w:r>
      <w:r w:rsidR="007F3A60">
        <w:rPr>
          <w:rFonts w:ascii="Times New Roman" w:hAnsi="Times New Roman" w:cs="Times New Roman"/>
        </w:rPr>
        <w:t>verage interval</w:t>
      </w:r>
      <w:r w:rsidR="00C7609C">
        <w:rPr>
          <w:rFonts w:ascii="Times New Roman" w:hAnsi="Times New Roman" w:cs="Times New Roman"/>
        </w:rPr>
        <w:t xml:space="preserve"> are reported </w:t>
      </w:r>
      <w:ins w:id="145" w:author="Edward Winter" w:date="2016-06-06T20:46:00Z">
        <w:r w:rsidR="00513659">
          <w:rPr>
            <w:rFonts w:ascii="Times New Roman" w:hAnsi="Times New Roman" w:cs="Times New Roman"/>
          </w:rPr>
          <w:t>because there w</w:t>
        </w:r>
      </w:ins>
      <w:r w:rsidR="00C7609C">
        <w:rPr>
          <w:rFonts w:ascii="Times New Roman" w:hAnsi="Times New Roman" w:cs="Times New Roman"/>
        </w:rPr>
        <w:t xml:space="preserve">as a positive skew </w:t>
      </w:r>
      <w:del w:id="146" w:author="Edward Winter" w:date="2016-06-06T20:46:00Z">
        <w:r w:rsidR="00C7609C" w:rsidDel="00513659">
          <w:rPr>
            <w:rFonts w:ascii="Times New Roman" w:hAnsi="Times New Roman" w:cs="Times New Roman"/>
          </w:rPr>
          <w:delText>was observed</w:delText>
        </w:r>
      </w:del>
      <w:r w:rsidR="00C7609C">
        <w:rPr>
          <w:rFonts w:ascii="Times New Roman" w:hAnsi="Times New Roman" w:cs="Times New Roman"/>
        </w:rPr>
        <w:t xml:space="preserve">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The columns provide the number of observations, the median, a 95% co</w:t>
      </w:r>
      <w:r w:rsidR="007F3A60">
        <w:rPr>
          <w:rFonts w:ascii="Times New Roman" w:hAnsi="Times New Roman" w:cs="Times New Roman"/>
        </w:rPr>
        <w:t>verag</w:t>
      </w:r>
      <w:r w:rsidR="00A56E00">
        <w:rPr>
          <w:rFonts w:ascii="Times New Roman" w:hAnsi="Times New Roman" w:cs="Times New Roman"/>
        </w:rPr>
        <w:t xml:space="preserve">e interval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47DD54CA"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w:t>
      </w:r>
      <w:ins w:id="147" w:author="Edward Winter" w:date="2016-06-06T20:47:00Z">
        <w:r w:rsidR="00C35633">
          <w:rPr>
            <w:rFonts w:ascii="Times New Roman" w:hAnsi="Times New Roman" w:cs="Times New Roman"/>
          </w:rPr>
          <w:t>is for</w:t>
        </w:r>
      </w:ins>
      <w:del w:id="148" w:author="Edward Winter" w:date="2016-06-06T20:47:00Z">
        <w:r w:rsidR="0072453D" w:rsidDel="00C35633">
          <w:rPr>
            <w:rFonts w:ascii="Times New Roman" w:hAnsi="Times New Roman" w:cs="Times New Roman"/>
          </w:rPr>
          <w:delText>represents</w:delText>
        </w:r>
      </w:del>
      <w:r w:rsidR="0072453D">
        <w:rPr>
          <w:rFonts w:ascii="Times New Roman" w:hAnsi="Times New Roman" w:cs="Times New Roman"/>
        </w:rPr>
        <w:t xml:space="preserve"> the </w:t>
      </w:r>
      <w:r w:rsidR="00835861">
        <w:rPr>
          <w:rFonts w:ascii="Times New Roman" w:hAnsi="Times New Roman" w:cs="Times New Roman"/>
        </w:rPr>
        <w:t>men</w:t>
      </w:r>
      <w:ins w:id="149" w:author="Edward Winter" w:date="2016-06-06T20:47:00Z">
        <w:r w:rsidR="00C35633">
          <w:rPr>
            <w:rFonts w:ascii="Times New Roman" w:hAnsi="Times New Roman" w:cs="Times New Roman"/>
          </w:rPr>
          <w:t>,</w:t>
        </w:r>
      </w:ins>
      <w:r w:rsidR="0072453D">
        <w:rPr>
          <w:rFonts w:ascii="Times New Roman" w:hAnsi="Times New Roman" w:cs="Times New Roman"/>
        </w:rPr>
        <w:t xml:space="preserve"> </w:t>
      </w:r>
      <w:ins w:id="150" w:author="Edward Winter" w:date="2016-06-06T20:47:00Z">
        <w:r w:rsidR="00C35633">
          <w:rPr>
            <w:rFonts w:ascii="Times New Roman" w:hAnsi="Times New Roman" w:cs="Times New Roman"/>
          </w:rPr>
          <w:t>the right for</w:t>
        </w:r>
      </w:ins>
      <w:del w:id="151" w:author="Edward Winter" w:date="2016-06-06T20:47:00Z">
        <w:r w:rsidR="0072453D" w:rsidDel="00C35633">
          <w:rPr>
            <w:rFonts w:ascii="Times New Roman" w:hAnsi="Times New Roman" w:cs="Times New Roman"/>
          </w:rPr>
          <w:delText>while the</w:delText>
        </w:r>
      </w:del>
      <w:r w:rsidR="0072453D">
        <w:rPr>
          <w:rFonts w:ascii="Times New Roman" w:hAnsi="Times New Roman" w:cs="Times New Roman"/>
        </w:rPr>
        <w:t xml:space="preserve"> </w:t>
      </w:r>
      <w:r w:rsidR="00835861">
        <w:rPr>
          <w:rFonts w:ascii="Times New Roman" w:hAnsi="Times New Roman" w:cs="Times New Roman"/>
        </w:rPr>
        <w:t>women</w:t>
      </w:r>
      <w:del w:id="152" w:author="Edward Winter" w:date="2016-06-06T20:48:00Z">
        <w:r w:rsidR="0072453D" w:rsidDel="00C35633">
          <w:rPr>
            <w:rFonts w:ascii="Times New Roman" w:hAnsi="Times New Roman" w:cs="Times New Roman"/>
          </w:rPr>
          <w:delText xml:space="preserve"> are presented in the right panel</w:delText>
        </w:r>
      </w:del>
      <w:r w:rsidR="0072453D">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w:t>
      </w:r>
      <w:del w:id="153" w:author="Edward Winter" w:date="2016-06-06T20:49:00Z">
        <w:r w:rsidR="001B2D3C" w:rsidDel="001E51AF">
          <w:rPr>
            <w:rFonts w:ascii="Times New Roman" w:hAnsi="Times New Roman" w:cs="Times New Roman"/>
          </w:rPr>
          <w:delText xml:space="preserve">are </w:delText>
        </w:r>
      </w:del>
      <w:r w:rsidR="001B2D3C">
        <w:rPr>
          <w:rFonts w:ascii="Times New Roman" w:hAnsi="Times New Roman" w:cs="Times New Roman"/>
        </w:rPr>
        <w:t>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w:t>
      </w:r>
      <w:del w:id="154" w:author="Edward Winter" w:date="2016-06-06T20:49:00Z">
        <w:r w:rsidR="001B2D3C" w:rsidRPr="001B2D3C" w:rsidDel="001E51AF">
          <w:rPr>
            <w:rFonts w:ascii="Times New Roman" w:hAnsi="Times New Roman" w:cs="Times New Roman"/>
          </w:rPr>
          <w:delText>they</w:delText>
        </w:r>
      </w:del>
      <w:r w:rsidR="001B2D3C" w:rsidRPr="001B2D3C">
        <w:rPr>
          <w:rFonts w:ascii="Times New Roman" w:hAnsi="Times New Roman" w:cs="Times New Roman"/>
        </w:rPr>
        <w:t xml:space="preserve"> correspond to false starts </w:t>
      </w:r>
      <w:ins w:id="155" w:author="Edward Winter" w:date="2016-06-06T20:49:00Z">
        <w:r w:rsidR="001E51AF">
          <w:rPr>
            <w:rFonts w:ascii="Times New Roman" w:hAnsi="Times New Roman" w:cs="Times New Roman"/>
          </w:rPr>
          <w:t>that</w:t>
        </w:r>
      </w:ins>
      <w:del w:id="156" w:author="Edward Winter" w:date="2016-06-06T20:49:00Z">
        <w:r w:rsidR="001B2D3C" w:rsidRPr="001B2D3C" w:rsidDel="001E51AF">
          <w:rPr>
            <w:rFonts w:ascii="Times New Roman" w:hAnsi="Times New Roman" w:cs="Times New Roman"/>
          </w:rPr>
          <w:delText>which</w:delText>
        </w:r>
      </w:del>
      <w:r w:rsidR="001B2D3C" w:rsidRPr="001B2D3C">
        <w:rPr>
          <w:rFonts w:ascii="Times New Roman" w:hAnsi="Times New Roman" w:cs="Times New Roman"/>
        </w:rPr>
        <w:t xml:space="preserve">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lastRenderedPageBreak/>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 xml:space="preserve">The circled numbers below the threshold line provide the number of disqualifications </w:t>
      </w:r>
      <w:ins w:id="157" w:author="Edward Winter" w:date="2016-06-06T20:49:00Z">
        <w:r w:rsidR="001E51AF">
          <w:rPr>
            <w:rFonts w:ascii="Times New Roman" w:hAnsi="Times New Roman" w:cs="Times New Roman"/>
          </w:rPr>
          <w:t>because of</w:t>
        </w:r>
      </w:ins>
      <w:del w:id="158" w:author="Edward Winter" w:date="2016-06-06T20:49:00Z">
        <w:r w:rsidR="00062750" w:rsidDel="001E51AF">
          <w:rPr>
            <w:rFonts w:ascii="Times New Roman" w:hAnsi="Times New Roman" w:cs="Times New Roman"/>
          </w:rPr>
          <w:delText>due to</w:delText>
        </w:r>
      </w:del>
      <w:r w:rsidR="00062750">
        <w:rPr>
          <w:rFonts w:ascii="Times New Roman" w:hAnsi="Times New Roman" w:cs="Times New Roman"/>
        </w:rPr>
        <w:t xml:space="preserve"> false starts </w:t>
      </w:r>
      <w:ins w:id="159" w:author="Edward Winter" w:date="2016-06-06T20:49:00Z">
        <w:r w:rsidR="001E51AF">
          <w:rPr>
            <w:rFonts w:ascii="Times New Roman" w:hAnsi="Times New Roman" w:cs="Times New Roman"/>
          </w:rPr>
          <w:t xml:space="preserve">according </w:t>
        </w:r>
      </w:ins>
      <w:del w:id="160" w:author="Edward Winter" w:date="2016-06-06T20:49:00Z">
        <w:r w:rsidR="00062750" w:rsidDel="001E51AF">
          <w:rPr>
            <w:rFonts w:ascii="Times New Roman" w:hAnsi="Times New Roman" w:cs="Times New Roman"/>
          </w:rPr>
          <w:delText>relative</w:delText>
        </w:r>
      </w:del>
      <w:r w:rsidR="00062750">
        <w:rPr>
          <w:rFonts w:ascii="Times New Roman" w:hAnsi="Times New Roman" w:cs="Times New Roman"/>
        </w:rPr>
        <w:t xml:space="preser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3579E737"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ins w:id="161" w:author="Edward Winter" w:date="2016-06-06T20:50:00Z">
        <w:r w:rsidR="001168D3">
          <w:rPr>
            <w:rFonts w:ascii="Times New Roman" w:hAnsi="Times New Roman" w:cs="Times New Roman"/>
          </w:rPr>
          <w:t>could</w:t>
        </w:r>
      </w:ins>
      <w:del w:id="162" w:author="Edward Winter" w:date="2016-06-06T20:50:00Z">
        <w:r w:rsidR="002C119D" w:rsidDel="001168D3">
          <w:rPr>
            <w:rFonts w:ascii="Times New Roman" w:hAnsi="Times New Roman" w:cs="Times New Roman"/>
          </w:rPr>
          <w:delText>may</w:delText>
        </w:r>
      </w:del>
      <w:r w:rsidR="002C119D">
        <w:rPr>
          <w:rFonts w:ascii="Times New Roman" w:hAnsi="Times New Roman" w:cs="Times New Roman"/>
        </w:rPr>
        <w:t xml:space="preserve"> 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ins w:id="163" w:author="Edward Winter" w:date="2016-06-06T20:50:00Z">
        <w:r w:rsidR="00E205E4">
          <w:rPr>
            <w:rFonts w:ascii="Times New Roman" w:hAnsi="Times New Roman" w:cs="Times New Roman"/>
          </w:rPr>
          <w:t xml:space="preserve">athletes' </w:t>
        </w:r>
      </w:ins>
      <w:r w:rsidR="005B4594">
        <w:rPr>
          <w:rFonts w:ascii="Times New Roman" w:hAnsi="Times New Roman" w:cs="Times New Roman"/>
        </w:rPr>
        <w:t>sex</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53EAE153"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w:t>
      </w:r>
      <w:r w:rsidR="00065056">
        <w:rPr>
          <w:rFonts w:ascii="Times New Roman" w:hAnsi="Times New Roman" w:cs="Times New Roman"/>
        </w:rPr>
        <w:t>(</w:t>
      </w:r>
      <w:r w:rsidR="001B3F98" w:rsidRPr="001B3F98">
        <w:rPr>
          <w:rFonts w:ascii="Times New Roman" w:hAnsi="Times New Roman" w:cs="Times New Roman"/>
        </w:rPr>
        <w:t>dashed line</w:t>
      </w:r>
      <w:r w:rsidR="00065056">
        <w:rPr>
          <w:rFonts w:ascii="Times New Roman" w:hAnsi="Times New Roman" w:cs="Times New Roman"/>
        </w:rPr>
        <w:t>)</w:t>
      </w:r>
      <w:r w:rsidR="001B3F98" w:rsidRPr="001B3F98">
        <w:rPr>
          <w:rFonts w:ascii="Times New Roman" w:hAnsi="Times New Roman" w:cs="Times New Roman"/>
        </w:rPr>
        <w:t xml:space="preserve">, and finals, </w:t>
      </w:r>
      <w:r w:rsidR="00065056">
        <w:rPr>
          <w:rFonts w:ascii="Times New Roman" w:hAnsi="Times New Roman" w:cs="Times New Roman"/>
        </w:rPr>
        <w:t>(</w:t>
      </w:r>
      <w:r w:rsidR="001B3F98" w:rsidRPr="001B3F98">
        <w:rPr>
          <w:rFonts w:ascii="Times New Roman" w:hAnsi="Times New Roman" w:cs="Times New Roman"/>
        </w:rPr>
        <w:t>solid line</w:t>
      </w:r>
      <w:r w:rsidR="00065056">
        <w:rPr>
          <w:rFonts w:ascii="Times New Roman" w:hAnsi="Times New Roman" w:cs="Times New Roman"/>
        </w:rPr>
        <w:t>)</w:t>
      </w:r>
      <w:r w:rsidR="001B3F98" w:rsidRPr="001B3F98">
        <w:rPr>
          <w:rFonts w:ascii="Times New Roman" w:hAnsi="Times New Roman" w:cs="Times New Roman"/>
        </w:rPr>
        <w:t xml:space="preserv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7AF2810E" w14:textId="7293CEEC" w:rsidR="00417F34"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w:t>
      </w:r>
      <w:proofErr w:type="gramStart"/>
      <w:r>
        <w:rPr>
          <w:rFonts w:ascii="Times New Roman" w:hAnsi="Times New Roman" w:cs="Times New Roman"/>
        </w:rPr>
        <w:t>For</w:t>
      </w:r>
      <w:proofErr w:type="gramEnd"/>
      <w:r>
        <w:rPr>
          <w:rFonts w:ascii="Times New Roman" w:hAnsi="Times New Roman" w:cs="Times New Roman"/>
        </w:rPr>
        <w:t xml:space="preserve"> ruling periods the respective probabilities are 0.95, 0.98 and </w:t>
      </w:r>
      <w:r>
        <w:rPr>
          <w:rFonts w:ascii="Times New Roman" w:hAnsi="Times New Roman" w:cs="Times New Roman"/>
        </w:rPr>
        <w:lastRenderedPageBreak/>
        <w:t>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r w:rsidR="00417F34">
        <w:rPr>
          <w:rFonts w:ascii="Times New Roman" w:hAnsi="Times New Roman" w:cs="Times New Roman"/>
        </w:rPr>
        <w:t xml:space="preserve"> </w:t>
      </w:r>
      <w:r w:rsidR="00417F34" w:rsidRPr="00417F34">
        <w:rPr>
          <w:rFonts w:ascii="Times New Roman" w:hAnsi="Times New Roman" w:cs="Times New Roman"/>
          <w:color w:val="1F497D" w:themeColor="text2"/>
        </w:rPr>
        <w:t>Table 3</w:t>
      </w:r>
      <w:r w:rsidR="00417F34">
        <w:rPr>
          <w:rFonts w:ascii="Times New Roman" w:hAnsi="Times New Roman" w:cs="Times New Roman"/>
          <w:color w:val="1F497D" w:themeColor="text2"/>
        </w:rPr>
        <w:t xml:space="preserve"> provides the probability of superiority for pairs of populations</w:t>
      </w:r>
      <w:r w:rsidR="007162CA">
        <w:rPr>
          <w:rFonts w:ascii="Times New Roman" w:hAnsi="Times New Roman" w:cs="Times New Roman"/>
          <w:color w:val="1F497D" w:themeColor="text2"/>
        </w:rPr>
        <w:t xml:space="preserve"> </w:t>
      </w:r>
      <w:r w:rsidR="008D6AB7">
        <w:rPr>
          <w:rFonts w:ascii="Times New Roman" w:hAnsi="Times New Roman" w:cs="Times New Roman"/>
          <w:color w:val="1F497D" w:themeColor="text2"/>
        </w:rPr>
        <w:t>and in</w:t>
      </w:r>
      <w:r w:rsidR="00417F34">
        <w:rPr>
          <w:rFonts w:ascii="Times New Roman" w:hAnsi="Times New Roman" w:cs="Times New Roman"/>
          <w:color w:val="1F497D" w:themeColor="text2"/>
        </w:rPr>
        <w:t xml:space="preserve"> all cases the probability </w:t>
      </w:r>
      <w:r w:rsidR="008D6AB7">
        <w:rPr>
          <w:rFonts w:ascii="Times New Roman" w:hAnsi="Times New Roman" w:cs="Times New Roman"/>
          <w:color w:val="1F497D" w:themeColor="text2"/>
        </w:rPr>
        <w:t xml:space="preserve">was </w:t>
      </w:r>
      <w:r w:rsidR="00417F34">
        <w:rPr>
          <w:rFonts w:ascii="Times New Roman" w:hAnsi="Times New Roman" w:cs="Times New Roman"/>
          <w:color w:val="1F497D" w:themeColor="text2"/>
        </w:rPr>
        <w:t>above 50% indicating that the compared distributions differ</w:t>
      </w:r>
      <w:r w:rsidR="008D6AB7">
        <w:rPr>
          <w:rFonts w:ascii="Times New Roman" w:hAnsi="Times New Roman" w:cs="Times New Roman"/>
          <w:color w:val="1F497D" w:themeColor="text2"/>
        </w:rPr>
        <w:t>ed</w:t>
      </w:r>
      <w:r w:rsidR="00417F34">
        <w:rPr>
          <w:rFonts w:ascii="Times New Roman" w:hAnsi="Times New Roman" w:cs="Times New Roman"/>
          <w:color w:val="1F497D" w:themeColor="text2"/>
        </w:rPr>
        <w:t>.</w:t>
      </w:r>
      <w:r w:rsidR="00417F34">
        <w:rPr>
          <w:rFonts w:ascii="Times New Roman" w:hAnsi="Times New Roman" w:cs="Times New Roman"/>
        </w:rPr>
        <w:t xml:space="preserve"> </w:t>
      </w:r>
    </w:p>
    <w:p w14:paraId="14134E15" w14:textId="6B65EF00" w:rsidR="00417F34" w:rsidRPr="00417F34" w:rsidRDefault="00417F34" w:rsidP="00417F34">
      <w:pPr>
        <w:spacing w:line="480" w:lineRule="auto"/>
        <w:jc w:val="center"/>
        <w:rPr>
          <w:rFonts w:ascii="Times New Roman" w:hAnsi="Times New Roman" w:cs="Times New Roman"/>
          <w:color w:val="1F497D" w:themeColor="text2"/>
        </w:rPr>
      </w:pPr>
      <w:r w:rsidRPr="00417F34">
        <w:rPr>
          <w:rFonts w:ascii="Times New Roman" w:hAnsi="Times New Roman" w:cs="Times New Roman"/>
          <w:color w:val="1F497D" w:themeColor="text2"/>
        </w:rPr>
        <w:t>****Table 3 near here****</w:t>
      </w:r>
    </w:p>
    <w:p w14:paraId="5C88047B" w14:textId="12114634" w:rsidR="00BD524E" w:rsidRDefault="00E3000C" w:rsidP="00B36723">
      <w:pPr>
        <w:spacing w:line="480" w:lineRule="auto"/>
        <w:rPr>
          <w:rFonts w:ascii="Times New Roman" w:hAnsi="Times New Roman" w:cs="Times New Roman"/>
        </w:rPr>
      </w:pPr>
      <w:ins w:id="164" w:author="Edward Winter" w:date="2016-06-06T20:51:00Z">
        <w:r>
          <w:rPr>
            <w:rFonts w:ascii="Times New Roman" w:hAnsi="Times New Roman" w:cs="Times New Roman"/>
          </w:rPr>
          <w:t>R</w:t>
        </w:r>
      </w:ins>
      <w:del w:id="165" w:author="Edward Winter" w:date="2016-06-06T20:51:00Z">
        <w:r w:rsidR="003B0453" w:rsidDel="00E3000C">
          <w:rPr>
            <w:rFonts w:ascii="Times New Roman" w:hAnsi="Times New Roman" w:cs="Times New Roman"/>
          </w:rPr>
          <w:delText>The r</w:delText>
        </w:r>
      </w:del>
      <w:r w:rsidR="003B0453">
        <w:rPr>
          <w:rFonts w:ascii="Times New Roman" w:hAnsi="Times New Roman" w:cs="Times New Roman"/>
        </w:rPr>
        <w:t xml:space="preserve">evision of the false start disqualification limit </w:t>
      </w:r>
      <w:r w:rsidR="00FB4F3D">
        <w:rPr>
          <w:rFonts w:ascii="Times New Roman" w:hAnsi="Times New Roman" w:cs="Times New Roman"/>
        </w:rPr>
        <w:t xml:space="preserve">calculated from the historical data relevant to </w:t>
      </w:r>
      <w:ins w:id="166" w:author="Edward Winter" w:date="2016-06-06T20:51:00Z">
        <w:r w:rsidR="0078044C">
          <w:rPr>
            <w:rFonts w:ascii="Times New Roman" w:hAnsi="Times New Roman" w:cs="Times New Roman"/>
          </w:rPr>
          <w:t xml:space="preserve">athletes' </w:t>
        </w:r>
      </w:ins>
      <w:r w:rsidR="004A4340">
        <w:rPr>
          <w:rFonts w:ascii="Times New Roman" w:hAnsi="Times New Roman" w:cs="Times New Roman"/>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3E3124E6" w14:textId="77777777" w:rsidR="00F14B85" w:rsidRDefault="00F14B85" w:rsidP="00B36723">
      <w:pPr>
        <w:spacing w:line="480" w:lineRule="auto"/>
        <w:rPr>
          <w:rFonts w:ascii="Times New Roman" w:hAnsi="Times New Roman" w:cs="Times New Roman"/>
          <w:b/>
        </w:rPr>
      </w:pPr>
    </w:p>
    <w:p w14:paraId="475BE44C" w14:textId="6920BAA6" w:rsidR="00822BA0" w:rsidRPr="00BD524E" w:rsidRDefault="00822BA0" w:rsidP="00B36723">
      <w:pPr>
        <w:spacing w:line="480" w:lineRule="auto"/>
        <w:rPr>
          <w:rFonts w:ascii="Times New Roman" w:hAnsi="Times New Roman" w:cs="Times New Roman"/>
        </w:rPr>
      </w:pPr>
      <w:r w:rsidRPr="00B36723">
        <w:rPr>
          <w:rFonts w:ascii="Times New Roman" w:hAnsi="Times New Roman" w:cs="Times New Roman"/>
          <w:b/>
        </w:rPr>
        <w:t>Discussion</w:t>
      </w:r>
    </w:p>
    <w:p w14:paraId="180FC366" w14:textId="62054396" w:rsidR="005D4015" w:rsidRPr="00835861" w:rsidRDefault="000D0112" w:rsidP="00B36723">
      <w:pPr>
        <w:spacing w:line="480" w:lineRule="auto"/>
        <w:rPr>
          <w:rFonts w:ascii="Times New Roman" w:hAnsi="Times New Roman" w:cs="Times New Roman"/>
        </w:rPr>
      </w:pPr>
      <w:r w:rsidRPr="00F37972">
        <w:rPr>
          <w:rFonts w:ascii="Times New Roman" w:hAnsi="Times New Roman" w:cs="Times New Roman"/>
          <w:color w:val="1F497D" w:themeColor="text2"/>
        </w:rPr>
        <w:t>The median values for RTs at World and European Championships filtered by sex</w:t>
      </w:r>
      <w:r w:rsidR="008D6AB7">
        <w:rPr>
          <w:rFonts w:ascii="Times New Roman" w:hAnsi="Times New Roman" w:cs="Times New Roman"/>
          <w:color w:val="1F497D" w:themeColor="text2"/>
        </w:rPr>
        <w:t>,</w:t>
      </w:r>
      <w:r w:rsidRPr="00F37972">
        <w:rPr>
          <w:rFonts w:ascii="Times New Roman" w:hAnsi="Times New Roman" w:cs="Times New Roman"/>
          <w:color w:val="1F497D" w:themeColor="text2"/>
        </w:rPr>
        <w:t xml:space="preserve"> showed absolute differences of 3 ms for men’s and women’s events. This small difference shows that the </w:t>
      </w:r>
      <w:r w:rsidR="008D6AB7">
        <w:rPr>
          <w:rFonts w:ascii="Times New Roman" w:hAnsi="Times New Roman" w:cs="Times New Roman"/>
          <w:color w:val="1F497D" w:themeColor="text2"/>
        </w:rPr>
        <w:t xml:space="preserve">different </w:t>
      </w:r>
      <w:r w:rsidRPr="00F37972">
        <w:rPr>
          <w:rFonts w:ascii="Times New Roman" w:hAnsi="Times New Roman" w:cs="Times New Roman"/>
          <w:color w:val="1F497D" w:themeColor="text2"/>
        </w:rPr>
        <w:t xml:space="preserve">measurement technologies used at World and European Championships </w:t>
      </w:r>
      <w:r w:rsidR="008D6AB7">
        <w:rPr>
          <w:rFonts w:ascii="Times New Roman" w:hAnsi="Times New Roman" w:cs="Times New Roman"/>
          <w:color w:val="1F497D" w:themeColor="text2"/>
        </w:rPr>
        <w:t xml:space="preserve">was not </w:t>
      </w:r>
      <w:r w:rsidR="007162CA">
        <w:rPr>
          <w:rFonts w:ascii="Times New Roman" w:hAnsi="Times New Roman" w:cs="Times New Roman"/>
          <w:color w:val="1F497D" w:themeColor="text2"/>
        </w:rPr>
        <w:t xml:space="preserve">an </w:t>
      </w:r>
      <w:r w:rsidR="008D6AB7">
        <w:rPr>
          <w:rFonts w:ascii="Times New Roman" w:hAnsi="Times New Roman" w:cs="Times New Roman"/>
          <w:color w:val="1F497D" w:themeColor="text2"/>
        </w:rPr>
        <w:t>important</w:t>
      </w:r>
      <w:r w:rsidRPr="00F37972">
        <w:rPr>
          <w:rFonts w:ascii="Times New Roman" w:hAnsi="Times New Roman" w:cs="Times New Roman"/>
          <w:color w:val="1F497D" w:themeColor="text2"/>
        </w:rPr>
        <w:t xml:space="preserve"> </w:t>
      </w:r>
      <w:r w:rsidR="008D6AB7">
        <w:rPr>
          <w:rFonts w:ascii="Times New Roman" w:hAnsi="Times New Roman" w:cs="Times New Roman"/>
          <w:color w:val="1F497D" w:themeColor="text2"/>
        </w:rPr>
        <w:t xml:space="preserve">factor </w:t>
      </w:r>
      <w:r w:rsidRPr="00F37972">
        <w:rPr>
          <w:rFonts w:ascii="Times New Roman" w:hAnsi="Times New Roman" w:cs="Times New Roman"/>
          <w:color w:val="1F497D" w:themeColor="text2"/>
        </w:rPr>
        <w:t xml:space="preserve">in this study and </w:t>
      </w:r>
      <w:r w:rsidR="00DD2206">
        <w:rPr>
          <w:rFonts w:ascii="Times New Roman" w:hAnsi="Times New Roman" w:cs="Times New Roman"/>
          <w:color w:val="1F497D" w:themeColor="text2"/>
        </w:rPr>
        <w:t>supports the decision to analys</w:t>
      </w:r>
      <w:r w:rsidR="007162CA">
        <w:rPr>
          <w:rFonts w:ascii="Times New Roman" w:hAnsi="Times New Roman" w:cs="Times New Roman"/>
          <w:color w:val="1F497D" w:themeColor="text2"/>
        </w:rPr>
        <w:t>e</w:t>
      </w:r>
      <w:r w:rsidR="00DD2206">
        <w:rPr>
          <w:rFonts w:ascii="Times New Roman" w:hAnsi="Times New Roman" w:cs="Times New Roman"/>
          <w:color w:val="1F497D" w:themeColor="text2"/>
        </w:rPr>
        <w:t xml:space="preserve"> pooled data from</w:t>
      </w:r>
      <w:r w:rsidRPr="00F37972">
        <w:rPr>
          <w:rFonts w:ascii="Times New Roman" w:hAnsi="Times New Roman" w:cs="Times New Roman"/>
          <w:color w:val="1F497D" w:themeColor="text2"/>
        </w:rPr>
        <w:t xml:space="preserve"> European and World Championships. </w:t>
      </w:r>
      <w:r w:rsidR="00273283">
        <w:rPr>
          <w:rFonts w:ascii="Times New Roman" w:hAnsi="Times New Roman" w:cs="Times New Roman"/>
        </w:rPr>
        <w:t>The 95%</w:t>
      </w:r>
      <w:r w:rsidR="00273283" w:rsidRPr="00273283">
        <w:rPr>
          <w:rFonts w:ascii="Times New Roman" w:hAnsi="Times New Roman" w:cs="Times New Roman"/>
        </w:rPr>
        <w:t xml:space="preserve"> co</w:t>
      </w:r>
      <w:r w:rsidR="007F3A60">
        <w:rPr>
          <w:rFonts w:ascii="Times New Roman" w:hAnsi="Times New Roman" w:cs="Times New Roman"/>
        </w:rPr>
        <w:t>verage</w:t>
      </w:r>
      <w:r w:rsidR="00273283" w:rsidRPr="00273283">
        <w:rPr>
          <w:rFonts w:ascii="Times New Roman" w:hAnsi="Times New Roman" w:cs="Times New Roman"/>
        </w:rPr>
        <w:t xml:space="preserve"> interval </w:t>
      </w:r>
      <w:r w:rsidR="007F3A60">
        <w:rPr>
          <w:rFonts w:ascii="Times New Roman" w:hAnsi="Times New Roman" w:cs="Times New Roman"/>
        </w:rPr>
        <w:t>of</w:t>
      </w:r>
      <w:r w:rsidR="00835861">
        <w:rPr>
          <w:rFonts w:ascii="Times New Roman" w:hAnsi="Times New Roman" w:cs="Times New Roman"/>
        </w:rPr>
        <w:t xml:space="preserve"> RT</w:t>
      </w:r>
      <w:r w:rsidR="007F3A60">
        <w:rPr>
          <w:rFonts w:ascii="Times New Roman" w:hAnsi="Times New Roman" w:cs="Times New Roman"/>
        </w:rPr>
        <w:t>s</w:t>
      </w:r>
      <w:r w:rsidR="00273283"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00273283" w:rsidRPr="00273283">
        <w:rPr>
          <w:rFonts w:ascii="Times New Roman" w:hAnsi="Times New Roman" w:cs="Times New Roman"/>
        </w:rPr>
        <w:t>the enti</w:t>
      </w:r>
      <w:r w:rsidR="00273283">
        <w:rPr>
          <w:rFonts w:ascii="Times New Roman" w:hAnsi="Times New Roman" w:cs="Times New Roman"/>
        </w:rPr>
        <w:t>re data shows a lower bound of 122</w:t>
      </w:r>
      <w:r w:rsidR="00F1034C">
        <w:rPr>
          <w:rFonts w:ascii="Times New Roman" w:hAnsi="Times New Roman" w:cs="Times New Roman"/>
        </w:rPr>
        <w:t xml:space="preserve"> </w:t>
      </w:r>
      <w:r w:rsidR="00273283">
        <w:rPr>
          <w:rFonts w:ascii="Times New Roman" w:hAnsi="Times New Roman" w:cs="Times New Roman"/>
        </w:rPr>
        <w:t>ms, 22</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sidR="00273283">
        <w:rPr>
          <w:rFonts w:ascii="Times New Roman" w:hAnsi="Times New Roman" w:cs="Times New Roman"/>
        </w:rPr>
        <w:t xml:space="preserve"> a 100</w:t>
      </w:r>
      <w:r w:rsidR="00F1034C">
        <w:rPr>
          <w:rFonts w:ascii="Times New Roman" w:hAnsi="Times New Roman" w:cs="Times New Roman"/>
        </w:rPr>
        <w:t xml:space="preserve"> </w:t>
      </w:r>
      <w:r w:rsidR="00273283">
        <w:rPr>
          <w:rFonts w:ascii="Times New Roman" w:hAnsi="Times New Roman" w:cs="Times New Roman"/>
        </w:rPr>
        <w:t>m sprint</w:t>
      </w:r>
      <w:r w:rsidR="008052FC">
        <w:rPr>
          <w:rFonts w:ascii="Times New Roman" w:hAnsi="Times New Roman" w:cs="Times New Roman"/>
        </w:rPr>
        <w:t>er</w:t>
      </w:r>
      <w:r w:rsidR="00273283">
        <w:rPr>
          <w:rFonts w:ascii="Times New Roman" w:hAnsi="Times New Roman" w:cs="Times New Roman"/>
        </w:rPr>
        <w:t xml:space="preserve"> 22</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can b</w:t>
      </w:r>
      <w:r w:rsidR="00273283">
        <w:rPr>
          <w:rFonts w:ascii="Times New Roman" w:hAnsi="Times New Roman" w:cs="Times New Roman"/>
        </w:rPr>
        <w:t xml:space="preserve">e a </w:t>
      </w:r>
      <w:ins w:id="167" w:author="Edward Winter" w:date="2016-06-06T20:51:00Z">
        <w:r w:rsidR="0078044C">
          <w:rPr>
            <w:rFonts w:ascii="Times New Roman" w:hAnsi="Times New Roman" w:cs="Times New Roman"/>
          </w:rPr>
          <w:t>meaningful</w:t>
        </w:r>
      </w:ins>
      <w:del w:id="168" w:author="Edward Winter" w:date="2016-06-06T20:51:00Z">
        <w:r w:rsidR="00273283" w:rsidDel="0078044C">
          <w:rPr>
            <w:rFonts w:ascii="Times New Roman" w:hAnsi="Times New Roman" w:cs="Times New Roman"/>
          </w:rPr>
          <w:delText>significant</w:delText>
        </w:r>
      </w:del>
      <w:r w:rsidR="00273283">
        <w:rPr>
          <w:rFonts w:ascii="Times New Roman" w:hAnsi="Times New Roman" w:cs="Times New Roman"/>
        </w:rPr>
        <w:t xml:space="preserve">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sidR="00273283">
        <w:rPr>
          <w:rFonts w:ascii="Times New Roman" w:hAnsi="Times New Roman" w:cs="Times New Roman"/>
        </w:rPr>
        <w:t>the 2012</w:t>
      </w:r>
      <w:r w:rsidR="00273283" w:rsidRPr="00273283">
        <w:rPr>
          <w:rFonts w:ascii="Times New Roman" w:hAnsi="Times New Roman" w:cs="Times New Roman"/>
        </w:rPr>
        <w:t xml:space="preserve"> Olympic Games in London</w:t>
      </w:r>
      <w:r w:rsidR="00273283">
        <w:rPr>
          <w:rFonts w:ascii="Times New Roman" w:hAnsi="Times New Roman" w:cs="Times New Roman"/>
        </w:rPr>
        <w:t xml:space="preserve"> </w:t>
      </w:r>
      <w:r w:rsidR="008052FC">
        <w:rPr>
          <w:rFonts w:ascii="Times New Roman" w:hAnsi="Times New Roman" w:cs="Times New Roman"/>
        </w:rPr>
        <w:t xml:space="preserve">the </w:t>
      </w:r>
      <w:r w:rsidR="00273283">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sidR="00273283">
        <w:rPr>
          <w:rFonts w:ascii="Times New Roman" w:hAnsi="Times New Roman" w:cs="Times New Roman"/>
        </w:rPr>
        <w:t xml:space="preserve"> only 30</w:t>
      </w:r>
      <w:r w:rsidR="00F1034C">
        <w:rPr>
          <w:rFonts w:ascii="Times New Roman" w:hAnsi="Times New Roman" w:cs="Times New Roman"/>
        </w:rPr>
        <w:t xml:space="preserve"> </w:t>
      </w:r>
      <w:r w:rsidR="00273283">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C54B06">
        <w:rPr>
          <w:rFonts w:ascii="Times New Roman" w:hAnsi="Times New Roman" w:cs="Times New Roman"/>
        </w:rPr>
        <w:t xml:space="preserve">a </w:t>
      </w:r>
      <w:r w:rsidR="004A4340">
        <w:rPr>
          <w:rFonts w:ascii="Times New Roman" w:hAnsi="Times New Roman" w:cs="Times New Roman"/>
        </w:rPr>
        <w:t xml:space="preserve">typical </w:t>
      </w:r>
      <w:commentRangeStart w:id="169"/>
      <w:ins w:id="170" w:author="Edward Winter" w:date="2016-06-06T20:52:00Z">
        <w:r w:rsidR="00A9220C">
          <w:rPr>
            <w:rFonts w:ascii="Times New Roman" w:hAnsi="Times New Roman" w:cs="Times New Roman"/>
          </w:rPr>
          <w:t>speed</w:t>
        </w:r>
      </w:ins>
      <w:del w:id="171" w:author="Edward Winter" w:date="2016-06-06T20:52:00Z">
        <w:r w:rsidR="004A4340" w:rsidDel="00A9220C">
          <w:rPr>
            <w:rFonts w:ascii="Times New Roman" w:hAnsi="Times New Roman" w:cs="Times New Roman"/>
          </w:rPr>
          <w:delText>velocity</w:delText>
        </w:r>
      </w:del>
      <w:commentRangeEnd w:id="169"/>
      <w:r w:rsidR="00A9220C">
        <w:rPr>
          <w:rStyle w:val="CommentReference"/>
        </w:rPr>
        <w:commentReference w:id="169"/>
      </w:r>
      <w:r w:rsidR="004A4340">
        <w:rPr>
          <w:rFonts w:ascii="Times New Roman" w:hAnsi="Times New Roman" w:cs="Times New Roman"/>
        </w:rPr>
        <w:t xml:space="preserve"> of </w:t>
      </w:r>
      <w:r w:rsidR="008052FC">
        <w:rPr>
          <w:rFonts w:ascii="Times New Roman" w:hAnsi="Times New Roman" w:cs="Times New Roman"/>
        </w:rPr>
        <w:t>10 m/s</w:t>
      </w:r>
      <w:r w:rsidR="00C54B06">
        <w:rPr>
          <w:rFonts w:ascii="Times New Roman" w:hAnsi="Times New Roman" w:cs="Times New Roman"/>
        </w:rPr>
        <w:t>,</w:t>
      </w:r>
      <w:r w:rsidR="008052FC">
        <w:rPr>
          <w:rFonts w:ascii="Times New Roman" w:hAnsi="Times New Roman" w:cs="Times New Roman"/>
        </w:rPr>
        <w:t xml:space="preserve">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00273283"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sidR="00273283">
        <w:rPr>
          <w:rFonts w:ascii="Times New Roman" w:hAnsi="Times New Roman" w:cs="Times New Roman"/>
        </w:rPr>
        <w:t>f the 100</w:t>
      </w:r>
      <w:r w:rsidR="00F1034C">
        <w:rPr>
          <w:rFonts w:ascii="Times New Roman" w:hAnsi="Times New Roman" w:cs="Times New Roman"/>
        </w:rPr>
        <w:t xml:space="preserve"> </w:t>
      </w:r>
      <w:r w:rsidR="00273283">
        <w:rPr>
          <w:rFonts w:ascii="Times New Roman" w:hAnsi="Times New Roman" w:cs="Times New Roman"/>
        </w:rPr>
        <w:t>ms</w:t>
      </w:r>
      <w:r w:rsidR="00273283" w:rsidRPr="00273283">
        <w:rPr>
          <w:rFonts w:ascii="Times New Roman" w:hAnsi="Times New Roman" w:cs="Times New Roman"/>
        </w:rPr>
        <w:t xml:space="preserve"> threshold </w:t>
      </w:r>
      <w:r w:rsidR="00C54B06">
        <w:rPr>
          <w:rFonts w:ascii="Times New Roman" w:hAnsi="Times New Roman" w:cs="Times New Roman"/>
        </w:rPr>
        <w:t xml:space="preserve">fails to detect a </w:t>
      </w:r>
      <w:r w:rsidR="00273283" w:rsidRPr="00273283">
        <w:rPr>
          <w:rFonts w:ascii="Times New Roman" w:hAnsi="Times New Roman" w:cs="Times New Roman"/>
        </w:rPr>
        <w:t>false start</w:t>
      </w:r>
      <w:r w:rsidR="00C54B06">
        <w:rPr>
          <w:rFonts w:ascii="Times New Roman" w:hAnsi="Times New Roman" w:cs="Times New Roman"/>
        </w:rPr>
        <w:t>, it is possible that</w:t>
      </w:r>
      <w:r w:rsidR="000C2A7A">
        <w:rPr>
          <w:rFonts w:ascii="Times New Roman" w:hAnsi="Times New Roman" w:cs="Times New Roman"/>
        </w:rPr>
        <w:t xml:space="preserve"> an </w:t>
      </w:r>
      <w:r w:rsidR="00C54B06">
        <w:rPr>
          <w:rFonts w:ascii="Times New Roman" w:hAnsi="Times New Roman" w:cs="Times New Roman"/>
        </w:rPr>
        <w:t xml:space="preserve">athlete could </w:t>
      </w:r>
      <w:r w:rsidR="000C2A7A">
        <w:rPr>
          <w:rFonts w:ascii="Times New Roman" w:hAnsi="Times New Roman" w:cs="Times New Roman"/>
        </w:rPr>
        <w:lastRenderedPageBreak/>
        <w:t>anticipate</w:t>
      </w:r>
      <w:r w:rsidR="00C54B06">
        <w:rPr>
          <w:rFonts w:ascii="Times New Roman" w:hAnsi="Times New Roman" w:cs="Times New Roman"/>
        </w:rPr>
        <w:t xml:space="preserve"> the </w:t>
      </w:r>
      <w:r w:rsidR="000C2A7A">
        <w:rPr>
          <w:rFonts w:ascii="Times New Roman" w:hAnsi="Times New Roman" w:cs="Times New Roman"/>
        </w:rPr>
        <w:t xml:space="preserve">start </w:t>
      </w:r>
      <w:r w:rsidR="00C54B06">
        <w:rPr>
          <w:rFonts w:ascii="Times New Roman" w:hAnsi="Times New Roman" w:cs="Times New Roman"/>
        </w:rPr>
        <w:t xml:space="preserve">without disqualification and this </w:t>
      </w:r>
      <w:r w:rsidR="000C2A7A">
        <w:rPr>
          <w:rFonts w:ascii="Times New Roman" w:hAnsi="Times New Roman" w:cs="Times New Roman"/>
        </w:rPr>
        <w:t>could alter the results of an event</w:t>
      </w:r>
      <w:r w:rsidR="00273283" w:rsidRPr="00273283">
        <w:rPr>
          <w:rFonts w:ascii="Times New Roman" w:hAnsi="Times New Roman" w:cs="Times New Roman"/>
        </w:rPr>
        <w:t>.</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50B014BC"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w:t>
      </w:r>
      <w:r w:rsidR="007F3A60">
        <w:rPr>
          <w:rFonts w:ascii="Times New Roman" w:hAnsi="Times New Roman" w:cs="Times New Roman"/>
        </w:rPr>
        <w:t>coverage intervals</w:t>
      </w:r>
      <w:r w:rsidRPr="00A56E00">
        <w:rPr>
          <w:rFonts w:ascii="Times New Roman" w:hAnsi="Times New Roman" w:cs="Times New Roman"/>
        </w:rPr>
        <w:t xml:space="preserve">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indicates</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w:t>
      </w:r>
      <w:r w:rsidR="00C54B06">
        <w:rPr>
          <w:rFonts w:ascii="Times New Roman" w:hAnsi="Times New Roman" w:cs="Times New Roman"/>
        </w:rPr>
        <w:t xml:space="preserve">by </w:t>
      </w:r>
      <w:r>
        <w:rPr>
          <w:rFonts w:ascii="Times New Roman" w:hAnsi="Times New Roman" w:cs="Times New Roman"/>
        </w:rPr>
        <w:t xml:space="preserve">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xml:space="preserve">, </w:t>
      </w:r>
      <w:del w:id="172" w:author="Edward Winter" w:date="2016-06-06T20:54:00Z">
        <w:r w:rsidRPr="001B2D3C" w:rsidDel="006B6F48">
          <w:rPr>
            <w:rFonts w:ascii="Times New Roman" w:hAnsi="Times New Roman" w:cs="Times New Roman"/>
          </w:rPr>
          <w:delText>a noticeable</w:delText>
        </w:r>
      </w:del>
      <w:r w:rsidRPr="001B2D3C">
        <w:rPr>
          <w:rFonts w:ascii="Times New Roman" w:hAnsi="Times New Roman" w:cs="Times New Roman"/>
        </w:rPr>
        <w:t xml:space="preserve"> shift does appear after t</w:t>
      </w:r>
      <w:r>
        <w:rPr>
          <w:rFonts w:ascii="Times New Roman" w:hAnsi="Times New Roman" w:cs="Times New Roman"/>
        </w:rPr>
        <w:t>he rule change in January 2010</w:t>
      </w:r>
      <w:ins w:id="173" w:author="Edward Winter" w:date="2016-06-06T20:54:00Z">
        <w:r w:rsidR="006B6F48">
          <w:rPr>
            <w:rFonts w:ascii="Times New Roman" w:hAnsi="Times New Roman" w:cs="Times New Roman"/>
            <w:color w:val="1F497D" w:themeColor="text2"/>
          </w:rPr>
          <w:t>.</w:t>
        </w:r>
      </w:ins>
      <w:del w:id="174" w:author="Edward Winter" w:date="2016-06-06T20:54:00Z">
        <w:r w:rsidR="00363E68" w:rsidRPr="00F37972" w:rsidDel="006B6F48">
          <w:rPr>
            <w:rFonts w:ascii="Times New Roman" w:hAnsi="Times New Roman" w:cs="Times New Roman"/>
            <w:color w:val="1F497D" w:themeColor="text2"/>
          </w:rPr>
          <w:delText>,</w:delText>
        </w:r>
      </w:del>
      <w:r w:rsidR="00363E68" w:rsidRPr="00F37972">
        <w:rPr>
          <w:rFonts w:ascii="Times New Roman" w:hAnsi="Times New Roman" w:cs="Times New Roman"/>
          <w:color w:val="1F497D" w:themeColor="text2"/>
        </w:rPr>
        <w:t xml:space="preserve"> </w:t>
      </w:r>
      <w:ins w:id="175" w:author="Edward Winter" w:date="2016-06-06T20:54:00Z">
        <w:r w:rsidR="006B6F48">
          <w:rPr>
            <w:rFonts w:ascii="Times New Roman" w:hAnsi="Times New Roman" w:cs="Times New Roman"/>
            <w:color w:val="1F497D" w:themeColor="text2"/>
          </w:rPr>
          <w:t>T</w:t>
        </w:r>
      </w:ins>
      <w:del w:id="176" w:author="Edward Winter" w:date="2016-06-06T20:54:00Z">
        <w:r w:rsidR="00363E68" w:rsidRPr="00F37972" w:rsidDel="006B6F48">
          <w:rPr>
            <w:rFonts w:ascii="Times New Roman" w:hAnsi="Times New Roman" w:cs="Times New Roman"/>
            <w:color w:val="1F497D" w:themeColor="text2"/>
          </w:rPr>
          <w:delText>t</w:delText>
        </w:r>
      </w:del>
      <w:r w:rsidR="00363E68" w:rsidRPr="00F37972">
        <w:rPr>
          <w:rFonts w:ascii="Times New Roman" w:hAnsi="Times New Roman" w:cs="Times New Roman"/>
          <w:color w:val="1F497D" w:themeColor="text2"/>
        </w:rPr>
        <w:t xml:space="preserve">his is </w:t>
      </w:r>
      <w:r w:rsidR="00DD2206">
        <w:rPr>
          <w:rFonts w:ascii="Times New Roman" w:hAnsi="Times New Roman" w:cs="Times New Roman"/>
          <w:color w:val="1F497D" w:themeColor="text2"/>
        </w:rPr>
        <w:t>consistent</w:t>
      </w:r>
      <w:r w:rsidR="00363E68" w:rsidRPr="00F37972">
        <w:rPr>
          <w:rFonts w:ascii="Times New Roman" w:hAnsi="Times New Roman" w:cs="Times New Roman"/>
          <w:color w:val="1F497D" w:themeColor="text2"/>
        </w:rPr>
        <w:t xml:space="preserve"> with the </w:t>
      </w:r>
      <w:ins w:id="177" w:author="Edward Winter" w:date="2016-06-06T20:55:00Z">
        <w:r w:rsidR="00C2649A">
          <w:rPr>
            <w:rFonts w:ascii="Times New Roman" w:hAnsi="Times New Roman" w:cs="Times New Roman"/>
            <w:color w:val="1F497D" w:themeColor="text2"/>
          </w:rPr>
          <w:t>findings of</w:t>
        </w:r>
      </w:ins>
      <w:del w:id="178" w:author="Edward Winter" w:date="2016-06-06T20:55:00Z">
        <w:r w:rsidR="00363E68" w:rsidRPr="00F37972" w:rsidDel="00C2649A">
          <w:rPr>
            <w:rFonts w:ascii="Times New Roman" w:hAnsi="Times New Roman" w:cs="Times New Roman"/>
            <w:color w:val="1F497D" w:themeColor="text2"/>
          </w:rPr>
          <w:delText xml:space="preserve">results shown </w:delText>
        </w:r>
        <w:r w:rsidR="00363E68" w:rsidRPr="00F37972" w:rsidDel="00E453D7">
          <w:rPr>
            <w:rFonts w:ascii="Times New Roman" w:hAnsi="Times New Roman" w:cs="Times New Roman"/>
            <w:color w:val="1F497D" w:themeColor="text2"/>
          </w:rPr>
          <w:delText>in</w:delText>
        </w:r>
      </w:del>
      <w:r w:rsidR="00363E68" w:rsidRPr="00F37972">
        <w:rPr>
          <w:rFonts w:ascii="Times New Roman" w:hAnsi="Times New Roman" w:cs="Times New Roman"/>
          <w:color w:val="1F497D" w:themeColor="text2"/>
        </w:rPr>
        <w:t xml:space="preserve"> </w:t>
      </w:r>
      <w:r w:rsidR="00363E68" w:rsidRPr="00F37972">
        <w:rPr>
          <w:rFonts w:ascii="Times New Roman" w:hAnsi="Times New Roman" w:cs="Times New Roman"/>
          <w:color w:val="1F497D" w:themeColor="text2"/>
        </w:rPr>
        <w:fldChar w:fldCharType="begin"/>
      </w:r>
      <w:r w:rsidR="00363E68" w:rsidRPr="00F37972">
        <w:rPr>
          <w:rFonts w:ascii="Times New Roman" w:hAnsi="Times New Roman" w:cs="Times New Roman"/>
          <w:color w:val="1F497D" w:themeColor="text2"/>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363E68" w:rsidRPr="00F37972">
        <w:rPr>
          <w:rFonts w:ascii="Times New Roman" w:hAnsi="Times New Roman" w:cs="Times New Roman"/>
          <w:color w:val="1F497D" w:themeColor="text2"/>
        </w:rPr>
        <w:fldChar w:fldCharType="separate"/>
      </w:r>
      <w:r w:rsidR="00363E68" w:rsidRPr="00F37972">
        <w:rPr>
          <w:rFonts w:ascii="Times New Roman" w:hAnsi="Times New Roman" w:cs="Times New Roman"/>
          <w:noProof/>
          <w:color w:val="1F497D" w:themeColor="text2"/>
        </w:rPr>
        <w:t>Haugen, Shalfawi et al. (2013)</w:t>
      </w:r>
      <w:r w:rsidR="00363E68" w:rsidRPr="00F37972">
        <w:rPr>
          <w:rFonts w:ascii="Times New Roman" w:hAnsi="Times New Roman" w:cs="Times New Roman"/>
          <w:color w:val="1F497D" w:themeColor="text2"/>
        </w:rPr>
        <w:fldChar w:fldCharType="end"/>
      </w:r>
      <w:r w:rsidR="00D02540" w:rsidRPr="00F37972">
        <w:rPr>
          <w:rFonts w:ascii="Times New Roman" w:hAnsi="Times New Roman" w:cs="Times New Roman"/>
          <w:color w:val="1F497D" w:themeColor="text2"/>
        </w:rPr>
        <w:t xml:space="preserve"> and</w:t>
      </w:r>
      <w:del w:id="179" w:author="Edward Winter" w:date="2016-06-06T20:55:00Z">
        <w:r w:rsidR="00D02540" w:rsidRPr="00F37972" w:rsidDel="00CB44CB">
          <w:rPr>
            <w:rFonts w:ascii="Times New Roman" w:hAnsi="Times New Roman" w:cs="Times New Roman"/>
            <w:color w:val="1F497D" w:themeColor="text2"/>
          </w:rPr>
          <w:delText xml:space="preserve"> </w:delText>
        </w:r>
        <w:r w:rsidR="00746605" w:rsidRPr="00F37972" w:rsidDel="00CB44CB">
          <w:rPr>
            <w:rFonts w:ascii="Times New Roman" w:hAnsi="Times New Roman" w:cs="Times New Roman"/>
            <w:color w:val="1F497D" w:themeColor="text2"/>
          </w:rPr>
          <w:delText>in</w:delText>
        </w:r>
      </w:del>
      <w:r w:rsidR="00746605" w:rsidRPr="00F37972">
        <w:rPr>
          <w:rFonts w:ascii="Times New Roman" w:hAnsi="Times New Roman" w:cs="Times New Roman"/>
          <w:color w:val="1F497D" w:themeColor="text2"/>
        </w:rPr>
        <w:t xml:space="preserve"> </w:t>
      </w:r>
      <w:r w:rsidR="00D02540" w:rsidRPr="00F37972">
        <w:rPr>
          <w:rFonts w:ascii="Times New Roman" w:hAnsi="Times New Roman" w:cs="Times New Roman"/>
          <w:color w:val="1F497D" w:themeColor="text2"/>
        </w:rPr>
        <w:fldChar w:fldCharType="begin"/>
      </w:r>
      <w:r w:rsidR="00D02540" w:rsidRPr="00F37972">
        <w:rPr>
          <w:rFonts w:ascii="Times New Roman" w:hAnsi="Times New Roman" w:cs="Times New Roman"/>
          <w:color w:val="1F497D" w:themeColor="text2"/>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D02540" w:rsidRPr="00F37972">
        <w:rPr>
          <w:rFonts w:ascii="Times New Roman" w:hAnsi="Times New Roman" w:cs="Times New Roman"/>
          <w:color w:val="1F497D" w:themeColor="text2"/>
        </w:rPr>
        <w:fldChar w:fldCharType="separate"/>
      </w:r>
      <w:r w:rsidR="00D02540" w:rsidRPr="00F37972">
        <w:rPr>
          <w:rFonts w:ascii="Times New Roman" w:hAnsi="Times New Roman" w:cs="Times New Roman"/>
          <w:noProof/>
          <w:color w:val="1F497D" w:themeColor="text2"/>
        </w:rPr>
        <w:t>Tønnessen, Haugen et al. (2013)</w:t>
      </w:r>
      <w:r w:rsidR="00D02540" w:rsidRPr="00F37972">
        <w:rPr>
          <w:rFonts w:ascii="Times New Roman" w:hAnsi="Times New Roman" w:cs="Times New Roman"/>
          <w:color w:val="1F497D" w:themeColor="text2"/>
        </w:rPr>
        <w:fldChar w:fldCharType="end"/>
      </w:r>
      <w:r w:rsidR="00D02540" w:rsidRPr="00F37972">
        <w:rPr>
          <w:rFonts w:ascii="Times New Roman" w:hAnsi="Times New Roman" w:cs="Times New Roman"/>
          <w:color w:val="1F497D" w:themeColor="text2"/>
        </w:rPr>
        <w:t xml:space="preserve"> </w:t>
      </w:r>
      <w:ins w:id="180" w:author="Edward Winter" w:date="2016-06-06T20:55:00Z">
        <w:r w:rsidR="00C2649A">
          <w:rPr>
            <w:rFonts w:ascii="Times New Roman" w:hAnsi="Times New Roman" w:cs="Times New Roman"/>
            <w:color w:val="1F497D" w:themeColor="text2"/>
          </w:rPr>
          <w:t>that were</w:t>
        </w:r>
      </w:ins>
      <w:del w:id="181" w:author="Edward Winter" w:date="2016-06-06T20:55:00Z">
        <w:r w:rsidR="00D02540" w:rsidRPr="00F37972" w:rsidDel="00C2649A">
          <w:rPr>
            <w:rFonts w:ascii="Times New Roman" w:hAnsi="Times New Roman" w:cs="Times New Roman"/>
            <w:color w:val="1F497D" w:themeColor="text2"/>
          </w:rPr>
          <w:delText xml:space="preserve">which </w:delText>
        </w:r>
        <w:r w:rsidR="00746605" w:rsidRPr="00F37972" w:rsidDel="00C2649A">
          <w:rPr>
            <w:rFonts w:ascii="Times New Roman" w:hAnsi="Times New Roman" w:cs="Times New Roman"/>
            <w:color w:val="1F497D" w:themeColor="text2"/>
          </w:rPr>
          <w:delText>was</w:delText>
        </w:r>
      </w:del>
      <w:r w:rsidR="00D02540" w:rsidRPr="00F37972">
        <w:rPr>
          <w:rFonts w:ascii="Times New Roman" w:hAnsi="Times New Roman" w:cs="Times New Roman"/>
          <w:color w:val="1F497D" w:themeColor="text2"/>
        </w:rPr>
        <w:t xml:space="preserve"> restricted to 100 m sprinters</w:t>
      </w:r>
      <w:r w:rsidR="00DD2206">
        <w:rPr>
          <w:rFonts w:ascii="Times New Roman" w:hAnsi="Times New Roman" w:cs="Times New Roman"/>
          <w:color w:val="1F497D" w:themeColor="text2"/>
        </w:rPr>
        <w:t>.</w:t>
      </w:r>
      <w:r w:rsidR="002C6618">
        <w:rPr>
          <w:rFonts w:ascii="Times New Roman" w:hAnsi="Times New Roman" w:cs="Times New Roman"/>
          <w:color w:val="1F497D" w:themeColor="text2"/>
        </w:rPr>
        <w:t xml:space="preserve"> This is also in line with the probability of superiority shown in Table 3 with men and women showing a greater probability of superiority after the second rule change. </w:t>
      </w:r>
      <w:r w:rsidR="00DD2206">
        <w:rPr>
          <w:rFonts w:ascii="Times New Roman" w:hAnsi="Times New Roman" w:cs="Times New Roman"/>
          <w:color w:val="1F497D" w:themeColor="text2"/>
        </w:rPr>
        <w:t>T</w:t>
      </w:r>
      <w:r w:rsidR="002C6618">
        <w:rPr>
          <w:rFonts w:ascii="Times New Roman" w:hAnsi="Times New Roman" w:cs="Times New Roman"/>
          <w:color w:val="1F497D" w:themeColor="text2"/>
        </w:rPr>
        <w:t xml:space="preserve">he comparison between the earliest and latest ruling </w:t>
      </w:r>
      <w:proofErr w:type="gramStart"/>
      <w:r w:rsidR="002C6618">
        <w:rPr>
          <w:rFonts w:ascii="Times New Roman" w:hAnsi="Times New Roman" w:cs="Times New Roman"/>
          <w:color w:val="1F497D" w:themeColor="text2"/>
        </w:rPr>
        <w:t xml:space="preserve">periods </w:t>
      </w:r>
      <w:r w:rsidR="00DD2206">
        <w:rPr>
          <w:rFonts w:ascii="Times New Roman" w:hAnsi="Times New Roman" w:cs="Times New Roman"/>
          <w:color w:val="1F497D" w:themeColor="text2"/>
        </w:rPr>
        <w:t>is</w:t>
      </w:r>
      <w:proofErr w:type="gramEnd"/>
      <w:r w:rsidR="00DD2206">
        <w:rPr>
          <w:rFonts w:ascii="Times New Roman" w:hAnsi="Times New Roman" w:cs="Times New Roman"/>
          <w:color w:val="1F497D" w:themeColor="text2"/>
        </w:rPr>
        <w:t xml:space="preserve"> </w:t>
      </w:r>
      <w:ins w:id="182" w:author="Edward Winter" w:date="2016-06-06T20:56:00Z">
        <w:r w:rsidR="009E13DE">
          <w:rPr>
            <w:rFonts w:ascii="Times New Roman" w:hAnsi="Times New Roman" w:cs="Times New Roman"/>
            <w:color w:val="1F497D" w:themeColor="text2"/>
          </w:rPr>
          <w:t>noteworthy</w:t>
        </w:r>
      </w:ins>
      <w:commentRangeStart w:id="183"/>
      <w:del w:id="184" w:author="Edward Winter" w:date="2016-06-06T20:56:00Z">
        <w:r w:rsidR="00DD2206" w:rsidDel="009E13DE">
          <w:rPr>
            <w:rFonts w:ascii="Times New Roman" w:hAnsi="Times New Roman" w:cs="Times New Roman"/>
            <w:color w:val="1F497D" w:themeColor="text2"/>
          </w:rPr>
          <w:delText>of interest</w:delText>
        </w:r>
      </w:del>
      <w:commentRangeEnd w:id="183"/>
      <w:r w:rsidR="009E13DE">
        <w:rPr>
          <w:rStyle w:val="CommentReference"/>
        </w:rPr>
        <w:commentReference w:id="183"/>
      </w:r>
      <w:r w:rsidR="00DD2206">
        <w:rPr>
          <w:rFonts w:ascii="Times New Roman" w:hAnsi="Times New Roman" w:cs="Times New Roman"/>
          <w:color w:val="1F497D" w:themeColor="text2"/>
        </w:rPr>
        <w:t xml:space="preserve"> </w:t>
      </w:r>
      <w:r w:rsidR="002C6618">
        <w:rPr>
          <w:rFonts w:ascii="Times New Roman" w:hAnsi="Times New Roman" w:cs="Times New Roman"/>
          <w:color w:val="1F497D" w:themeColor="text2"/>
        </w:rPr>
        <w:t xml:space="preserve">with 72.1% and 74.5% </w:t>
      </w:r>
      <w:r w:rsidR="00DD2206">
        <w:rPr>
          <w:rFonts w:ascii="Times New Roman" w:hAnsi="Times New Roman" w:cs="Times New Roman"/>
          <w:color w:val="1F497D" w:themeColor="text2"/>
        </w:rPr>
        <w:t xml:space="preserve">probability of </w:t>
      </w:r>
      <w:r w:rsidR="002C6618">
        <w:rPr>
          <w:rFonts w:ascii="Times New Roman" w:hAnsi="Times New Roman" w:cs="Times New Roman"/>
          <w:color w:val="1F497D" w:themeColor="text2"/>
        </w:rPr>
        <w:t xml:space="preserve">superiority for men and women respectively, </w:t>
      </w:r>
      <w:r w:rsidR="00DD2206">
        <w:rPr>
          <w:rFonts w:ascii="Times New Roman" w:hAnsi="Times New Roman" w:cs="Times New Roman"/>
          <w:color w:val="1F497D" w:themeColor="text2"/>
        </w:rPr>
        <w:t xml:space="preserve">indicating </w:t>
      </w:r>
      <w:r w:rsidR="007162CA">
        <w:rPr>
          <w:rFonts w:ascii="Times New Roman" w:hAnsi="Times New Roman" w:cs="Times New Roman"/>
          <w:color w:val="1F497D" w:themeColor="text2"/>
        </w:rPr>
        <w:t xml:space="preserve">that </w:t>
      </w:r>
      <w:del w:id="185" w:author="Edward Winter" w:date="2016-06-06T20:58:00Z">
        <w:r w:rsidR="002C6618" w:rsidDel="009E13DE">
          <w:rPr>
            <w:rFonts w:ascii="Times New Roman" w:hAnsi="Times New Roman" w:cs="Times New Roman"/>
            <w:color w:val="1F497D" w:themeColor="text2"/>
          </w:rPr>
          <w:delText>significant</w:delText>
        </w:r>
      </w:del>
      <w:r w:rsidR="002C6618">
        <w:rPr>
          <w:rFonts w:ascii="Times New Roman" w:hAnsi="Times New Roman" w:cs="Times New Roman"/>
          <w:color w:val="1F497D" w:themeColor="text2"/>
        </w:rPr>
        <w:t xml:space="preserve"> shift</w:t>
      </w:r>
      <w:r w:rsidR="00DD2206">
        <w:rPr>
          <w:rFonts w:ascii="Times New Roman" w:hAnsi="Times New Roman" w:cs="Times New Roman"/>
          <w:color w:val="1F497D" w:themeColor="text2"/>
        </w:rPr>
        <w:t>s</w:t>
      </w:r>
      <w:r w:rsidR="002C6618">
        <w:rPr>
          <w:rFonts w:ascii="Times New Roman" w:hAnsi="Times New Roman" w:cs="Times New Roman"/>
          <w:color w:val="1F497D" w:themeColor="text2"/>
        </w:rPr>
        <w:t xml:space="preserve"> in distribution</w:t>
      </w:r>
      <w:r w:rsidR="00DD2206">
        <w:rPr>
          <w:rFonts w:ascii="Times New Roman" w:hAnsi="Times New Roman" w:cs="Times New Roman"/>
          <w:color w:val="1F497D" w:themeColor="text2"/>
        </w:rPr>
        <w:t>s</w:t>
      </w:r>
      <w:r w:rsidR="002C6618">
        <w:rPr>
          <w:rFonts w:ascii="Times New Roman" w:hAnsi="Times New Roman" w:cs="Times New Roman"/>
          <w:color w:val="1F497D" w:themeColor="text2"/>
        </w:rPr>
        <w:t xml:space="preserve"> </w:t>
      </w:r>
      <w:del w:id="186" w:author="Edward Winter" w:date="2016-06-06T20:58:00Z">
        <w:r w:rsidR="007162CA" w:rsidDel="009E13DE">
          <w:rPr>
            <w:rFonts w:ascii="Times New Roman" w:hAnsi="Times New Roman" w:cs="Times New Roman"/>
            <w:color w:val="1F497D" w:themeColor="text2"/>
          </w:rPr>
          <w:delText xml:space="preserve">has </w:delText>
        </w:r>
      </w:del>
      <w:r w:rsidR="007162CA">
        <w:rPr>
          <w:rFonts w:ascii="Times New Roman" w:hAnsi="Times New Roman" w:cs="Times New Roman"/>
          <w:color w:val="1F497D" w:themeColor="text2"/>
        </w:rPr>
        <w:t>occurred</w:t>
      </w:r>
      <w:r w:rsidR="002C6618">
        <w:rPr>
          <w:rFonts w:ascii="Times New Roman" w:hAnsi="Times New Roman" w:cs="Times New Roman"/>
          <w:color w:val="1F497D" w:themeColor="text2"/>
        </w:rPr>
        <w:t xml:space="preserve"> between these ruling periods.</w:t>
      </w:r>
      <w:r w:rsidR="00B83A84" w:rsidRPr="00F37972">
        <w:rPr>
          <w:rFonts w:ascii="Times New Roman" w:hAnsi="Times New Roman" w:cs="Times New Roman"/>
          <w:color w:val="1F497D" w:themeColor="text2"/>
        </w:rPr>
        <w:t xml:space="preserve"> </w:t>
      </w:r>
      <w:r w:rsidR="00F32CA6">
        <w:rPr>
          <w:rFonts w:ascii="Times New Roman" w:hAnsi="Times New Roman" w:cs="Times New Roman"/>
        </w:rPr>
        <w:t xml:space="preserve">Figure 2 panels A and B, suggest </w:t>
      </w:r>
      <w:r w:rsidR="001F5076">
        <w:rPr>
          <w:rFonts w:ascii="Times New Roman" w:hAnsi="Times New Roman" w:cs="Times New Roman"/>
        </w:rPr>
        <w:t>that for</w:t>
      </w:r>
      <w:r w:rsidR="003E0A92">
        <w:rPr>
          <w:rFonts w:ascii="Times New Roman" w:hAnsi="Times New Roman" w:cs="Times New Roman"/>
        </w:rPr>
        <w:t xml:space="preserve"> </w:t>
      </w:r>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3E0A92">
        <w:rPr>
          <w:rFonts w:ascii="Times New Roman" w:hAnsi="Times New Roman" w:cs="Times New Roman"/>
        </w:rPr>
        <w:t>of</w:t>
      </w:r>
      <w:r w:rsidR="003E0A92" w:rsidRPr="0084277A">
        <w:rPr>
          <w:rFonts w:ascii="Times New Roman" w:hAnsi="Times New Roman" w:cs="Times New Roman"/>
        </w:rPr>
        <w:t xml:space="preserve"> </w:t>
      </w:r>
      <w:r w:rsidR="00835861">
        <w:rPr>
          <w:rFonts w:ascii="Times New Roman" w:hAnsi="Times New Roman" w:cs="Times New Roman"/>
        </w:rPr>
        <w:t>men and women</w:t>
      </w:r>
      <w:r w:rsidR="00F32CA6">
        <w:rPr>
          <w:rFonts w:ascii="Times New Roman" w:hAnsi="Times New Roman" w:cs="Times New Roman"/>
        </w:rPr>
        <w:t xml:space="preserve"> </w:t>
      </w:r>
      <w:r w:rsidR="00835861">
        <w:rPr>
          <w:rFonts w:ascii="Times New Roman" w:hAnsi="Times New Roman" w:cs="Times New Roman"/>
        </w:rPr>
        <w:t>has</w:t>
      </w:r>
      <w:r w:rsidR="00F32CA6" w:rsidRPr="0084277A">
        <w:rPr>
          <w:rFonts w:ascii="Times New Roman" w:hAnsi="Times New Roman" w:cs="Times New Roman"/>
        </w:rPr>
        <w:t xml:space="preserve"> an increas</w:t>
      </w:r>
      <w:ins w:id="187" w:author="Edward Winter" w:date="2016-06-06T20:58:00Z">
        <w:r w:rsidR="0051175B">
          <w:rPr>
            <w:rFonts w:ascii="Times New Roman" w:hAnsi="Times New Roman" w:cs="Times New Roman"/>
          </w:rPr>
          <w:t>ed</w:t>
        </w:r>
      </w:ins>
      <w:del w:id="188" w:author="Edward Winter" w:date="2016-06-06T20:58:00Z">
        <w:r w:rsidR="00F32CA6" w:rsidRPr="0084277A" w:rsidDel="0051175B">
          <w:rPr>
            <w:rFonts w:ascii="Times New Roman" w:hAnsi="Times New Roman" w:cs="Times New Roman"/>
          </w:rPr>
          <w:delText>ing trend over time</w:delText>
        </w:r>
      </w:del>
      <w:r w:rsidR="00F32CA6" w:rsidRPr="0084277A">
        <w:rPr>
          <w:rFonts w:ascii="Times New Roman" w:hAnsi="Times New Roman" w:cs="Times New Roman"/>
        </w:rPr>
        <w:t xml:space="preserve">.  </w:t>
      </w:r>
      <w:r w:rsidR="0006305C" w:rsidRPr="0084277A">
        <w:rPr>
          <w:rFonts w:ascii="Times New Roman" w:hAnsi="Times New Roman" w:cs="Times New Roman"/>
        </w:rPr>
        <w:t xml:space="preserve">It is </w:t>
      </w:r>
      <w:ins w:id="189" w:author="Edward Winter" w:date="2016-06-06T20:59:00Z">
        <w:r w:rsidR="003943DF">
          <w:rPr>
            <w:rFonts w:ascii="Times New Roman" w:hAnsi="Times New Roman" w:cs="Times New Roman"/>
          </w:rPr>
          <w:t>clear that</w:t>
        </w:r>
      </w:ins>
      <w:del w:id="190" w:author="Edward Winter" w:date="2016-06-06T20:59:00Z">
        <w:r w:rsidR="0006305C" w:rsidRPr="0084277A" w:rsidDel="003943DF">
          <w:rPr>
            <w:rFonts w:ascii="Times New Roman" w:hAnsi="Times New Roman" w:cs="Times New Roman"/>
          </w:rPr>
          <w:delText>evident</w:delText>
        </w:r>
      </w:del>
      <w:r w:rsidR="0006305C" w:rsidRPr="0084277A">
        <w:rPr>
          <w:rFonts w:ascii="Times New Roman" w:hAnsi="Times New Roman" w:cs="Times New Roman"/>
        </w:rPr>
        <w:t xml:space="preserve"> in both </w:t>
      </w:r>
      <w:r w:rsidR="0006305C">
        <w:rPr>
          <w:rFonts w:ascii="Times New Roman" w:hAnsi="Times New Roman" w:cs="Times New Roman"/>
        </w:rPr>
        <w:t>sexe</w:t>
      </w:r>
      <w:r w:rsidR="0006305C" w:rsidRPr="0084277A">
        <w:rPr>
          <w:rFonts w:ascii="Times New Roman" w:hAnsi="Times New Roman" w:cs="Times New Roman"/>
        </w:rPr>
        <w:t>s</w:t>
      </w:r>
      <w:ins w:id="191" w:author="Edward Winter" w:date="2016-06-06T20:59:00Z">
        <w:r w:rsidR="003943DF">
          <w:rPr>
            <w:rFonts w:ascii="Times New Roman" w:hAnsi="Times New Roman" w:cs="Times New Roman"/>
          </w:rPr>
          <w:t>,</w:t>
        </w:r>
      </w:ins>
      <w:del w:id="192" w:author="Edward Winter" w:date="2016-06-06T20:59:00Z">
        <w:r w:rsidR="0006305C" w:rsidRPr="0084277A" w:rsidDel="003943DF">
          <w:rPr>
            <w:rFonts w:ascii="Times New Roman" w:hAnsi="Times New Roman" w:cs="Times New Roman"/>
          </w:rPr>
          <w:delText xml:space="preserve"> that</w:delText>
        </w:r>
      </w:del>
      <w:r w:rsidR="0006305C" w:rsidRPr="0084277A">
        <w:rPr>
          <w:rFonts w:ascii="Times New Roman" w:hAnsi="Times New Roman" w:cs="Times New Roman"/>
        </w:rPr>
        <w:t xml:space="preserve"> a shift</w:t>
      </w:r>
      <w:del w:id="193" w:author="Edward Winter" w:date="2016-06-06T20:59:00Z">
        <w:r w:rsidR="0006305C" w:rsidRPr="0084277A" w:rsidDel="003943DF">
          <w:rPr>
            <w:rFonts w:ascii="Times New Roman" w:hAnsi="Times New Roman" w:cs="Times New Roman"/>
          </w:rPr>
          <w:delText xml:space="preserve"> over time</w:delText>
        </w:r>
      </w:del>
      <w:r w:rsidR="0006305C" w:rsidRPr="0084277A">
        <w:rPr>
          <w:rFonts w:ascii="Times New Roman" w:hAnsi="Times New Roman" w:cs="Times New Roman"/>
        </w:rPr>
        <w:t xml:space="preserve"> has occurred</w:t>
      </w:r>
      <w:del w:id="194" w:author="Edward Winter" w:date="2016-06-06T21:00:00Z">
        <w:r w:rsidR="0006305C" w:rsidRPr="0084277A" w:rsidDel="003943DF">
          <w:rPr>
            <w:rFonts w:ascii="Times New Roman" w:hAnsi="Times New Roman" w:cs="Times New Roman"/>
          </w:rPr>
          <w:delText xml:space="preserve"> with a significant shift</w:delText>
        </w:r>
      </w:del>
      <w:r w:rsidR="0006305C" w:rsidRPr="0084277A">
        <w:rPr>
          <w:rFonts w:ascii="Times New Roman" w:hAnsi="Times New Roman" w:cs="Times New Roman"/>
        </w:rPr>
        <w:t xml:space="preserve">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The sex</w:t>
      </w:r>
      <w:ins w:id="195" w:author="Edward Winter" w:date="2016-06-06T21:00:00Z">
        <w:r w:rsidR="009C121F">
          <w:rPr>
            <w:rFonts w:ascii="Times New Roman" w:hAnsi="Times New Roman" w:cs="Times New Roman"/>
          </w:rPr>
          <w:t>-based</w:t>
        </w:r>
      </w:ins>
      <w:r w:rsidR="00F32CA6" w:rsidRPr="0084277A">
        <w:rPr>
          <w:rFonts w:ascii="Times New Roman" w:hAnsi="Times New Roman" w:cs="Times New Roman"/>
        </w:rPr>
        <w:t xml:space="preserve">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for women</w:t>
      </w:r>
      <w:del w:id="196" w:author="Edward Winter" w:date="2016-06-06T21:00:00Z">
        <w:r w:rsidR="00835861" w:rsidDel="00EA7798">
          <w:rPr>
            <w:rFonts w:ascii="Times New Roman" w:hAnsi="Times New Roman" w:cs="Times New Roman"/>
          </w:rPr>
          <w:delText xml:space="preserve"> </w:delText>
        </w:r>
        <w:r w:rsidR="00F32CA6" w:rsidRPr="0084277A" w:rsidDel="00EA7798">
          <w:rPr>
            <w:rFonts w:ascii="Times New Roman" w:hAnsi="Times New Roman" w:cs="Times New Roman"/>
          </w:rPr>
          <w:delText>being</w:delText>
        </w:r>
      </w:del>
      <w:r w:rsidR="00F32CA6" w:rsidRPr="0084277A">
        <w:rPr>
          <w:rFonts w:ascii="Times New Roman" w:hAnsi="Times New Roman" w:cs="Times New Roman"/>
        </w:rPr>
        <w:t xml:space="preserve"> 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w:t>
      </w:r>
      <w:ins w:id="197" w:author="Edward Winter" w:date="2016-06-06T21:01:00Z">
        <w:r w:rsidR="002E7831">
          <w:rPr>
            <w:rFonts w:ascii="Times New Roman" w:hAnsi="Times New Roman" w:cs="Times New Roman"/>
          </w:rPr>
          <w:t>after</w:t>
        </w:r>
      </w:ins>
      <w:del w:id="198" w:author="Edward Winter" w:date="2016-06-06T21:01:00Z">
        <w:r w:rsidR="002D4442" w:rsidRPr="00E21350" w:rsidDel="002E7831">
          <w:rPr>
            <w:rFonts w:ascii="Times New Roman" w:hAnsi="Times New Roman" w:cs="Times New Roman"/>
          </w:rPr>
          <w:delText>following</w:delText>
        </w:r>
      </w:del>
      <w:r w:rsidR="002D4442" w:rsidRPr="00E21350">
        <w:rPr>
          <w:rFonts w:ascii="Times New Roman" w:hAnsi="Times New Roman" w:cs="Times New Roman"/>
        </w:rPr>
        <w:t xml:space="preserve"> the introduction of the automatic disqualification rule in 2010 is 1, </w:t>
      </w:r>
      <w:r w:rsidR="00835861">
        <w:rPr>
          <w:rFonts w:ascii="Times New Roman" w:hAnsi="Times New Roman" w:cs="Times New Roman"/>
        </w:rPr>
        <w:t>irrespective of 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lastRenderedPageBreak/>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athletes recorded using the current </w:t>
      </w:r>
      <w:r w:rsidR="00110ECD">
        <w:rPr>
          <w:rFonts w:ascii="Times New Roman" w:hAnsi="Times New Roman" w:cs="Times New Roman"/>
        </w:rPr>
        <w:t xml:space="preserve">IAAF 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12856144" w14:textId="6A80EBA1" w:rsidR="00395FCF" w:rsidRPr="00417F34"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the race is more important</w:t>
      </w:r>
      <w:r w:rsidR="004F5F54" w:rsidRPr="00F37972">
        <w:rPr>
          <w:rFonts w:ascii="Times New Roman" w:hAnsi="Times New Roman" w:cs="Times New Roman"/>
          <w:color w:val="1F497D" w:themeColor="text2"/>
        </w:rPr>
        <w:t xml:space="preserve">, this is </w:t>
      </w:r>
      <w:r w:rsidR="00DD2206">
        <w:rPr>
          <w:rFonts w:ascii="Times New Roman" w:hAnsi="Times New Roman" w:cs="Times New Roman"/>
          <w:color w:val="1F497D" w:themeColor="text2"/>
        </w:rPr>
        <w:t xml:space="preserve">consistent </w:t>
      </w:r>
      <w:r w:rsidR="004F5F54" w:rsidRPr="00F37972">
        <w:rPr>
          <w:rFonts w:ascii="Times New Roman" w:hAnsi="Times New Roman" w:cs="Times New Roman"/>
          <w:color w:val="1F497D" w:themeColor="text2"/>
        </w:rPr>
        <w:t xml:space="preserve">with the observed shift in RTs by competition round shown in </w:t>
      </w:r>
      <w:r w:rsidR="004F5F54" w:rsidRPr="00F37972">
        <w:rPr>
          <w:rFonts w:ascii="Times New Roman" w:hAnsi="Times New Roman" w:cs="Times New Roman"/>
          <w:color w:val="1F497D" w:themeColor="text2"/>
        </w:rPr>
        <w:fldChar w:fldCharType="begin"/>
      </w:r>
      <w:r w:rsidR="004F5F54" w:rsidRPr="00F37972">
        <w:rPr>
          <w:rFonts w:ascii="Times New Roman" w:hAnsi="Times New Roman" w:cs="Times New Roman"/>
          <w:color w:val="1F497D" w:themeColor="text2"/>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4F5F54" w:rsidRPr="00F37972">
        <w:rPr>
          <w:rFonts w:ascii="Times New Roman" w:hAnsi="Times New Roman" w:cs="Times New Roman"/>
          <w:color w:val="1F497D" w:themeColor="text2"/>
        </w:rPr>
        <w:fldChar w:fldCharType="separate"/>
      </w:r>
      <w:r w:rsidR="004F5F54" w:rsidRPr="00F37972">
        <w:rPr>
          <w:rFonts w:ascii="Times New Roman" w:hAnsi="Times New Roman" w:cs="Times New Roman"/>
          <w:noProof/>
          <w:color w:val="1F497D" w:themeColor="text2"/>
        </w:rPr>
        <w:t>Tønnessen, Haugen et al. (2013)</w:t>
      </w:r>
      <w:r w:rsidR="004F5F54" w:rsidRPr="00F37972">
        <w:rPr>
          <w:rFonts w:ascii="Times New Roman" w:hAnsi="Times New Roman" w:cs="Times New Roman"/>
          <w:color w:val="1F497D" w:themeColor="text2"/>
        </w:rPr>
        <w:fldChar w:fldCharType="end"/>
      </w:r>
      <w:r w:rsidR="004F5F54" w:rsidRPr="00F37972">
        <w:rPr>
          <w:rFonts w:ascii="Times New Roman" w:hAnsi="Times New Roman" w:cs="Times New Roman"/>
          <w:color w:val="1F497D" w:themeColor="text2"/>
        </w:rPr>
        <w:t xml:space="preserve"> </w:t>
      </w:r>
      <w:ins w:id="199" w:author="Edward Winter" w:date="2016-06-06T21:01:00Z">
        <w:r w:rsidR="00BD49A4">
          <w:rPr>
            <w:rFonts w:ascii="Times New Roman" w:hAnsi="Times New Roman" w:cs="Times New Roman"/>
            <w:color w:val="1F497D" w:themeColor="text2"/>
          </w:rPr>
          <w:t>that</w:t>
        </w:r>
      </w:ins>
      <w:del w:id="200" w:author="Edward Winter" w:date="2016-06-06T21:01:00Z">
        <w:r w:rsidR="004F5F54" w:rsidRPr="00F37972" w:rsidDel="00BD49A4">
          <w:rPr>
            <w:rFonts w:ascii="Times New Roman" w:hAnsi="Times New Roman" w:cs="Times New Roman"/>
            <w:color w:val="1F497D" w:themeColor="text2"/>
          </w:rPr>
          <w:delText>which</w:delText>
        </w:r>
      </w:del>
      <w:r w:rsidR="004F5F54" w:rsidRPr="00F37972">
        <w:rPr>
          <w:rFonts w:ascii="Times New Roman" w:hAnsi="Times New Roman" w:cs="Times New Roman"/>
          <w:color w:val="1F497D" w:themeColor="text2"/>
        </w:rPr>
        <w:t xml:space="preserve"> </w:t>
      </w:r>
      <w:r w:rsidR="00DD2206" w:rsidRPr="00F37972">
        <w:rPr>
          <w:rFonts w:ascii="Times New Roman" w:hAnsi="Times New Roman" w:cs="Times New Roman"/>
          <w:color w:val="1F497D" w:themeColor="text2"/>
        </w:rPr>
        <w:t>examine</w:t>
      </w:r>
      <w:r w:rsidR="00DD2206">
        <w:rPr>
          <w:rFonts w:ascii="Times New Roman" w:hAnsi="Times New Roman" w:cs="Times New Roman"/>
          <w:color w:val="1F497D" w:themeColor="text2"/>
        </w:rPr>
        <w:t>d</w:t>
      </w:r>
      <w:r w:rsidR="00DD2206" w:rsidRPr="00F37972">
        <w:rPr>
          <w:rFonts w:ascii="Times New Roman" w:hAnsi="Times New Roman" w:cs="Times New Roman"/>
          <w:color w:val="1F497D" w:themeColor="text2"/>
        </w:rPr>
        <w:t xml:space="preserve"> only </w:t>
      </w:r>
      <w:r w:rsidR="004F5F54" w:rsidRPr="00F37972">
        <w:rPr>
          <w:rFonts w:ascii="Times New Roman" w:hAnsi="Times New Roman" w:cs="Times New Roman"/>
          <w:color w:val="1F497D" w:themeColor="text2"/>
        </w:rPr>
        <w:t>the 2003 – 2009 ruling period</w:t>
      </w:r>
      <w:r w:rsidRPr="00F37972">
        <w:rPr>
          <w:rFonts w:ascii="Times New Roman" w:hAnsi="Times New Roman" w:cs="Times New Roman"/>
          <w:color w:val="1F497D" w:themeColor="text2"/>
        </w:rPr>
        <w:t>.</w:t>
      </w:r>
      <w:r w:rsidR="00B83A84" w:rsidRPr="00F37972">
        <w:rPr>
          <w:rFonts w:ascii="Times New Roman" w:hAnsi="Times New Roman" w:cs="Times New Roman"/>
          <w:color w:val="1F497D" w:themeColor="text2"/>
        </w:rPr>
        <w:t xml:space="preserve"> </w:t>
      </w:r>
      <w:r w:rsidRPr="00F37972">
        <w:rPr>
          <w:rFonts w:ascii="Times New Roman" w:hAnsi="Times New Roman" w:cs="Times New Roman"/>
          <w:color w:val="1F497D" w:themeColor="text2"/>
        </w:rPr>
        <w:t xml:space="preserve"> </w:t>
      </w:r>
      <w:r w:rsidRPr="0084277A">
        <w:rPr>
          <w:rFonts w:ascii="Times New Roman" w:hAnsi="Times New Roman" w:cs="Times New Roman"/>
        </w:rPr>
        <w:t>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suggesting that athletes are more likely to take risks in finals than in first round heats.</w:t>
      </w:r>
      <w:r w:rsidR="00B83A84">
        <w:rPr>
          <w:rFonts w:ascii="Times New Roman" w:hAnsi="Times New Roman" w:cs="Times New Roman"/>
        </w:rPr>
        <w:t xml:space="preserve"> </w:t>
      </w:r>
      <w:r w:rsidR="002C6618">
        <w:rPr>
          <w:rFonts w:ascii="Times New Roman" w:hAnsi="Times New Roman" w:cs="Times New Roman"/>
          <w:color w:val="1F497D" w:themeColor="text2"/>
        </w:rPr>
        <w:t xml:space="preserve">This difference is evident in the Table 3 where the </w:t>
      </w:r>
      <w:r w:rsidR="00DD2206">
        <w:rPr>
          <w:rFonts w:ascii="Times New Roman" w:hAnsi="Times New Roman" w:cs="Times New Roman"/>
          <w:color w:val="1F497D" w:themeColor="text2"/>
        </w:rPr>
        <w:t xml:space="preserve">probabilities </w:t>
      </w:r>
      <w:r w:rsidR="002C6618">
        <w:rPr>
          <w:rFonts w:ascii="Times New Roman" w:hAnsi="Times New Roman" w:cs="Times New Roman"/>
          <w:color w:val="1F497D" w:themeColor="text2"/>
        </w:rPr>
        <w:t xml:space="preserve">of superiority for men and women are 0.656 and 0.638 respectively, </w:t>
      </w:r>
      <w:r w:rsidR="00DD2206">
        <w:rPr>
          <w:rFonts w:ascii="Times New Roman" w:hAnsi="Times New Roman" w:cs="Times New Roman"/>
          <w:color w:val="1F497D" w:themeColor="text2"/>
        </w:rPr>
        <w:t>therefore</w:t>
      </w:r>
      <w:r w:rsidR="002C6618">
        <w:rPr>
          <w:rFonts w:ascii="Times New Roman" w:hAnsi="Times New Roman" w:cs="Times New Roman"/>
          <w:color w:val="1F497D" w:themeColor="text2"/>
        </w:rPr>
        <w:t xml:space="preserve"> regardless of </w:t>
      </w:r>
      <w:proofErr w:type="gramStart"/>
      <w:r w:rsidR="002C6618">
        <w:rPr>
          <w:rFonts w:ascii="Times New Roman" w:hAnsi="Times New Roman" w:cs="Times New Roman"/>
          <w:color w:val="1F497D" w:themeColor="text2"/>
        </w:rPr>
        <w:t>sex</w:t>
      </w:r>
      <w:r w:rsidR="00DD2206">
        <w:rPr>
          <w:rFonts w:ascii="Times New Roman" w:hAnsi="Times New Roman" w:cs="Times New Roman"/>
          <w:color w:val="1F497D" w:themeColor="text2"/>
        </w:rPr>
        <w:t>,</w:t>
      </w:r>
      <w:proofErr w:type="gramEnd"/>
      <w:r w:rsidR="002C6618">
        <w:rPr>
          <w:rFonts w:ascii="Times New Roman" w:hAnsi="Times New Roman" w:cs="Times New Roman"/>
          <w:color w:val="1F497D" w:themeColor="text2"/>
        </w:rPr>
        <w:t xml:space="preserve"> RTs in finals are typically </w:t>
      </w:r>
      <w:ins w:id="201" w:author="Edward Winter" w:date="2016-06-06T21:02:00Z">
        <w:r w:rsidR="00F5617D">
          <w:rPr>
            <w:rFonts w:ascii="Times New Roman" w:hAnsi="Times New Roman" w:cs="Times New Roman"/>
            <w:color w:val="1F497D" w:themeColor="text2"/>
          </w:rPr>
          <w:t>shorter</w:t>
        </w:r>
      </w:ins>
      <w:del w:id="202" w:author="Edward Winter" w:date="2016-06-06T21:02:00Z">
        <w:r w:rsidR="002C6618" w:rsidDel="00F5617D">
          <w:rPr>
            <w:rFonts w:ascii="Times New Roman" w:hAnsi="Times New Roman" w:cs="Times New Roman"/>
            <w:color w:val="1F497D" w:themeColor="text2"/>
          </w:rPr>
          <w:delText>quicker</w:delText>
        </w:r>
      </w:del>
      <w:r w:rsidR="002C6618">
        <w:rPr>
          <w:rFonts w:ascii="Times New Roman" w:hAnsi="Times New Roman" w:cs="Times New Roman"/>
          <w:color w:val="1F497D" w:themeColor="text2"/>
        </w:rPr>
        <w:t xml:space="preserve"> than in first rounds. </w:t>
      </w:r>
      <w:r w:rsidR="00C7609C">
        <w:rPr>
          <w:rFonts w:ascii="Times New Roman" w:hAnsi="Times New Roman" w:cs="Times New Roman"/>
        </w:rPr>
        <w:t>A sex</w:t>
      </w:r>
      <w:ins w:id="203" w:author="Edward Winter" w:date="2016-06-06T21:02:00Z">
        <w:r w:rsidR="00326266">
          <w:rPr>
            <w:rFonts w:ascii="Times New Roman" w:hAnsi="Times New Roman" w:cs="Times New Roman"/>
          </w:rPr>
          <w:t>-based</w:t>
        </w:r>
      </w:ins>
      <w:r w:rsidR="00C7609C">
        <w:rPr>
          <w:rFonts w:ascii="Times New Roman" w:hAnsi="Times New Roman" w:cs="Times New Roman"/>
        </w:rPr>
        <w:t xml:space="preserve"> difference is evident by the comparison of the plots with the RT distribution for women shifted</w:t>
      </w:r>
      <w:r w:rsidR="00835861">
        <w:rPr>
          <w:rFonts w:ascii="Times New Roman" w:hAnsi="Times New Roman" w:cs="Times New Roman"/>
        </w:rPr>
        <w:t xml:space="preserve"> further</w:t>
      </w:r>
      <w:r w:rsidR="00C7609C">
        <w:rPr>
          <w:rFonts w:ascii="Times New Roman" w:hAnsi="Times New Roman" w:cs="Times New Roman"/>
        </w:rPr>
        <w:t xml:space="preserve"> to the right.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w:t>
      </w:r>
      <w:r w:rsidR="00835861">
        <w:rPr>
          <w:rFonts w:ascii="Times New Roman" w:hAnsi="Times New Roman" w:cs="Times New Roman"/>
        </w:rPr>
        <w:t>women</w:t>
      </w:r>
      <w:r w:rsidRPr="00E21350">
        <w:rPr>
          <w:rFonts w:ascii="Times New Roman" w:hAnsi="Times New Roman" w:cs="Times New Roman"/>
        </w:rPr>
        <w:t xml:space="preserve">, this </w:t>
      </w:r>
      <w:ins w:id="204" w:author="Edward Winter" w:date="2016-06-06T21:02:00Z">
        <w:r w:rsidR="00326266">
          <w:rPr>
            <w:rFonts w:ascii="Times New Roman" w:hAnsi="Times New Roman" w:cs="Times New Roman"/>
          </w:rPr>
          <w:t>could be because</w:t>
        </w:r>
      </w:ins>
      <w:del w:id="205" w:author="Edward Winter" w:date="2016-06-06T21:02:00Z">
        <w:r w:rsidRPr="00E21350" w:rsidDel="00326266">
          <w:rPr>
            <w:rFonts w:ascii="Times New Roman" w:hAnsi="Times New Roman" w:cs="Times New Roman"/>
          </w:rPr>
          <w:delText>may be due to the fact that</w:delText>
        </w:r>
      </w:del>
      <w:r w:rsidRPr="00E21350">
        <w:rPr>
          <w:rFonts w:ascii="Times New Roman" w:hAnsi="Times New Roman" w:cs="Times New Roman"/>
        </w:rPr>
        <w:t xml:space="preserve"> </w:t>
      </w:r>
      <w:proofErr w:type="spellStart"/>
      <w:r w:rsidR="00835861">
        <w:rPr>
          <w:rFonts w:ascii="Times New Roman" w:hAnsi="Times New Roman" w:cs="Times New Roman"/>
        </w:rPr>
        <w:t>men</w:t>
      </w:r>
      <w:del w:id="206" w:author="Edward Winter" w:date="2016-06-06T21:03:00Z">
        <w:r w:rsidRPr="00E21350" w:rsidDel="00326266">
          <w:rPr>
            <w:rFonts w:ascii="Times New Roman" w:hAnsi="Times New Roman" w:cs="Times New Roman"/>
          </w:rPr>
          <w:delText xml:space="preserve"> are willing to </w:delText>
        </w:r>
      </w:del>
      <w:r w:rsidRPr="00E21350">
        <w:rPr>
          <w:rFonts w:ascii="Times New Roman" w:hAnsi="Times New Roman" w:cs="Times New Roman"/>
        </w:rPr>
        <w:t>take</w:t>
      </w:r>
      <w:proofErr w:type="spellEnd"/>
      <w:r w:rsidRPr="00E21350">
        <w:rPr>
          <w:rFonts w:ascii="Times New Roman" w:hAnsi="Times New Roman" w:cs="Times New Roman"/>
        </w:rPr>
        <w:t xml:space="preserve"> a risk at all levels whereas women require a </w:t>
      </w:r>
      <w:ins w:id="207" w:author="Edward Winter" w:date="2016-06-06T21:03:00Z">
        <w:r w:rsidR="00326266">
          <w:rPr>
            <w:rFonts w:ascii="Times New Roman" w:hAnsi="Times New Roman" w:cs="Times New Roman"/>
          </w:rPr>
          <w:t>marked</w:t>
        </w:r>
      </w:ins>
      <w:del w:id="208" w:author="Edward Winter" w:date="2016-06-06T21:03:00Z">
        <w:r w:rsidRPr="00E21350" w:rsidDel="00326266">
          <w:rPr>
            <w:rFonts w:ascii="Times New Roman" w:hAnsi="Times New Roman" w:cs="Times New Roman"/>
          </w:rPr>
          <w:delText>significant</w:delText>
        </w:r>
      </w:del>
      <w:r w:rsidRPr="00E21350">
        <w:rPr>
          <w:rFonts w:ascii="Times New Roman" w:hAnsi="Times New Roman" w:cs="Times New Roman"/>
        </w:rPr>
        <w:t xml:space="preserve"> incentive to take that risk</w:t>
      </w:r>
      <w:del w:id="209" w:author="Edward Winter" w:date="2016-06-06T21:03:00Z">
        <w:r w:rsidRPr="00E21350" w:rsidDel="00326266">
          <w:rPr>
            <w:rFonts w:ascii="Times New Roman" w:hAnsi="Times New Roman" w:cs="Times New Roman"/>
          </w:rPr>
          <w:delText>, as discussed in</w:delText>
        </w:r>
      </w:del>
      <w:r w:rsidRPr="00E21350">
        <w:rPr>
          <w:rFonts w:ascii="Times New Roman" w:hAnsi="Times New Roman" w:cs="Times New Roman"/>
        </w:rPr>
        <w:t xml:space="preserve"> </w:t>
      </w:r>
      <w:ins w:id="210" w:author="Edward Winter" w:date="2016-06-06T21:03:00Z">
        <w:r w:rsidR="00326266">
          <w:rPr>
            <w:rFonts w:ascii="Times New Roman" w:hAnsi="Times New Roman" w:cs="Times New Roman"/>
          </w:rPr>
          <w:t>(</w:t>
        </w:r>
      </w:ins>
      <w:r w:rsidRPr="00E21350">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00154312">
        <w:rPr>
          <w:rFonts w:ascii="Times New Roman" w:hAnsi="Times New Roman" w:cs="Times New Roman"/>
          <w:noProof/>
        </w:rPr>
        <w:t>Whitley, Nelson et al.</w:t>
      </w:r>
      <w:ins w:id="211" w:author="Edward Winter" w:date="2016-06-06T21:03:00Z">
        <w:r w:rsidR="00326266">
          <w:rPr>
            <w:rFonts w:ascii="Times New Roman" w:hAnsi="Times New Roman" w:cs="Times New Roman"/>
            <w:noProof/>
          </w:rPr>
          <w:t>,</w:t>
        </w:r>
      </w:ins>
      <w:r w:rsidR="00154312">
        <w:rPr>
          <w:rFonts w:ascii="Times New Roman" w:hAnsi="Times New Roman" w:cs="Times New Roman"/>
          <w:noProof/>
        </w:rPr>
        <w:t xml:space="preserve"> </w:t>
      </w:r>
      <w:del w:id="212" w:author="Edward Winter" w:date="2016-06-06T21:03:00Z">
        <w:r w:rsidR="00154312" w:rsidDel="00326266">
          <w:rPr>
            <w:rFonts w:ascii="Times New Roman" w:hAnsi="Times New Roman" w:cs="Times New Roman"/>
            <w:noProof/>
          </w:rPr>
          <w:delText>(</w:delText>
        </w:r>
      </w:del>
      <w:r w:rsidR="00154312">
        <w:rPr>
          <w:rFonts w:ascii="Times New Roman" w:hAnsi="Times New Roman" w:cs="Times New Roman"/>
          <w:noProof/>
        </w:rPr>
        <w:t>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0CD3E531"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 xml:space="preserve">differences between men and women, allowing men to </w:t>
      </w:r>
      <w:r w:rsidRPr="00A56E00">
        <w:rPr>
          <w:rFonts w:ascii="Times New Roman" w:hAnsi="Times New Roman" w:cs="Times New Roman"/>
        </w:rPr>
        <w:lastRenderedPageBreak/>
        <w:t>produce the required force to reach the false start threshold quicker.</w:t>
      </w:r>
      <w:r>
        <w:rPr>
          <w:rFonts w:ascii="Times New Roman" w:hAnsi="Times New Roman" w:cs="Times New Roman"/>
        </w:rPr>
        <w:t xml:space="preserve">  </w:t>
      </w:r>
      <w:ins w:id="213" w:author="Edward Winter" w:date="2016-06-06T21:04:00Z">
        <w:r w:rsidR="001F69AD">
          <w:rPr>
            <w:rFonts w:ascii="Times New Roman" w:hAnsi="Times New Roman" w:cs="Times New Roman"/>
          </w:rPr>
          <w:t>There was a</w:t>
        </w:r>
      </w:ins>
      <w:del w:id="214" w:author="Edward Winter" w:date="2016-06-06T21:04:00Z">
        <w:r w:rsidDel="001F69AD">
          <w:rPr>
            <w:rFonts w:ascii="Times New Roman" w:hAnsi="Times New Roman" w:cs="Times New Roman"/>
          </w:rPr>
          <w:delText>A</w:delText>
        </w:r>
      </w:del>
      <w:r>
        <w:rPr>
          <w:rFonts w:ascii="Times New Roman" w:hAnsi="Times New Roman" w:cs="Times New Roman"/>
        </w:rPr>
        <w:t xml:space="preserve"> </w:t>
      </w:r>
      <w:ins w:id="215" w:author="Edward Winter" w:date="2016-06-06T21:04:00Z">
        <w:r w:rsidR="001F69AD">
          <w:rPr>
            <w:rFonts w:ascii="Times New Roman" w:hAnsi="Times New Roman" w:cs="Times New Roman"/>
          </w:rPr>
          <w:t xml:space="preserve">sex-based </w:t>
        </w:r>
      </w:ins>
      <w:r>
        <w:rPr>
          <w:rFonts w:ascii="Times New Roman" w:hAnsi="Times New Roman" w:cs="Times New Roman"/>
        </w:rPr>
        <w:t>difference in RT</w:t>
      </w:r>
      <w:del w:id="216" w:author="Edward Winter" w:date="2016-06-06T21:04:00Z">
        <w:r w:rsidDel="001F69AD">
          <w:rPr>
            <w:rFonts w:ascii="Times New Roman" w:hAnsi="Times New Roman" w:cs="Times New Roman"/>
          </w:rPr>
          <w:delText xml:space="preserve"> relevant to </w:delText>
        </w:r>
        <w:r w:rsidR="003E0A92" w:rsidDel="001F69AD">
          <w:rPr>
            <w:rFonts w:ascii="Times New Roman" w:hAnsi="Times New Roman" w:cs="Times New Roman"/>
          </w:rPr>
          <w:delText xml:space="preserve">sex </w:delText>
        </w:r>
        <w:r w:rsidDel="001F69AD">
          <w:rPr>
            <w:rFonts w:ascii="Times New Roman" w:hAnsi="Times New Roman" w:cs="Times New Roman"/>
          </w:rPr>
          <w:delText xml:space="preserve">was </w:delText>
        </w:r>
        <w:r w:rsidR="003E0A92" w:rsidDel="001F69AD">
          <w:rPr>
            <w:rFonts w:ascii="Times New Roman" w:hAnsi="Times New Roman" w:cs="Times New Roman"/>
          </w:rPr>
          <w:delText>observed</w:delText>
        </w:r>
      </w:del>
      <w:r>
        <w:rPr>
          <w:rFonts w:ascii="Times New Roman" w:hAnsi="Times New Roman" w:cs="Times New Roman"/>
        </w:rPr>
        <w:t xml:space="preserve"> </w:t>
      </w:r>
      <w:proofErr w:type="gramStart"/>
      <w:ins w:id="217" w:author="Edward Winter" w:date="2016-06-06T21:05:00Z">
        <w:r w:rsidR="001170ED">
          <w:rPr>
            <w:rFonts w:ascii="Times New Roman" w:hAnsi="Times New Roman" w:cs="Times New Roman"/>
          </w:rPr>
          <w:t xml:space="preserve">both  </w:t>
        </w:r>
      </w:ins>
      <w:r>
        <w:rPr>
          <w:rFonts w:ascii="Times New Roman" w:hAnsi="Times New Roman" w:cs="Times New Roman"/>
        </w:rPr>
        <w:t>across</w:t>
      </w:r>
      <w:proofErr w:type="gramEnd"/>
      <w:r>
        <w:rPr>
          <w:rFonts w:ascii="Times New Roman" w:hAnsi="Times New Roman" w:cs="Times New Roman"/>
        </w:rPr>
        <w:t xml:space="preserve"> </w:t>
      </w:r>
      <w:del w:id="218" w:author="Edward Winter" w:date="2016-06-06T21:05:00Z">
        <w:r w:rsidDel="001170ED">
          <w:rPr>
            <w:rFonts w:ascii="Times New Roman" w:hAnsi="Times New Roman" w:cs="Times New Roman"/>
          </w:rPr>
          <w:delText xml:space="preserve">both </w:delText>
        </w:r>
      </w:del>
      <w:r>
        <w:rPr>
          <w:rFonts w:ascii="Times New Roman" w:hAnsi="Times New Roman" w:cs="Times New Roman"/>
        </w:rPr>
        <w:t xml:space="preserve">ruling periods and competition rounds.  This prominent sex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sidR="00154312">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00B52C3D">
        <w:rPr>
          <w:rFonts w:ascii="Times New Roman" w:hAnsi="Times New Roman" w:cs="Times New Roman"/>
        </w:rPr>
        <w:t xml:space="preserve"> </w:t>
      </w:r>
      <w:r w:rsidR="00352F88" w:rsidRPr="00F37972">
        <w:rPr>
          <w:rFonts w:ascii="Times New Roman" w:hAnsi="Times New Roman" w:cs="Times New Roman"/>
          <w:color w:val="1F497D" w:themeColor="text2"/>
        </w:rPr>
        <w:t xml:space="preserve">In addition this evident sex difference is </w:t>
      </w:r>
      <w:r w:rsidR="00DD2206">
        <w:rPr>
          <w:rFonts w:ascii="Times New Roman" w:hAnsi="Times New Roman" w:cs="Times New Roman"/>
          <w:color w:val="1F497D" w:themeColor="text2"/>
        </w:rPr>
        <w:t>consistent</w:t>
      </w:r>
      <w:r w:rsidR="00352F88" w:rsidRPr="00F37972">
        <w:rPr>
          <w:rFonts w:ascii="Times New Roman" w:hAnsi="Times New Roman" w:cs="Times New Roman"/>
          <w:color w:val="1F497D" w:themeColor="text2"/>
        </w:rPr>
        <w:t xml:space="preserve"> with the suggestion of </w:t>
      </w:r>
      <w:r w:rsidR="00352F88" w:rsidRPr="00F37972">
        <w:rPr>
          <w:rFonts w:ascii="Times New Roman" w:hAnsi="Times New Roman" w:cs="Times New Roman"/>
          <w:color w:val="1F497D" w:themeColor="text2"/>
        </w:rPr>
        <w:fldChar w:fldCharType="begin"/>
      </w:r>
      <w:r w:rsidR="00352F88" w:rsidRPr="00F37972">
        <w:rPr>
          <w:rFonts w:ascii="Times New Roman" w:hAnsi="Times New Roman" w:cs="Times New Roman"/>
          <w:color w:val="1F497D" w:themeColor="text2"/>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352F88" w:rsidRPr="00F37972">
        <w:rPr>
          <w:rFonts w:ascii="Times New Roman" w:hAnsi="Times New Roman" w:cs="Times New Roman"/>
          <w:color w:val="1F497D" w:themeColor="text2"/>
        </w:rPr>
        <w:fldChar w:fldCharType="separate"/>
      </w:r>
      <w:r w:rsidR="00352F88" w:rsidRPr="00F37972">
        <w:rPr>
          <w:rFonts w:ascii="Times New Roman" w:hAnsi="Times New Roman" w:cs="Times New Roman"/>
          <w:noProof/>
          <w:color w:val="1F497D" w:themeColor="text2"/>
        </w:rPr>
        <w:t>Lipps, Galecki et al. (2011)</w:t>
      </w:r>
      <w:r w:rsidR="00352F88" w:rsidRPr="00F37972">
        <w:rPr>
          <w:rFonts w:ascii="Times New Roman" w:hAnsi="Times New Roman" w:cs="Times New Roman"/>
          <w:color w:val="1F497D" w:themeColor="text2"/>
        </w:rPr>
        <w:fldChar w:fldCharType="end"/>
      </w:r>
      <w:r w:rsidR="00352F88" w:rsidRPr="00F37972">
        <w:rPr>
          <w:rFonts w:ascii="Times New Roman" w:hAnsi="Times New Roman" w:cs="Times New Roman"/>
          <w:color w:val="1F497D" w:themeColor="text2"/>
        </w:rPr>
        <w:t xml:space="preserve"> that the force threshold for women should be decreased, while this paper does not address the percentage decrease of this threshold</w:t>
      </w:r>
      <w:ins w:id="219" w:author="Edward Winter" w:date="2016-06-06T21:05:00Z">
        <w:r w:rsidR="00BB74CC">
          <w:rPr>
            <w:rFonts w:ascii="Times New Roman" w:hAnsi="Times New Roman" w:cs="Times New Roman"/>
            <w:color w:val="1F497D" w:themeColor="text2"/>
          </w:rPr>
          <w:t>,</w:t>
        </w:r>
      </w:ins>
      <w:r w:rsidR="00352F88" w:rsidRPr="00F37972">
        <w:rPr>
          <w:rFonts w:ascii="Times New Roman" w:hAnsi="Times New Roman" w:cs="Times New Roman"/>
          <w:color w:val="1F497D" w:themeColor="text2"/>
        </w:rPr>
        <w:t xml:space="preserve"> we </w:t>
      </w:r>
      <w:r w:rsidR="00DD2206">
        <w:rPr>
          <w:rFonts w:ascii="Times New Roman" w:hAnsi="Times New Roman" w:cs="Times New Roman"/>
          <w:color w:val="1F497D" w:themeColor="text2"/>
        </w:rPr>
        <w:t>consider</w:t>
      </w:r>
      <w:r w:rsidR="00352F88" w:rsidRPr="00F37972">
        <w:rPr>
          <w:rFonts w:ascii="Times New Roman" w:hAnsi="Times New Roman" w:cs="Times New Roman"/>
          <w:color w:val="1F497D" w:themeColor="text2"/>
        </w:rPr>
        <w:t xml:space="preserve"> the estimated 22% on the RTs at the Beijing Olympics is relevant to all  competitions.</w:t>
      </w:r>
      <w:r w:rsidR="00352F88">
        <w:rPr>
          <w:rFonts w:ascii="Times New Roman" w:hAnsi="Times New Roman" w:cs="Times New Roman"/>
        </w:rPr>
        <w:t xml:space="preserve"> </w:t>
      </w:r>
      <w:r w:rsidR="00B52C3D">
        <w:rPr>
          <w:rFonts w:ascii="Times New Roman" w:hAnsi="Times New Roman" w:cs="Times New Roman"/>
        </w:rPr>
        <w:t xml:space="preserve">While this study has </w:t>
      </w:r>
      <w:r w:rsidR="00DD2206">
        <w:rPr>
          <w:rFonts w:ascii="Times New Roman" w:hAnsi="Times New Roman" w:cs="Times New Roman"/>
        </w:rPr>
        <w:t xml:space="preserve">consistently </w:t>
      </w:r>
      <w:r w:rsidR="00B52C3D">
        <w:rPr>
          <w:rFonts w:ascii="Times New Roman" w:hAnsi="Times New Roman" w:cs="Times New Roman"/>
        </w:rPr>
        <w:t>reported a sex</w:t>
      </w:r>
      <w:ins w:id="220" w:author="Edward Winter" w:date="2016-06-06T21:05:00Z">
        <w:r w:rsidR="00602C5A">
          <w:rPr>
            <w:rFonts w:ascii="Times New Roman" w:hAnsi="Times New Roman" w:cs="Times New Roman"/>
          </w:rPr>
          <w:t>-based</w:t>
        </w:r>
      </w:ins>
      <w:r w:rsidR="00B52C3D">
        <w:rPr>
          <w:rFonts w:ascii="Times New Roman" w:hAnsi="Times New Roman" w:cs="Times New Roman"/>
        </w:rPr>
        <w:t xml:space="preserve"> difference in RTs of athletes, this</w:t>
      </w:r>
      <w:del w:id="221" w:author="Edward Winter" w:date="2016-06-06T21:06:00Z">
        <w:r w:rsidR="00B52C3D" w:rsidDel="00602C5A">
          <w:rPr>
            <w:rFonts w:ascii="Times New Roman" w:hAnsi="Times New Roman" w:cs="Times New Roman"/>
          </w:rPr>
          <w:delText xml:space="preserve"> sex</w:delText>
        </w:r>
      </w:del>
      <w:r w:rsidR="00B52C3D">
        <w:rPr>
          <w:rFonts w:ascii="Times New Roman" w:hAnsi="Times New Roman" w:cs="Times New Roman"/>
        </w:rPr>
        <w:t xml:space="preserve"> difference </w:t>
      </w:r>
      <w:r w:rsidR="00A326D0">
        <w:rPr>
          <w:rFonts w:ascii="Times New Roman" w:hAnsi="Times New Roman" w:cs="Times New Roman"/>
        </w:rPr>
        <w:t>m</w:t>
      </w:r>
      <w:ins w:id="222" w:author="Edward Winter" w:date="2016-06-06T21:06:00Z">
        <w:r w:rsidR="001D5419">
          <w:rPr>
            <w:rFonts w:ascii="Times New Roman" w:hAnsi="Times New Roman" w:cs="Times New Roman"/>
          </w:rPr>
          <w:t>ight</w:t>
        </w:r>
      </w:ins>
      <w:del w:id="223" w:author="Edward Winter" w:date="2016-06-06T21:06:00Z">
        <w:r w:rsidR="00A326D0" w:rsidDel="001D5419">
          <w:rPr>
            <w:rFonts w:ascii="Times New Roman" w:hAnsi="Times New Roman" w:cs="Times New Roman"/>
          </w:rPr>
          <w:delText>ay</w:delText>
        </w:r>
      </w:del>
      <w:r w:rsidR="00A326D0">
        <w:rPr>
          <w:rFonts w:ascii="Times New Roman" w:hAnsi="Times New Roman" w:cs="Times New Roman"/>
        </w:rPr>
        <w:t xml:space="preserve"> be a</w:t>
      </w:r>
      <w:r w:rsidR="00B52C3D">
        <w:rPr>
          <w:rFonts w:ascii="Times New Roman" w:hAnsi="Times New Roman" w:cs="Times New Roman"/>
        </w:rPr>
        <w:t xml:space="preserve"> consequence </w:t>
      </w:r>
      <w:r w:rsidR="00A326D0">
        <w:rPr>
          <w:rFonts w:ascii="Times New Roman" w:hAnsi="Times New Roman" w:cs="Times New Roman"/>
        </w:rPr>
        <w:t>of the cu</w:t>
      </w:r>
      <w:r w:rsidR="009E24E0">
        <w:rPr>
          <w:rFonts w:ascii="Times New Roman" w:hAnsi="Times New Roman" w:cs="Times New Roman"/>
        </w:rPr>
        <w:t>rrent</w:t>
      </w:r>
      <w:del w:id="224" w:author="Edward Winter" w:date="2016-06-06T21:06:00Z">
        <w:r w:rsidR="009E24E0" w:rsidDel="00897374">
          <w:rPr>
            <w:rFonts w:ascii="Times New Roman" w:hAnsi="Times New Roman" w:cs="Times New Roman"/>
          </w:rPr>
          <w:delText>ly employed</w:delText>
        </w:r>
      </w:del>
      <w:r w:rsidR="009E24E0">
        <w:rPr>
          <w:rFonts w:ascii="Times New Roman" w:hAnsi="Times New Roman" w:cs="Times New Roman"/>
        </w:rPr>
        <w:t xml:space="preserve"> starting block 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w:t>
      </w:r>
      <w:r w:rsidR="00DD2206">
        <w:rPr>
          <w:rFonts w:ascii="Times New Roman" w:hAnsi="Times New Roman" w:cs="Times New Roman"/>
        </w:rPr>
        <w:t>appropriate</w:t>
      </w:r>
      <w:r w:rsidR="005F510B">
        <w:rPr>
          <w:rFonts w:ascii="Times New Roman" w:hAnsi="Times New Roman" w:cs="Times New Roman"/>
        </w:rPr>
        <w:t xml:space="preserve"> </w:t>
      </w:r>
      <w:r w:rsidR="009E24E0">
        <w:rPr>
          <w:rFonts w:ascii="Times New Roman" w:hAnsi="Times New Roman" w:cs="Times New Roman"/>
        </w:rPr>
        <w:t>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sex difference exists in the RTs of athletes.</w:t>
      </w:r>
    </w:p>
    <w:p w14:paraId="65D19E25" w14:textId="54918645"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CA1DAD">
        <w:rPr>
          <w:rFonts w:ascii="Times New Roman" w:hAnsi="Times New Roman" w:cs="Times New Roman"/>
          <w:b/>
          <w:i/>
        </w:rPr>
        <w:t>ule</w:t>
      </w:r>
      <w:r w:rsidR="009E24E0">
        <w:rPr>
          <w:rFonts w:ascii="Times New Roman" w:hAnsi="Times New Roman" w:cs="Times New Roman"/>
          <w:b/>
          <w:i/>
        </w:rPr>
        <w:t xml:space="preserve"> </w:t>
      </w:r>
      <w:r w:rsidRPr="00E96C83">
        <w:rPr>
          <w:rFonts w:ascii="Times New Roman" w:hAnsi="Times New Roman" w:cs="Times New Roman"/>
          <w:b/>
          <w:i/>
        </w:rPr>
        <w:t>Revision</w:t>
      </w:r>
    </w:p>
    <w:p w14:paraId="7A5BEE22" w14:textId="2EC93225"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w:t>
      </w:r>
      <w:r w:rsidR="009E24E0">
        <w:rPr>
          <w:rFonts w:ascii="Times New Roman" w:hAnsi="Times New Roman" w:cs="Times New Roman"/>
        </w:rPr>
        <w:t>Based on this</w:t>
      </w:r>
      <w:r w:rsidR="00C54B06" w:rsidRPr="00C54B06">
        <w:rPr>
          <w:rFonts w:ascii="Times New Roman" w:hAnsi="Times New Roman" w:cs="Times New Roman"/>
        </w:rPr>
        <w:t xml:space="preserve"> </w:t>
      </w:r>
      <w:r w:rsidR="00C54B06">
        <w:rPr>
          <w:rFonts w:ascii="Times New Roman" w:hAnsi="Times New Roman" w:cs="Times New Roman"/>
        </w:rPr>
        <w:t>and under the constraints of the current</w:t>
      </w:r>
      <w:del w:id="225" w:author="Edward Winter" w:date="2016-06-06T21:06:00Z">
        <w:r w:rsidR="00C54B06" w:rsidDel="00BD5BBB">
          <w:rPr>
            <w:rFonts w:ascii="Times New Roman" w:hAnsi="Times New Roman" w:cs="Times New Roman"/>
          </w:rPr>
          <w:delText>ly employed</w:delText>
        </w:r>
      </w:del>
      <w:r w:rsidR="00C54B06">
        <w:rPr>
          <w:rFonts w:ascii="Times New Roman" w:hAnsi="Times New Roman" w:cs="Times New Roman"/>
        </w:rPr>
        <w:t xml:space="preserve"> starting block technology</w:t>
      </w:r>
      <w:r w:rsidR="009E24E0">
        <w:rPr>
          <w:rFonts w:ascii="Times New Roman" w:hAnsi="Times New Roman" w:cs="Times New Roman"/>
        </w:rPr>
        <w:t xml:space="preserve">, </w:t>
      </w:r>
      <w:ins w:id="226" w:author="Edward Winter" w:date="2016-06-06T21:07:00Z">
        <w:r w:rsidR="00D819C6">
          <w:rPr>
            <w:rFonts w:ascii="Times New Roman" w:hAnsi="Times New Roman" w:cs="Times New Roman"/>
          </w:rPr>
          <w:t>we</w:t>
        </w:r>
      </w:ins>
      <w:del w:id="227" w:author="Edward Winter" w:date="2016-06-06T21:07:00Z">
        <w:r w:rsidR="000A01E7" w:rsidDel="00D819C6">
          <w:rPr>
            <w:rFonts w:ascii="Times New Roman" w:hAnsi="Times New Roman" w:cs="Times New Roman"/>
          </w:rPr>
          <w:delText>it is</w:delText>
        </w:r>
      </w:del>
      <w:r w:rsidR="000A01E7">
        <w:rPr>
          <w:rFonts w:ascii="Times New Roman" w:hAnsi="Times New Roman" w:cs="Times New Roman"/>
        </w:rPr>
        <w:t xml:space="preserve"> </w:t>
      </w:r>
      <w:ins w:id="228" w:author="Edward Winter" w:date="2016-06-06T21:07:00Z">
        <w:r w:rsidR="00D819C6">
          <w:rPr>
            <w:rFonts w:ascii="Times New Roman" w:hAnsi="Times New Roman" w:cs="Times New Roman"/>
          </w:rPr>
          <w:t>recommend</w:t>
        </w:r>
      </w:ins>
      <w:del w:id="229" w:author="Edward Winter" w:date="2016-06-06T21:07:00Z">
        <w:r w:rsidR="000A01E7" w:rsidDel="00D819C6">
          <w:rPr>
            <w:rFonts w:ascii="Times New Roman" w:hAnsi="Times New Roman" w:cs="Times New Roman"/>
          </w:rPr>
          <w:delText>suggested</w:delText>
        </w:r>
      </w:del>
      <w:r w:rsidR="000A01E7">
        <w:rPr>
          <w:rFonts w:ascii="Times New Roman" w:hAnsi="Times New Roman" w:cs="Times New Roman"/>
        </w:rPr>
        <w:t xml:space="preserve"> that the RT threshold for </w:t>
      </w:r>
      <w:r w:rsidR="00835861">
        <w:rPr>
          <w:rFonts w:ascii="Times New Roman" w:hAnsi="Times New Roman" w:cs="Times New Roman"/>
        </w:rPr>
        <w:t>men</w:t>
      </w:r>
      <w:r w:rsidR="000A01E7">
        <w:rPr>
          <w:rFonts w:ascii="Times New Roman" w:hAnsi="Times New Roman" w:cs="Times New Roman"/>
        </w:rPr>
        <w:t xml:space="preserve"> </w:t>
      </w:r>
      <w:ins w:id="230" w:author="Edward Winter" w:date="2016-06-06T21:07:00Z">
        <w:r w:rsidR="00D819C6">
          <w:rPr>
            <w:rFonts w:ascii="Times New Roman" w:hAnsi="Times New Roman" w:cs="Times New Roman"/>
          </w:rPr>
          <w:t xml:space="preserve">should </w:t>
        </w:r>
      </w:ins>
      <w:r w:rsidR="000A01E7">
        <w:rPr>
          <w:rFonts w:ascii="Times New Roman" w:hAnsi="Times New Roman" w:cs="Times New Roman"/>
        </w:rPr>
        <w:t xml:space="preserve">be increased to 115 ms, </w:t>
      </w:r>
      <w:ins w:id="231" w:author="Edward Winter" w:date="2016-06-06T21:07:00Z">
        <w:r w:rsidR="00D819C6">
          <w:rPr>
            <w:rFonts w:ascii="Times New Roman" w:hAnsi="Times New Roman" w:cs="Times New Roman"/>
          </w:rPr>
          <w:t>and for</w:t>
        </w:r>
      </w:ins>
      <w:del w:id="232" w:author="Edward Winter" w:date="2016-06-06T21:07:00Z">
        <w:r w:rsidR="000A01E7" w:rsidDel="00D819C6">
          <w:rPr>
            <w:rFonts w:ascii="Times New Roman" w:hAnsi="Times New Roman" w:cs="Times New Roman"/>
          </w:rPr>
          <w:delText>while</w:delText>
        </w:r>
      </w:del>
      <w:r w:rsidR="00835861">
        <w:rPr>
          <w:rFonts w:ascii="Times New Roman" w:hAnsi="Times New Roman" w:cs="Times New Roman"/>
        </w:rPr>
        <w:t xml:space="preserve"> women</w:t>
      </w:r>
      <w:del w:id="233" w:author="Edward Winter" w:date="2016-06-06T21:07:00Z">
        <w:r w:rsidR="000A01E7" w:rsidDel="00D819C6">
          <w:rPr>
            <w:rFonts w:ascii="Times New Roman" w:hAnsi="Times New Roman" w:cs="Times New Roman"/>
          </w:rPr>
          <w:delText xml:space="preserve"> should be increased</w:delText>
        </w:r>
      </w:del>
      <w:r w:rsidR="000A01E7">
        <w:rPr>
          <w:rFonts w:ascii="Times New Roman" w:hAnsi="Times New Roman" w:cs="Times New Roman"/>
        </w:rPr>
        <w:t xml:space="preserve"> to 119 ms, </w:t>
      </w:r>
      <w:ins w:id="234" w:author="Edward Winter" w:date="2016-06-06T21:08:00Z">
        <w:r w:rsidR="00D819C6">
          <w:rPr>
            <w:rFonts w:ascii="Times New Roman" w:hAnsi="Times New Roman" w:cs="Times New Roman"/>
          </w:rPr>
          <w:t>because of the</w:t>
        </w:r>
      </w:ins>
      <w:del w:id="235" w:author="Edward Winter" w:date="2016-06-06T21:07:00Z">
        <w:r w:rsidR="000A01E7" w:rsidDel="00D819C6">
          <w:rPr>
            <w:rFonts w:ascii="Times New Roman" w:hAnsi="Times New Roman" w:cs="Times New Roman"/>
          </w:rPr>
          <w:delText xml:space="preserve">due to the </w:delText>
        </w:r>
        <w:r w:rsidR="00B051DC" w:rsidDel="00D819C6">
          <w:rPr>
            <w:rFonts w:ascii="Times New Roman" w:hAnsi="Times New Roman" w:cs="Times New Roman"/>
          </w:rPr>
          <w:delText>evident</w:delText>
        </w:r>
      </w:del>
      <w:r w:rsidR="00B051DC">
        <w:rPr>
          <w:rFonts w:ascii="Times New Roman" w:hAnsi="Times New Roman" w:cs="Times New Roman"/>
        </w:rPr>
        <w:t xml:space="preserve"> </w:t>
      </w:r>
      <w:r w:rsidR="000A01E7">
        <w:rPr>
          <w:rFonts w:ascii="Times New Roman" w:hAnsi="Times New Roman" w:cs="Times New Roman"/>
        </w:rPr>
        <w:t xml:space="preserve">sex difference reported throughout this study and </w:t>
      </w:r>
      <w:ins w:id="236" w:author="Edward Winter" w:date="2016-06-06T21:08:00Z">
        <w:r w:rsidR="00D819C6">
          <w:rPr>
            <w:rFonts w:ascii="Times New Roman" w:hAnsi="Times New Roman" w:cs="Times New Roman"/>
          </w:rPr>
          <w:t>by</w:t>
        </w:r>
      </w:ins>
      <w:del w:id="237" w:author="Edward Winter" w:date="2016-06-06T21:08:00Z">
        <w:r w:rsidR="000A01E7" w:rsidDel="00D819C6">
          <w:rPr>
            <w:rFonts w:ascii="Times New Roman" w:hAnsi="Times New Roman" w:cs="Times New Roman"/>
          </w:rPr>
          <w:delText>in</w:delText>
        </w:r>
      </w:del>
      <w:r w:rsidR="000A01E7">
        <w:rPr>
          <w:rFonts w:ascii="Times New Roman" w:hAnsi="Times New Roman" w:cs="Times New Roman"/>
        </w:rPr>
        <w:t xml:space="preserve"> </w:t>
      </w:r>
      <w:r w:rsidR="000A01E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154312">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2E300334" w14:textId="30203AA0" w:rsidR="00F14B85" w:rsidRDefault="00CA1DAD" w:rsidP="00B36723">
      <w:pPr>
        <w:spacing w:line="480" w:lineRule="auto"/>
        <w:rPr>
          <w:rFonts w:ascii="Times New Roman" w:hAnsi="Times New Roman" w:cs="Times New Roman"/>
        </w:rPr>
      </w:pPr>
      <w:r>
        <w:rPr>
          <w:rFonts w:ascii="Times New Roman" w:hAnsi="Times New Roman" w:cs="Times New Roman"/>
        </w:rPr>
        <w:lastRenderedPageBreak/>
        <w:t>This</w:t>
      </w:r>
      <w:r w:rsidR="00302473" w:rsidRPr="00610946">
        <w:rPr>
          <w:rFonts w:ascii="Times New Roman" w:hAnsi="Times New Roman" w:cs="Times New Roman"/>
        </w:rPr>
        <w:t xml:space="preserve"> paper </w:t>
      </w:r>
      <w:r w:rsidR="00302473">
        <w:rPr>
          <w:rFonts w:ascii="Times New Roman" w:hAnsi="Times New Roman" w:cs="Times New Roman"/>
        </w:rPr>
        <w:t xml:space="preserve">has </w:t>
      </w:r>
      <w:r>
        <w:rPr>
          <w:rFonts w:ascii="Times New Roman" w:hAnsi="Times New Roman" w:cs="Times New Roman"/>
        </w:rPr>
        <w:t>presented</w:t>
      </w:r>
      <w:r w:rsidR="00302473">
        <w:rPr>
          <w:rFonts w:ascii="Times New Roman" w:hAnsi="Times New Roman" w:cs="Times New Roman"/>
        </w:rPr>
        <w:t xml:space="preserve"> evidence that the 100 ms</w:t>
      </w:r>
      <w:r w:rsidR="00302473" w:rsidRPr="00610946">
        <w:rPr>
          <w:rFonts w:ascii="Times New Roman" w:hAnsi="Times New Roman" w:cs="Times New Roman"/>
        </w:rPr>
        <w:t xml:space="preserve"> ruling as a disqualification limit for false starts in elite</w:t>
      </w:r>
      <w:ins w:id="238" w:author="Edward Winter" w:date="2016-06-06T21:08:00Z">
        <w:r w:rsidR="00B25A65">
          <w:rPr>
            <w:rFonts w:ascii="Times New Roman" w:hAnsi="Times New Roman" w:cs="Times New Roman"/>
          </w:rPr>
          <w:t>-standard</w:t>
        </w:r>
      </w:ins>
      <w:r w:rsidR="00302473" w:rsidRPr="00610946">
        <w:rPr>
          <w:rFonts w:ascii="Times New Roman" w:hAnsi="Times New Roman" w:cs="Times New Roman"/>
        </w:rPr>
        <w:t xml:space="preserve"> athletics is</w:t>
      </w:r>
      <w:del w:id="239" w:author="Edward Winter" w:date="2016-06-06T21:08:00Z">
        <w:r w:rsidR="00302473" w:rsidRPr="00610946" w:rsidDel="00A252C3">
          <w:rPr>
            <w:rFonts w:ascii="Times New Roman" w:hAnsi="Times New Roman" w:cs="Times New Roman"/>
          </w:rPr>
          <w:delText xml:space="preserve"> too</w:delText>
        </w:r>
      </w:del>
      <w:r w:rsidR="00302473">
        <w:rPr>
          <w:rFonts w:ascii="Times New Roman" w:hAnsi="Times New Roman" w:cs="Times New Roman"/>
        </w:rPr>
        <w:t xml:space="preserve"> </w:t>
      </w:r>
      <w:r>
        <w:rPr>
          <w:rFonts w:ascii="Times New Roman" w:hAnsi="Times New Roman" w:cs="Times New Roman"/>
        </w:rPr>
        <w:t>liberal</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00302473" w:rsidRPr="00610946">
        <w:rPr>
          <w:rFonts w:ascii="Times New Roman" w:hAnsi="Times New Roman" w:cs="Times New Roman"/>
        </w:rPr>
        <w:t xml:space="preserve">his needs to be </w:t>
      </w:r>
      <w:r w:rsidR="009E24E0">
        <w:rPr>
          <w:rFonts w:ascii="Times New Roman" w:hAnsi="Times New Roman" w:cs="Times New Roman"/>
        </w:rPr>
        <w:t>considered in</w:t>
      </w:r>
      <w:del w:id="240" w:author="Edward Winter" w:date="2016-06-06T21:10:00Z">
        <w:r w:rsidR="009E24E0" w:rsidDel="0023101B">
          <w:rPr>
            <w:rFonts w:ascii="Times New Roman" w:hAnsi="Times New Roman" w:cs="Times New Roman"/>
          </w:rPr>
          <w:delText xml:space="preserve"> relation to</w:delText>
        </w:r>
      </w:del>
      <w:r w:rsidR="00302473" w:rsidRPr="00610946">
        <w:rPr>
          <w:rFonts w:ascii="Times New Roman" w:hAnsi="Times New Roman" w:cs="Times New Roman"/>
        </w:rPr>
        <w:t xml:space="preserve"> the </w:t>
      </w:r>
      <w:ins w:id="241" w:author="Edward Winter" w:date="2016-06-06T21:10:00Z">
        <w:r w:rsidR="0023101B">
          <w:rPr>
            <w:rFonts w:ascii="Times New Roman" w:hAnsi="Times New Roman" w:cs="Times New Roman"/>
          </w:rPr>
          <w:t xml:space="preserve">context of </w:t>
        </w:r>
      </w:ins>
      <w:r w:rsidR="00302473" w:rsidRPr="00610946">
        <w:rPr>
          <w:rFonts w:ascii="Times New Roman" w:hAnsi="Times New Roman" w:cs="Times New Roman"/>
        </w:rPr>
        <w:t xml:space="preserve">current technology </w:t>
      </w:r>
      <w:ins w:id="242" w:author="Edward Winter" w:date="2016-06-06T21:09:00Z">
        <w:r w:rsidR="00B25A65">
          <w:rPr>
            <w:rFonts w:ascii="Times New Roman" w:hAnsi="Times New Roman" w:cs="Times New Roman"/>
          </w:rPr>
          <w:t>that</w:t>
        </w:r>
      </w:ins>
      <w:del w:id="243" w:author="Edward Winter" w:date="2016-06-06T21:09:00Z">
        <w:r w:rsidR="00302473" w:rsidRPr="00610946" w:rsidDel="00B25A65">
          <w:rPr>
            <w:rFonts w:ascii="Times New Roman" w:hAnsi="Times New Roman" w:cs="Times New Roman"/>
          </w:rPr>
          <w:delText>utilised to</w:delText>
        </w:r>
      </w:del>
      <w:r w:rsidR="00302473" w:rsidRPr="00610946">
        <w:rPr>
          <w:rFonts w:ascii="Times New Roman" w:hAnsi="Times New Roman" w:cs="Times New Roman"/>
        </w:rPr>
        <w:t xml:space="preserve"> measure</w:t>
      </w:r>
      <w:ins w:id="244" w:author="Edward Winter" w:date="2016-06-06T21:09:00Z">
        <w:r w:rsidR="00B25A65">
          <w:rPr>
            <w:rFonts w:ascii="Times New Roman" w:hAnsi="Times New Roman" w:cs="Times New Roman"/>
          </w:rPr>
          <w:t>s</w:t>
        </w:r>
      </w:ins>
      <w:del w:id="245" w:author="Edward Winter" w:date="2016-06-06T21:09:00Z">
        <w:r w:rsidR="00302473" w:rsidRPr="00610946" w:rsidDel="00B25A65">
          <w:rPr>
            <w:rFonts w:ascii="Times New Roman" w:hAnsi="Times New Roman" w:cs="Times New Roman"/>
          </w:rPr>
          <w:delText xml:space="preserve"> an</w:delText>
        </w:r>
      </w:del>
      <w:r w:rsidR="00302473" w:rsidRPr="00610946">
        <w:rPr>
          <w:rFonts w:ascii="Times New Roman" w:hAnsi="Times New Roman" w:cs="Times New Roman"/>
        </w:rPr>
        <w:t xml:space="preserve"> athlete</w:t>
      </w:r>
      <w:ins w:id="246" w:author="Edward Winter" w:date="2016-06-06T21:09:00Z">
        <w:r w:rsidR="00B25A65">
          <w:rPr>
            <w:rFonts w:ascii="Times New Roman" w:hAnsi="Times New Roman" w:cs="Times New Roman"/>
          </w:rPr>
          <w:t>s'</w:t>
        </w:r>
      </w:ins>
      <w:del w:id="247" w:author="Edward Winter" w:date="2016-06-06T21:09:00Z">
        <w:r w:rsidR="00302473" w:rsidRPr="00610946" w:rsidDel="00B25A65">
          <w:rPr>
            <w:rFonts w:ascii="Times New Roman" w:hAnsi="Times New Roman" w:cs="Times New Roman"/>
          </w:rPr>
          <w:delText>’s</w:delText>
        </w:r>
      </w:del>
      <w:r w:rsidR="00302473" w:rsidRPr="00610946">
        <w:rPr>
          <w:rFonts w:ascii="Times New Roman" w:hAnsi="Times New Roman" w:cs="Times New Roman"/>
        </w:rPr>
        <w:t xml:space="preserv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sidRPr="00610946">
        <w:rPr>
          <w:rFonts w:ascii="Times New Roman" w:hAnsi="Times New Roman" w:cs="Times New Roman"/>
        </w:rPr>
        <w:t xml:space="preserve">The </w:t>
      </w:r>
      <w:r w:rsidR="00380751">
        <w:rPr>
          <w:rFonts w:ascii="Times New Roman" w:hAnsi="Times New Roman" w:cs="Times New Roman"/>
        </w:rPr>
        <w:t>IAAF approved technology</w:t>
      </w:r>
      <w:r w:rsidR="00302473" w:rsidRPr="00610946">
        <w:rPr>
          <w:rFonts w:ascii="Times New Roman" w:hAnsi="Times New Roman" w:cs="Times New Roman"/>
        </w:rPr>
        <w:t xml:space="preserve"> does not re</w:t>
      </w:r>
      <w:r w:rsidR="00380751">
        <w:rPr>
          <w:rFonts w:ascii="Times New Roman" w:hAnsi="Times New Roman" w:cs="Times New Roman"/>
        </w:rPr>
        <w:t>cord</w:t>
      </w:r>
      <w:r w:rsidR="00302473" w:rsidRPr="00610946">
        <w:rPr>
          <w:rFonts w:ascii="Times New Roman" w:hAnsi="Times New Roman" w:cs="Times New Roman"/>
        </w:rPr>
        <w:t xml:space="preserve"> the </w:t>
      </w:r>
      <w:ins w:id="248" w:author="Edward Winter" w:date="2016-06-06T21:09:00Z">
        <w:r w:rsidR="0023101B">
          <w:rPr>
            <w:rFonts w:ascii="Times New Roman" w:hAnsi="Times New Roman" w:cs="Times New Roman"/>
          </w:rPr>
          <w:t>shortest</w:t>
        </w:r>
      </w:ins>
      <w:del w:id="249" w:author="Edward Winter" w:date="2016-06-06T21:09:00Z">
        <w:r w:rsidR="00302473" w:rsidRPr="00610946" w:rsidDel="0023101B">
          <w:rPr>
            <w:rFonts w:ascii="Times New Roman" w:hAnsi="Times New Roman" w:cs="Times New Roman"/>
          </w:rPr>
          <w:delText>quickest</w:delText>
        </w:r>
      </w:del>
      <w:r w:rsidR="00302473" w:rsidRPr="00610946">
        <w:rPr>
          <w:rFonts w:ascii="Times New Roman" w:hAnsi="Times New Roman" w:cs="Times New Roman"/>
        </w:rPr>
        <w:t xml:space="preserve"> </w:t>
      </w:r>
      <w:r w:rsidR="00380751">
        <w:rPr>
          <w:rFonts w:ascii="Times New Roman" w:hAnsi="Times New Roman" w:cs="Times New Roman"/>
        </w:rPr>
        <w:t>RT</w:t>
      </w:r>
      <w:r w:rsidR="00302473"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00302473" w:rsidRPr="00610946">
        <w:rPr>
          <w:rFonts w:ascii="Times New Roman" w:hAnsi="Times New Roman" w:cs="Times New Roman"/>
        </w:rPr>
        <w:t xml:space="preserve">. </w:t>
      </w:r>
      <w:r w:rsidR="00607BA0">
        <w:rPr>
          <w:rFonts w:ascii="Times New Roman" w:hAnsi="Times New Roman" w:cs="Times New Roman"/>
        </w:rPr>
        <w:t xml:space="preserve"> </w:t>
      </w:r>
      <w:r w:rsidR="00302473">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sidR="00302473">
        <w:rPr>
          <w:rFonts w:ascii="Times New Roman" w:hAnsi="Times New Roman" w:cs="Times New Roman"/>
        </w:rPr>
        <w:fldChar w:fldCharType="separate"/>
      </w:r>
      <w:r w:rsidR="00154312">
        <w:rPr>
          <w:rFonts w:ascii="Times New Roman" w:hAnsi="Times New Roman" w:cs="Times New Roman"/>
          <w:noProof/>
        </w:rPr>
        <w:t>Pain and Hibbs (2007)</w:t>
      </w:r>
      <w:r w:rsidR="00302473">
        <w:rPr>
          <w:rFonts w:ascii="Times New Roman" w:hAnsi="Times New Roman" w:cs="Times New Roman"/>
        </w:rPr>
        <w:fldChar w:fldCharType="end"/>
      </w:r>
      <w:r w:rsidR="00302473">
        <w:rPr>
          <w:rFonts w:ascii="Times New Roman" w:hAnsi="Times New Roman" w:cs="Times New Roman"/>
        </w:rPr>
        <w:t xml:space="preserve"> suggest</w:t>
      </w:r>
      <w:r w:rsidR="00F53348">
        <w:rPr>
          <w:rFonts w:ascii="Times New Roman" w:hAnsi="Times New Roman" w:cs="Times New Roman"/>
        </w:rPr>
        <w:t>ed</w:t>
      </w:r>
      <w:r w:rsidR="00302473">
        <w:rPr>
          <w:rFonts w:ascii="Times New Roman" w:hAnsi="Times New Roman" w:cs="Times New Roman"/>
        </w:rPr>
        <w:t xml:space="preserve"> that </w:t>
      </w:r>
      <w:r w:rsidR="00380751">
        <w:rPr>
          <w:rFonts w:ascii="Times New Roman" w:hAnsi="Times New Roman" w:cs="Times New Roman"/>
        </w:rPr>
        <w:t>RTs</w:t>
      </w:r>
      <w:r w:rsidR="00302473">
        <w:rPr>
          <w:rFonts w:ascii="Times New Roman" w:hAnsi="Times New Roman" w:cs="Times New Roman"/>
        </w:rPr>
        <w:t xml:space="preserve"> of 85 ms</w:t>
      </w:r>
      <w:r w:rsidR="00302473"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00302473" w:rsidRPr="00610946">
        <w:rPr>
          <w:rFonts w:ascii="Times New Roman" w:hAnsi="Times New Roman" w:cs="Times New Roman"/>
        </w:rPr>
        <w:t xml:space="preserve"> suggests that these </w:t>
      </w:r>
      <w:r w:rsidR="00C54B06">
        <w:rPr>
          <w:rFonts w:ascii="Times New Roman" w:hAnsi="Times New Roman" w:cs="Times New Roman"/>
        </w:rPr>
        <w:t>shorter</w:t>
      </w:r>
      <w:r w:rsidR="00302473" w:rsidRPr="00610946">
        <w:rPr>
          <w:rFonts w:ascii="Times New Roman" w:hAnsi="Times New Roman" w:cs="Times New Roman"/>
        </w:rPr>
        <w:t xml:space="preserve"> </w:t>
      </w:r>
      <w:r w:rsidR="00380751">
        <w:rPr>
          <w:rFonts w:ascii="Times New Roman" w:hAnsi="Times New Roman" w:cs="Times New Roman"/>
        </w:rPr>
        <w:t>RTs</w:t>
      </w:r>
      <w:r w:rsidR="00302473"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00302473" w:rsidRPr="00610946">
        <w:rPr>
          <w:rFonts w:ascii="Times New Roman" w:hAnsi="Times New Roman" w:cs="Times New Roman"/>
        </w:rPr>
        <w:t xml:space="preserve"> </w:t>
      </w:r>
      <w:r w:rsidR="00F53348">
        <w:rPr>
          <w:rFonts w:ascii="Times New Roman" w:hAnsi="Times New Roman" w:cs="Times New Roman"/>
        </w:rPr>
        <w:t>response</w:t>
      </w:r>
      <w:r w:rsidR="00302473" w:rsidRPr="00610946">
        <w:rPr>
          <w:rFonts w:ascii="Times New Roman" w:hAnsi="Times New Roman" w:cs="Times New Roman"/>
        </w:rPr>
        <w:t xml:space="preserve"> of an elite at</w:t>
      </w:r>
      <w:r w:rsidR="00302473">
        <w:rPr>
          <w:rFonts w:ascii="Times New Roman" w:hAnsi="Times New Roman" w:cs="Times New Roman"/>
        </w:rPr>
        <w:t>hlete after a start</w:t>
      </w:r>
      <w:r w:rsidR="00F53348">
        <w:rPr>
          <w:rFonts w:ascii="Times New Roman" w:hAnsi="Times New Roman" w:cs="Times New Roman"/>
        </w:rPr>
        <w:t xml:space="preserve"> signal</w:t>
      </w:r>
      <w:r w:rsidR="00302473">
        <w:rPr>
          <w:rFonts w:ascii="Times New Roman" w:hAnsi="Times New Roman" w:cs="Times New Roman"/>
        </w:rPr>
        <w:t>.</w:t>
      </w:r>
      <w:r w:rsidR="001F1A26">
        <w:rPr>
          <w:rFonts w:ascii="Times New Roman" w:hAnsi="Times New Roman" w:cs="Times New Roman"/>
        </w:rPr>
        <w:t xml:space="preserve"> </w:t>
      </w:r>
    </w:p>
    <w:p w14:paraId="2B5200F7" w14:textId="02F7AE65" w:rsidR="00822BA0" w:rsidRPr="00F14B85" w:rsidRDefault="00822BA0" w:rsidP="00B36723">
      <w:pPr>
        <w:spacing w:line="480" w:lineRule="auto"/>
        <w:rPr>
          <w:rFonts w:ascii="Times New Roman" w:hAnsi="Times New Roman" w:cs="Times New Roman"/>
        </w:rPr>
      </w:pPr>
      <w:r w:rsidRPr="00B36723">
        <w:rPr>
          <w:rFonts w:ascii="Times New Roman" w:hAnsi="Times New Roman" w:cs="Times New Roman"/>
          <w:b/>
        </w:rPr>
        <w:t>Conclusions</w:t>
      </w:r>
    </w:p>
    <w:p w14:paraId="323ED780" w14:textId="6CF65BCB"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w:t>
      </w:r>
      <w:ins w:id="250" w:author="Edward Winter" w:date="2016-06-06T21:10:00Z">
        <w:r w:rsidR="008A5E7A">
          <w:rPr>
            <w:rFonts w:ascii="Times New Roman" w:hAnsi="Times New Roman" w:cs="Times New Roman"/>
          </w:rPr>
          <w:t>-standard</w:t>
        </w:r>
      </w:ins>
      <w:r w:rsidRPr="002C3FD7">
        <w:rPr>
          <w:rFonts w:ascii="Times New Roman" w:hAnsi="Times New Roman" w:cs="Times New Roman"/>
        </w:rPr>
        <w:t xml:space="preserve"> athlet</w:t>
      </w:r>
      <w:r w:rsidR="003B0453">
        <w:rPr>
          <w:rFonts w:ascii="Times New Roman" w:hAnsi="Times New Roman" w:cs="Times New Roman"/>
        </w:rPr>
        <w:t>ics</w:t>
      </w:r>
      <w:r w:rsidR="00C7609C">
        <w:rPr>
          <w:rFonts w:ascii="Times New Roman" w:hAnsi="Times New Roman" w:cs="Times New Roman"/>
        </w:rPr>
        <w:t xml:space="preserve">, </w:t>
      </w:r>
      <w:r w:rsidR="00C54B06">
        <w:rPr>
          <w:rFonts w:ascii="Times New Roman" w:hAnsi="Times New Roman" w:cs="Times New Roman"/>
        </w:rPr>
        <w:t>when using</w:t>
      </w:r>
      <w:r w:rsidR="00C7609C">
        <w:rPr>
          <w:rFonts w:ascii="Times New Roman" w:hAnsi="Times New Roman" w:cs="Times New Roman"/>
        </w:rPr>
        <w:t xml:space="preserve"> t</w:t>
      </w:r>
      <w:r w:rsidR="00C54B06">
        <w:rPr>
          <w:rFonts w:ascii="Times New Roman" w:hAnsi="Times New Roman" w:cs="Times New Roman"/>
        </w:rPr>
        <w:t>he IAAF approved starting</w:t>
      </w:r>
      <w:ins w:id="251" w:author="Edward Winter" w:date="2016-06-06T21:10:00Z">
        <w:r w:rsidR="008A5E7A">
          <w:rPr>
            <w:rFonts w:ascii="Times New Roman" w:hAnsi="Times New Roman" w:cs="Times New Roman"/>
          </w:rPr>
          <w:t>-</w:t>
        </w:r>
      </w:ins>
      <w:del w:id="252" w:author="Edward Winter" w:date="2016-06-06T21:10:00Z">
        <w:r w:rsidR="00C54B06" w:rsidDel="008A5E7A">
          <w:rPr>
            <w:rFonts w:ascii="Times New Roman" w:hAnsi="Times New Roman" w:cs="Times New Roman"/>
          </w:rPr>
          <w:delText xml:space="preserve"> </w:delText>
        </w:r>
      </w:del>
      <w:r w:rsidR="00C54B06">
        <w:rPr>
          <w:rFonts w:ascii="Times New Roman" w:hAnsi="Times New Roman" w:cs="Times New Roman"/>
        </w:rPr>
        <w:t xml:space="preserve">block </w:t>
      </w:r>
      <w:del w:id="253" w:author="Edward Winter" w:date="2016-06-06T21:10:00Z">
        <w:r w:rsidR="00C54B06" w:rsidDel="008A5E7A">
          <w:rPr>
            <w:rFonts w:ascii="Times New Roman" w:hAnsi="Times New Roman" w:cs="Times New Roman"/>
          </w:rPr>
          <w:delText xml:space="preserve">approved </w:delText>
        </w:r>
      </w:del>
      <w:r w:rsidR="00C54B06">
        <w:rPr>
          <w:rFonts w:ascii="Times New Roman" w:hAnsi="Times New Roman" w:cs="Times New Roman"/>
        </w:rPr>
        <w:t>systems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00154312">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00154312">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sex</w:t>
      </w:r>
      <w:ins w:id="254" w:author="Edward Winter" w:date="2016-06-06T21:11:00Z">
        <w:r w:rsidR="009A3B50">
          <w:rPr>
            <w:rFonts w:ascii="Times New Roman" w:hAnsi="Times New Roman" w:cs="Times New Roman"/>
          </w:rPr>
          <w:t>-based</w:t>
        </w:r>
      </w:ins>
      <w:r w:rsidRPr="002C3FD7">
        <w:rPr>
          <w:rFonts w:ascii="Times New Roman" w:hAnsi="Times New Roman" w:cs="Times New Roman"/>
        </w:rPr>
        <w:t xml:space="preserve">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w:t>
      </w:r>
      <w:del w:id="255" w:author="Edward Winter" w:date="2016-06-06T21:11:00Z">
        <w:r w:rsidRPr="002C3FD7" w:rsidDel="009A3B50">
          <w:rPr>
            <w:rFonts w:ascii="Times New Roman" w:hAnsi="Times New Roman" w:cs="Times New Roman"/>
          </w:rPr>
          <w:delText xml:space="preserve">independently </w:delText>
        </w:r>
      </w:del>
      <w:r w:rsidRPr="002C3FD7">
        <w:rPr>
          <w:rFonts w:ascii="Times New Roman" w:hAnsi="Times New Roman" w:cs="Times New Roman"/>
        </w:rPr>
        <w:t>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 xml:space="preserve">Revised RT thresholds, estimated from the historical data, </w:t>
      </w:r>
      <w:ins w:id="256" w:author="Edward Winter" w:date="2016-06-06T21:11:00Z">
        <w:r w:rsidR="00DE5C33">
          <w:rPr>
            <w:rFonts w:ascii="Times New Roman" w:hAnsi="Times New Roman" w:cs="Times New Roman"/>
          </w:rPr>
          <w:t xml:space="preserve">both </w:t>
        </w:r>
      </w:ins>
      <w:r w:rsidR="003B0453">
        <w:rPr>
          <w:rFonts w:ascii="Times New Roman" w:hAnsi="Times New Roman" w:cs="Times New Roman"/>
        </w:rPr>
        <w:t>for</w:t>
      </w:r>
      <w:del w:id="257" w:author="Edward Winter" w:date="2016-06-06T21:11:00Z">
        <w:r w:rsidR="002C3FD7" w:rsidDel="00DE5C33">
          <w:rPr>
            <w:rFonts w:ascii="Times New Roman" w:hAnsi="Times New Roman" w:cs="Times New Roman"/>
          </w:rPr>
          <w:delText xml:space="preserve"> both</w:delText>
        </w:r>
      </w:del>
      <w:r w:rsidR="002C3FD7">
        <w:rPr>
          <w:rFonts w:ascii="Times New Roman" w:hAnsi="Times New Roman" w:cs="Times New Roman"/>
        </w:rPr>
        <w:t xml:space="preserve">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7AD44D8F" w14:textId="77777777" w:rsidR="00B86592" w:rsidRDefault="00B86592" w:rsidP="00B36723">
      <w:pPr>
        <w:spacing w:line="480" w:lineRule="auto"/>
        <w:rPr>
          <w:rFonts w:ascii="Times New Roman" w:hAnsi="Times New Roman" w:cs="Times New Roman"/>
        </w:rPr>
      </w:pPr>
    </w:p>
    <w:p w14:paraId="50BE9792" w14:textId="24F3D422"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w:t>
      </w:r>
      <w:ins w:id="258" w:author="Edward Winter" w:date="2016-06-06T21:12:00Z">
        <w:r w:rsidR="00456B84">
          <w:rPr>
            <w:rFonts w:ascii="Times New Roman" w:hAnsi="Times New Roman" w:cs="Times New Roman"/>
          </w:rPr>
          <w:t>-standard</w:t>
        </w:r>
      </w:ins>
      <w:r w:rsidR="00062750">
        <w:rPr>
          <w:rFonts w:ascii="Times New Roman" w:hAnsi="Times New Roman" w:cs="Times New Roman"/>
        </w:rPr>
        <w:t xml:space="preserve"> athletes, combined with an extensive literature review</w:t>
      </w:r>
      <w:r w:rsidR="007075E5">
        <w:rPr>
          <w:rFonts w:ascii="Times New Roman" w:hAnsi="Times New Roman" w:cs="Times New Roman"/>
        </w:rPr>
        <w:t xml:space="preserve">, </w:t>
      </w:r>
      <w:ins w:id="259" w:author="Edward Winter" w:date="2016-06-06T21:12:00Z">
        <w:r w:rsidR="00456B84">
          <w:rPr>
            <w:rFonts w:ascii="Times New Roman" w:hAnsi="Times New Roman" w:cs="Times New Roman"/>
          </w:rPr>
          <w:t>and</w:t>
        </w:r>
      </w:ins>
      <w:del w:id="260" w:author="Edward Winter" w:date="2016-06-06T21:12:00Z">
        <w:r w:rsidR="007075E5" w:rsidDel="00456B84">
          <w:rPr>
            <w:rFonts w:ascii="Times New Roman" w:hAnsi="Times New Roman" w:cs="Times New Roman"/>
          </w:rPr>
          <w:delText>it has</w:delText>
        </w:r>
      </w:del>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3DB05000" w14:textId="77777777" w:rsidR="00B86592" w:rsidRDefault="00B86592" w:rsidP="00B36723">
      <w:pPr>
        <w:spacing w:line="480" w:lineRule="auto"/>
        <w:rPr>
          <w:rFonts w:ascii="Times New Roman" w:hAnsi="Times New Roman" w:cs="Times New Roman"/>
          <w:b/>
        </w:rPr>
      </w:pP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lastRenderedPageBreak/>
        <w:t>No potential conflict of interest was reported by the authors.</w:t>
      </w:r>
    </w:p>
    <w:p w14:paraId="2FF9DCF4" w14:textId="77777777" w:rsidR="00B86592" w:rsidRDefault="00B86592" w:rsidP="00B36723">
      <w:pPr>
        <w:spacing w:line="480" w:lineRule="auto"/>
        <w:rPr>
          <w:rFonts w:ascii="Times New Roman" w:hAnsi="Times New Roman" w:cs="Times New Roman"/>
          <w:b/>
        </w:rPr>
      </w:pPr>
    </w:p>
    <w:p w14:paraId="5E78AB68" w14:textId="64851147" w:rsidR="00E21350" w:rsidRDefault="00822BA0" w:rsidP="00DE41E1">
      <w:pPr>
        <w:spacing w:line="480" w:lineRule="auto"/>
        <w:rPr>
          <w:rFonts w:ascii="Times New Roman" w:hAnsi="Times New Roman" w:cs="Times New Roman"/>
          <w:b/>
        </w:rPr>
      </w:pPr>
      <w:r w:rsidRPr="00B36723">
        <w:rPr>
          <w:rFonts w:ascii="Times New Roman" w:hAnsi="Times New Roman" w:cs="Times New Roman"/>
          <w:b/>
        </w:rPr>
        <w:t>Supplementary Material</w:t>
      </w:r>
    </w:p>
    <w:p w14:paraId="5FF4B485" w14:textId="1872078A" w:rsidR="001E0C0F" w:rsidRPr="001E0C0F" w:rsidRDefault="001E0C0F" w:rsidP="00DE41E1">
      <w:pPr>
        <w:spacing w:line="480" w:lineRule="auto"/>
        <w:rPr>
          <w:rFonts w:ascii="Times New Roman" w:hAnsi="Times New Roman" w:cs="Times New Roman"/>
        </w:rPr>
      </w:pPr>
      <w:r>
        <w:rPr>
          <w:rFonts w:ascii="Times New Roman" w:hAnsi="Times New Roman" w:cs="Times New Roman"/>
        </w:rPr>
        <w:t>Data and analysis scripts can be provided on request from the corresponding author.</w:t>
      </w:r>
    </w:p>
    <w:p w14:paraId="6997F227" w14:textId="77777777" w:rsidR="001E0C0F" w:rsidRDefault="001E0C0F" w:rsidP="00DE41E1">
      <w:pPr>
        <w:spacing w:line="480" w:lineRule="auto"/>
        <w:rPr>
          <w:rFonts w:ascii="Times New Roman" w:hAnsi="Times New Roman" w:cs="Times New Roman"/>
          <w:b/>
        </w:rPr>
      </w:pPr>
    </w:p>
    <w:p w14:paraId="346D9B12" w14:textId="77777777" w:rsidR="00395FCF" w:rsidRDefault="00395FCF" w:rsidP="00DE41E1">
      <w:pPr>
        <w:spacing w:line="480" w:lineRule="auto"/>
        <w:rPr>
          <w:rFonts w:ascii="Times New Roman" w:hAnsi="Times New Roman" w:cs="Times New Roman"/>
          <w:b/>
        </w:rPr>
      </w:pPr>
    </w:p>
    <w:p w14:paraId="6BE2C127" w14:textId="77777777" w:rsidR="00395FCF" w:rsidRDefault="00395FCF" w:rsidP="00DE41E1">
      <w:pPr>
        <w:spacing w:line="480" w:lineRule="auto"/>
        <w:rPr>
          <w:rFonts w:ascii="Times New Roman" w:hAnsi="Times New Roman" w:cs="Times New Roman"/>
          <w:b/>
        </w:rPr>
      </w:pPr>
    </w:p>
    <w:p w14:paraId="72EA1D9F" w14:textId="77777777" w:rsidR="00F14B85" w:rsidRDefault="00F14B85" w:rsidP="00DE41E1">
      <w:pPr>
        <w:spacing w:line="480" w:lineRule="auto"/>
        <w:rPr>
          <w:rFonts w:ascii="Times New Roman" w:hAnsi="Times New Roman" w:cs="Times New Roman"/>
          <w:b/>
        </w:rPr>
      </w:pP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7D9987FA" w14:textId="33AFFBBF" w:rsidR="00F14B85" w:rsidRPr="00F14B85" w:rsidRDefault="00B36723" w:rsidP="00F14B85">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F14B85" w:rsidRPr="00F14B85">
        <w:t xml:space="preserve">Athletics Australia. (2009). "Implementation of IAAF "No False Start" Rule." from </w:t>
      </w:r>
      <w:hyperlink r:id="rId13" w:history="1">
        <w:r w:rsidR="00F14B85" w:rsidRPr="00F14B85">
          <w:rPr>
            <w:rStyle w:val="Hyperlink"/>
          </w:rPr>
          <w:t>http://www.easternsuburbs.org.au/assets/console/customitem/attachments/New_Start_Rule_Guidelines_141109.pdf</w:t>
        </w:r>
      </w:hyperlink>
      <w:r w:rsidR="00F14B85" w:rsidRPr="00F14B85">
        <w:t>.</w:t>
      </w:r>
    </w:p>
    <w:p w14:paraId="1DB03297" w14:textId="77777777" w:rsidR="00F14B85" w:rsidRPr="00F14B85" w:rsidRDefault="00F14B85" w:rsidP="00F14B85">
      <w:pPr>
        <w:pStyle w:val="EndNoteBibliography"/>
      </w:pPr>
      <w:r w:rsidRPr="00F14B85">
        <w:t xml:space="preserve">Brown, A. M., Z. R. Kenwell, B. K. V. Maraj and D. F. Collins (2008). ""Go" signal intensity influences the sprint start." </w:t>
      </w:r>
      <w:r w:rsidRPr="00F14B85">
        <w:rPr>
          <w:u w:val="single"/>
        </w:rPr>
        <w:t>Medicine and Science in Sports and Exercise</w:t>
      </w:r>
      <w:r w:rsidRPr="00F14B85">
        <w:t xml:space="preserve"> </w:t>
      </w:r>
      <w:r w:rsidRPr="00F14B85">
        <w:rPr>
          <w:b/>
        </w:rPr>
        <w:t>40</w:t>
      </w:r>
      <w:r w:rsidRPr="00F14B85">
        <w:t>(6): 1142-1148.</w:t>
      </w:r>
    </w:p>
    <w:p w14:paraId="672F99FB" w14:textId="77777777" w:rsidR="00F14B85" w:rsidRPr="00F14B85" w:rsidRDefault="00F14B85" w:rsidP="00F14B85">
      <w:pPr>
        <w:pStyle w:val="EndNoteBibliography"/>
      </w:pPr>
      <w:r w:rsidRPr="00F14B85">
        <w:t xml:space="preserve">Collet, C. (1999). "Strategic aspects of reaction time in world-class sprinters." </w:t>
      </w:r>
      <w:r w:rsidRPr="00F14B85">
        <w:rPr>
          <w:u w:val="single"/>
        </w:rPr>
        <w:t>Perceptual and Motor Skills</w:t>
      </w:r>
      <w:r w:rsidRPr="00F14B85">
        <w:t xml:space="preserve"> </w:t>
      </w:r>
      <w:r w:rsidRPr="00F14B85">
        <w:rPr>
          <w:b/>
        </w:rPr>
        <w:t>88</w:t>
      </w:r>
      <w:r w:rsidRPr="00F14B85">
        <w:t>(1): 65-75.</w:t>
      </w:r>
    </w:p>
    <w:p w14:paraId="72AD4F97" w14:textId="77777777" w:rsidR="00F14B85" w:rsidRPr="00F14B85" w:rsidRDefault="00F14B85" w:rsidP="00F14B85">
      <w:pPr>
        <w:pStyle w:val="EndNoteBibliography"/>
      </w:pPr>
      <w:r w:rsidRPr="00F14B85">
        <w:t xml:space="preserve">Dawson, M. R. W. (1988). "Fitting the ex-Gaussian equation to reaction time distributions." </w:t>
      </w:r>
      <w:r w:rsidRPr="00F14B85">
        <w:rPr>
          <w:u w:val="single"/>
        </w:rPr>
        <w:t>Behavior Research Methods, Instruments, &amp; Computers</w:t>
      </w:r>
      <w:r w:rsidRPr="00F14B85">
        <w:t xml:space="preserve"> </w:t>
      </w:r>
      <w:r w:rsidRPr="00F14B85">
        <w:rPr>
          <w:b/>
        </w:rPr>
        <w:t>20</w:t>
      </w:r>
      <w:r w:rsidRPr="00F14B85">
        <w:t>(1): 54-57.</w:t>
      </w:r>
    </w:p>
    <w:p w14:paraId="29C966AF" w14:textId="77777777" w:rsidR="00F14B85" w:rsidRPr="00F14B85" w:rsidRDefault="00F14B85" w:rsidP="00F14B85">
      <w:pPr>
        <w:pStyle w:val="EndNoteBibliography"/>
      </w:pPr>
      <w:r w:rsidRPr="00F14B85">
        <w:t xml:space="preserve">Der, G. and I. J. Deary (2006). "Age and sex differences in reaction time in adulthood: Results from the United Kingdom health and lifestyle survey." </w:t>
      </w:r>
      <w:r w:rsidRPr="00F14B85">
        <w:rPr>
          <w:u w:val="single"/>
        </w:rPr>
        <w:t>Psychology and Aging</w:t>
      </w:r>
      <w:r w:rsidRPr="00F14B85">
        <w:t xml:space="preserve"> </w:t>
      </w:r>
      <w:r w:rsidRPr="00F14B85">
        <w:rPr>
          <w:b/>
        </w:rPr>
        <w:t>21</w:t>
      </w:r>
      <w:r w:rsidRPr="00F14B85">
        <w:t>(1): 62-73.</w:t>
      </w:r>
    </w:p>
    <w:p w14:paraId="5DC95A1A" w14:textId="77777777" w:rsidR="00F14B85" w:rsidRPr="00F14B85" w:rsidRDefault="00F14B85" w:rsidP="00F14B85">
      <w:pPr>
        <w:pStyle w:val="EndNoteBibliography"/>
      </w:pPr>
      <w:r w:rsidRPr="00F14B85">
        <w:t xml:space="preserve">Greenwood, P. E. and M. S. Nikulin (1996). </w:t>
      </w:r>
      <w:r w:rsidRPr="00F14B85">
        <w:rPr>
          <w:u w:val="single"/>
        </w:rPr>
        <w:t>A guide to chi-squared testing</w:t>
      </w:r>
      <w:r w:rsidRPr="00F14B85">
        <w:t>, John Wiley &amp; Sons.</w:t>
      </w:r>
    </w:p>
    <w:p w14:paraId="374C2FC7" w14:textId="77777777" w:rsidR="00F14B85" w:rsidRPr="00F14B85" w:rsidRDefault="00F14B85" w:rsidP="00F14B85">
      <w:pPr>
        <w:pStyle w:val="EndNoteBibliography"/>
      </w:pPr>
      <w:r w:rsidRPr="00F14B85">
        <w:t xml:space="preserve">Haugen, T. A., S. Shalfawi and E. Tønnessen (2013). "The effect of different starting procedures on sprinters' reaction time." </w:t>
      </w:r>
      <w:r w:rsidRPr="00F14B85">
        <w:rPr>
          <w:u w:val="single"/>
        </w:rPr>
        <w:t>Journal of Sports Sciences</w:t>
      </w:r>
      <w:r w:rsidRPr="00F14B85">
        <w:t xml:space="preserve"> </w:t>
      </w:r>
      <w:r w:rsidRPr="00F14B85">
        <w:rPr>
          <w:b/>
        </w:rPr>
        <w:t>31</w:t>
      </w:r>
      <w:r w:rsidRPr="00F14B85">
        <w:t>(7): 699-705.</w:t>
      </w:r>
    </w:p>
    <w:p w14:paraId="07E3A0F1" w14:textId="5E943ABA" w:rsidR="00F14B85" w:rsidRPr="00F14B85" w:rsidRDefault="00F14B85" w:rsidP="00F14B85">
      <w:pPr>
        <w:pStyle w:val="EndNoteBibliography"/>
      </w:pPr>
      <w:r w:rsidRPr="00F14B85">
        <w:t xml:space="preserve">International Association of Athletics Federations. (2015). "Competition Rules 2016-2017." from </w:t>
      </w:r>
      <w:hyperlink r:id="rId14" w:history="1">
        <w:r w:rsidRPr="00F14B85">
          <w:rPr>
            <w:rStyle w:val="Hyperlink"/>
          </w:rPr>
          <w:t>http://www.iaff.org/about-iaaf/documents/reules-regulations</w:t>
        </w:r>
      </w:hyperlink>
      <w:r w:rsidRPr="00F14B85">
        <w:t>.</w:t>
      </w:r>
    </w:p>
    <w:p w14:paraId="59AFB4D1" w14:textId="77777777" w:rsidR="00F14B85" w:rsidRPr="00F14B85" w:rsidRDefault="00F14B85" w:rsidP="00F14B85">
      <w:pPr>
        <w:pStyle w:val="EndNoteBibliography"/>
      </w:pPr>
      <w:r w:rsidRPr="00DD36C7">
        <w:rPr>
          <w:lang w:val="de-DE"/>
          <w:rPrChange w:id="261" w:author="Edward Winter" w:date="2016-06-06T20:06:00Z">
            <w:rPr/>
          </w:rPrChange>
        </w:rPr>
        <w:t xml:space="preserve">Komi, V., M. Ishikawa and S. Jukka (2009). </w:t>
      </w:r>
      <w:r w:rsidRPr="00F14B85">
        <w:t xml:space="preserve">"IAAF sprint start research project: Is the 100ms limit still valid." </w:t>
      </w:r>
      <w:r w:rsidRPr="00F14B85">
        <w:rPr>
          <w:u w:val="single"/>
        </w:rPr>
        <w:t>New studies in athletics</w:t>
      </w:r>
      <w:r w:rsidRPr="00F14B85">
        <w:t xml:space="preserve"> </w:t>
      </w:r>
      <w:r w:rsidRPr="00F14B85">
        <w:rPr>
          <w:b/>
        </w:rPr>
        <w:t>24</w:t>
      </w:r>
      <w:r w:rsidRPr="00F14B85">
        <w:t>(1): 37-47.</w:t>
      </w:r>
    </w:p>
    <w:p w14:paraId="3BC99E48" w14:textId="77777777" w:rsidR="00F14B85" w:rsidRPr="00F14B85" w:rsidRDefault="00F14B85" w:rsidP="00F14B85">
      <w:pPr>
        <w:pStyle w:val="EndNoteBibliography"/>
      </w:pPr>
      <w:r w:rsidRPr="00F14B85">
        <w:t xml:space="preserve">Lipps, D. B., A. T. Galecki and J. A. Ashton-Miller (2011). "On the implications of a sex difference in the reaction times of sprinters at the Beijing Olympics." </w:t>
      </w:r>
      <w:r w:rsidRPr="00F14B85">
        <w:rPr>
          <w:u w:val="single"/>
        </w:rPr>
        <w:t>PLoS ONE</w:t>
      </w:r>
      <w:r w:rsidRPr="00F14B85">
        <w:t xml:space="preserve"> </w:t>
      </w:r>
      <w:r w:rsidRPr="00F14B85">
        <w:rPr>
          <w:b/>
        </w:rPr>
        <w:t>6</w:t>
      </w:r>
      <w:r w:rsidRPr="00F14B85">
        <w:t>(10).</w:t>
      </w:r>
    </w:p>
    <w:p w14:paraId="1EE6303B" w14:textId="77777777" w:rsidR="00F14B85" w:rsidRPr="00F14B85" w:rsidRDefault="00F14B85" w:rsidP="00F14B85">
      <w:pPr>
        <w:pStyle w:val="EndNoteBibliography"/>
      </w:pPr>
      <w:r w:rsidRPr="00F14B85">
        <w:lastRenderedPageBreak/>
        <w:t xml:space="preserve">Massidda, D. (2013). "Retimes: Reaction Time Analysis." </w:t>
      </w:r>
      <w:r w:rsidRPr="00F14B85">
        <w:rPr>
          <w:u w:val="single"/>
        </w:rPr>
        <w:t>R package version 0.1-2</w:t>
      </w:r>
      <w:r w:rsidRPr="00F14B85">
        <w:t>.</w:t>
      </w:r>
    </w:p>
    <w:p w14:paraId="7908EB40" w14:textId="77777777" w:rsidR="00F14B85" w:rsidRPr="00F14B85" w:rsidRDefault="00F14B85" w:rsidP="00F14B85">
      <w:pPr>
        <w:pStyle w:val="EndNoteBibliography"/>
      </w:pPr>
      <w:r w:rsidRPr="00DD36C7">
        <w:rPr>
          <w:lang w:val="de-DE"/>
          <w:rPrChange w:id="262" w:author="Edward Winter" w:date="2016-06-06T20:06:00Z">
            <w:rPr/>
          </w:rPrChange>
        </w:rPr>
        <w:t xml:space="preserve">Mero, A. and P. V. Komi (1990). </w:t>
      </w:r>
      <w:r w:rsidRPr="00F14B85">
        <w:t xml:space="preserve">"Reaction time and electromyographic activity during a sprint start." </w:t>
      </w:r>
      <w:r w:rsidRPr="00F14B85">
        <w:rPr>
          <w:u w:val="single"/>
        </w:rPr>
        <w:t>European Journal of Applied Physiology and Occupational Physiology</w:t>
      </w:r>
      <w:r w:rsidRPr="00F14B85">
        <w:t xml:space="preserve"> </w:t>
      </w:r>
      <w:r w:rsidRPr="00F14B85">
        <w:rPr>
          <w:b/>
        </w:rPr>
        <w:t>61</w:t>
      </w:r>
      <w:r w:rsidRPr="00F14B85">
        <w:t>(1-2): 73-80.</w:t>
      </w:r>
    </w:p>
    <w:p w14:paraId="3D458872" w14:textId="77777777" w:rsidR="00F14B85" w:rsidRPr="00F14B85" w:rsidRDefault="00F14B85" w:rsidP="00F14B85">
      <w:pPr>
        <w:pStyle w:val="EndNoteBibliography"/>
      </w:pPr>
      <w:r w:rsidRPr="00F14B85">
        <w:t xml:space="preserve">Pain, M. T. G. and A. Hibbs (2007). "Sprint starts and the minimum auditory reaction time." </w:t>
      </w:r>
      <w:r w:rsidRPr="00F14B85">
        <w:rPr>
          <w:u w:val="single"/>
        </w:rPr>
        <w:t>Journal of Sports Sciences</w:t>
      </w:r>
      <w:r w:rsidRPr="00F14B85">
        <w:t xml:space="preserve"> </w:t>
      </w:r>
      <w:r w:rsidRPr="00F14B85">
        <w:rPr>
          <w:b/>
        </w:rPr>
        <w:t>25</w:t>
      </w:r>
      <w:r w:rsidRPr="00F14B85">
        <w:t>(1): 79-86.</w:t>
      </w:r>
    </w:p>
    <w:p w14:paraId="2917F5D4" w14:textId="59371A66" w:rsidR="00F14B85" w:rsidRPr="00F14B85" w:rsidRDefault="00F14B85" w:rsidP="00F14B85">
      <w:pPr>
        <w:pStyle w:val="EndNoteBibliography"/>
        <w:rPr>
          <w:u w:val="single"/>
        </w:rPr>
      </w:pPr>
      <w:r w:rsidRPr="00F14B85">
        <w:t xml:space="preserve">R Core Team (2015). "R: A Language and Environment for Statistical Computing (R Foundation for Statistical Computing, Vienna, 2012)." </w:t>
      </w:r>
      <w:r w:rsidRPr="00F14B85">
        <w:rPr>
          <w:u w:val="single"/>
        </w:rPr>
        <w:t xml:space="preserve">URL: </w:t>
      </w:r>
      <w:hyperlink r:id="rId15" w:history="1">
        <w:r w:rsidRPr="00F14B85">
          <w:rPr>
            <w:rStyle w:val="Hyperlink"/>
          </w:rPr>
          <w:t>http://www.R-project.org</w:t>
        </w:r>
      </w:hyperlink>
      <w:r w:rsidRPr="00F14B85">
        <w:rPr>
          <w:u w:val="single"/>
        </w:rPr>
        <w:t xml:space="preserve"> </w:t>
      </w:r>
    </w:p>
    <w:p w14:paraId="61B3FB60" w14:textId="77777777" w:rsidR="00F14B85" w:rsidRPr="00F14B85" w:rsidRDefault="00F14B85" w:rsidP="00F14B85">
      <w:pPr>
        <w:pStyle w:val="EndNoteBibliography"/>
      </w:pPr>
      <w:r w:rsidRPr="00F14B85">
        <w:t xml:space="preserve">Silver, J. D., M. E. Ritchie and G. K. Smyth (2009). "Microarray background correction: maximum likelihood estimation for the normal–exponential convolution." </w:t>
      </w:r>
      <w:r w:rsidRPr="00F14B85">
        <w:rPr>
          <w:u w:val="single"/>
        </w:rPr>
        <w:t>Biostatistics</w:t>
      </w:r>
      <w:r w:rsidRPr="00F14B85">
        <w:t>: kxn042.</w:t>
      </w:r>
    </w:p>
    <w:p w14:paraId="5F87C41E" w14:textId="77777777" w:rsidR="00F14B85" w:rsidRPr="00F14B85" w:rsidRDefault="00F14B85" w:rsidP="00F14B85">
      <w:pPr>
        <w:pStyle w:val="EndNoteBibliography"/>
      </w:pPr>
      <w:r w:rsidRPr="00F14B85">
        <w:t xml:space="preserve">Tønnessen, E., T. Haugen and S. A. I. Shalfawi (2013). "Reaction time aspects of elite sprinters in athletic world championships." </w:t>
      </w:r>
      <w:r w:rsidRPr="00F14B85">
        <w:rPr>
          <w:u w:val="single"/>
        </w:rPr>
        <w:t>Journal of Strength and Conditioning Research</w:t>
      </w:r>
      <w:r w:rsidRPr="00F14B85">
        <w:t xml:space="preserve"> </w:t>
      </w:r>
      <w:r w:rsidRPr="00F14B85">
        <w:rPr>
          <w:b/>
        </w:rPr>
        <w:t>27</w:t>
      </w:r>
      <w:r w:rsidRPr="00F14B85">
        <w:t>(4): 885-892.</w:t>
      </w:r>
    </w:p>
    <w:p w14:paraId="7664E1E6" w14:textId="77777777" w:rsidR="00F14B85" w:rsidRPr="00F14B85" w:rsidRDefault="00F14B85" w:rsidP="00F14B85">
      <w:pPr>
        <w:pStyle w:val="EndNoteBibliography"/>
      </w:pPr>
      <w:r w:rsidRPr="00F14B85">
        <w:t xml:space="preserve">Whitley, B. E., A. B. Nelson and C. J. Jones (1999). "Gender differences in cheating attitudes and classroom cheating behavior: A meta-analysis." </w:t>
      </w:r>
      <w:r w:rsidRPr="00F14B85">
        <w:rPr>
          <w:u w:val="single"/>
        </w:rPr>
        <w:t>Sex Roles</w:t>
      </w:r>
      <w:r w:rsidRPr="00F14B85">
        <w:t xml:space="preserve"> </w:t>
      </w:r>
      <w:r w:rsidRPr="00F14B85">
        <w:rPr>
          <w:b/>
        </w:rPr>
        <w:t>41</w:t>
      </w:r>
      <w:r w:rsidRPr="00F14B85">
        <w:t>(9-10): 657-680.</w:t>
      </w:r>
    </w:p>
    <w:p w14:paraId="4BF65053" w14:textId="005C7799" w:rsidR="006F2F46" w:rsidRPr="00F422F8" w:rsidRDefault="00B36723" w:rsidP="00395FCF">
      <w:pPr>
        <w:pStyle w:val="Bibliography"/>
        <w:rPr>
          <w:rFonts w:ascii="Times New Roman" w:hAnsi="Times New Roman" w:cs="Times New Roman"/>
          <w:b/>
        </w:rPr>
      </w:pPr>
      <w:r w:rsidRPr="00F422F8">
        <w:rPr>
          <w:rFonts w:ascii="Times New Roman" w:hAnsi="Times New Roman" w:cs="Times New Roman"/>
        </w:rPr>
        <w:fldChar w:fldCharType="end"/>
      </w:r>
      <w:r w:rsidR="006F2F46"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61B35CAD" w14:textId="77777777" w:rsidR="002C6618" w:rsidRPr="002C6618" w:rsidRDefault="002C6618" w:rsidP="002C6618">
      <w:pPr>
        <w:pStyle w:val="ListParagraph"/>
        <w:rPr>
          <w:rFonts w:ascii="Times New Roman" w:hAnsi="Times New Roman" w:cs="Times New Roman"/>
        </w:rPr>
      </w:pPr>
    </w:p>
    <w:p w14:paraId="2503591B" w14:textId="57FCC535" w:rsidR="002C6618" w:rsidRPr="007162CA" w:rsidRDefault="002C6618" w:rsidP="002C6618">
      <w:pPr>
        <w:pStyle w:val="ListParagraph"/>
        <w:numPr>
          <w:ilvl w:val="0"/>
          <w:numId w:val="2"/>
        </w:numPr>
        <w:contextualSpacing w:val="0"/>
        <w:rPr>
          <w:rFonts w:ascii="Times New Roman" w:hAnsi="Times New Roman" w:cs="Times New Roman"/>
          <w:color w:val="1F497D" w:themeColor="text2"/>
        </w:rPr>
      </w:pPr>
      <w:r w:rsidRPr="007162CA">
        <w:rPr>
          <w:rFonts w:ascii="Times New Roman" w:hAnsi="Times New Roman" w:cs="Times New Roman"/>
          <w:color w:val="1F497D" w:themeColor="text2"/>
        </w:rPr>
        <w:t>Table 3: Probability of Superiority between distributions.</w:t>
      </w:r>
    </w:p>
    <w:p w14:paraId="2D37F162" w14:textId="38D551CB" w:rsidR="002C6618" w:rsidRPr="007162CA" w:rsidRDefault="002C6618" w:rsidP="002C6618">
      <w:pPr>
        <w:pStyle w:val="ListParagraph"/>
        <w:ind w:left="1440"/>
        <w:contextualSpacing w:val="0"/>
        <w:rPr>
          <w:rFonts w:ascii="Times New Roman" w:hAnsi="Times New Roman" w:cs="Times New Roman"/>
          <w:color w:val="1F497D" w:themeColor="text2"/>
        </w:rPr>
      </w:pPr>
      <w:r w:rsidRPr="007162CA">
        <w:rPr>
          <w:rFonts w:ascii="Times New Roman" w:hAnsi="Times New Roman" w:cs="Times New Roman"/>
          <w:color w:val="1F497D" w:themeColor="text2"/>
        </w:rPr>
        <w:t>(</w:t>
      </w:r>
      <w:proofErr w:type="gramStart"/>
      <w:r w:rsidRPr="007162CA">
        <w:rPr>
          <w:rFonts w:ascii="Times New Roman" w:hAnsi="Times New Roman" w:cs="Times New Roman"/>
          <w:color w:val="1F497D" w:themeColor="text2"/>
        </w:rPr>
        <w:t>the</w:t>
      </w:r>
      <w:proofErr w:type="gramEnd"/>
      <w:r w:rsidRPr="007162CA">
        <w:rPr>
          <w:rFonts w:ascii="Times New Roman" w:hAnsi="Times New Roman" w:cs="Times New Roman"/>
          <w:color w:val="1F497D" w:themeColor="text2"/>
        </w:rPr>
        <w:t xml:space="preserve"> 2nd group named is the “upper” distribution)</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342F502A"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 xml:space="preserve">The numbers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31E06124" w:rsidR="00644CAA" w:rsidRDefault="00CA1DAD" w:rsidP="00F9686F">
      <w:pPr>
        <w:pStyle w:val="ListParagraph"/>
        <w:rPr>
          <w:rFonts w:ascii="Times New Roman" w:hAnsi="Times New Roman" w:cs="Times New Roman"/>
        </w:rPr>
      </w:pPr>
      <w:r>
        <w:rPr>
          <w:rFonts w:ascii="Times New Roman" w:hAnsi="Times New Roman" w:cs="Times New Roman"/>
        </w:rPr>
        <w:t xml:space="preserve">Panels </w:t>
      </w:r>
      <w:r w:rsidR="00024C3F" w:rsidRPr="0085503C">
        <w:rPr>
          <w:rFonts w:ascii="Times New Roman" w:hAnsi="Times New Roman" w:cs="Times New Roman"/>
        </w:rPr>
        <w:t xml:space="preserve">A and B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00024C3F"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Pr>
          <w:rFonts w:ascii="Times New Roman" w:hAnsi="Times New Roman" w:cs="Times New Roman"/>
        </w:rPr>
        <w:t xml:space="preserve">Panels </w:t>
      </w:r>
      <w:r w:rsidR="00024C3F"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00024C3F"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7E99B1E8" w:rsidR="00EF6A59" w:rsidRPr="00EF6A59" w:rsidRDefault="00EF6A59" w:rsidP="002C3FD7">
      <w:pPr>
        <w:jc w:val="center"/>
      </w:pPr>
    </w:p>
    <w:sectPr w:rsidR="00EF6A59" w:rsidRPr="00EF6A59" w:rsidSect="00835861">
      <w:headerReference w:type="default" r:id="rId16"/>
      <w:footerReference w:type="default" r:id="rId17"/>
      <w:pgSz w:w="11900" w:h="16840"/>
      <w:pgMar w:top="1440" w:right="1797" w:bottom="1440"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Edward Winter" w:date="2016-06-06T20:10:00Z" w:initials="EW">
    <w:p w14:paraId="1DD1A19B" w14:textId="1A83DF8E" w:rsidR="0032420E" w:rsidRDefault="0032420E">
      <w:pPr>
        <w:pStyle w:val="CommentText"/>
      </w:pPr>
      <w:r>
        <w:rPr>
          <w:rStyle w:val="CommentReference"/>
        </w:rPr>
        <w:annotationRef/>
      </w:r>
      <w:r>
        <w:t>?identified.</w:t>
      </w:r>
    </w:p>
  </w:comment>
  <w:comment w:id="35" w:author="Edward Winter" w:date="2016-06-06T20:15:00Z" w:initials="EW">
    <w:p w14:paraId="0A7A2D50" w14:textId="2014669E" w:rsidR="00AC63B9" w:rsidRDefault="00AC63B9">
      <w:pPr>
        <w:pStyle w:val="CommentText"/>
      </w:pPr>
      <w:r>
        <w:rPr>
          <w:rStyle w:val="CommentReference"/>
        </w:rPr>
        <w:annotationRef/>
      </w:r>
      <w:r>
        <w:t>This clearly indicates the preference for "response time" and indeed, distinction between the term and "reaction time".</w:t>
      </w:r>
      <w:r w:rsidR="00FD507B">
        <w:t xml:space="preserve">  The latter is poor practice so continued use simply perpetuates poor practice.</w:t>
      </w:r>
    </w:p>
  </w:comment>
  <w:comment w:id="38" w:author="Edward Winter" w:date="2016-06-06T20:18:00Z" w:initials="EW">
    <w:p w14:paraId="01018B5E" w14:textId="112F6A28" w:rsidR="00570596" w:rsidRDefault="00570596">
      <w:pPr>
        <w:pStyle w:val="CommentText"/>
      </w:pPr>
      <w:r>
        <w:rPr>
          <w:rStyle w:val="CommentReference"/>
        </w:rPr>
        <w:annotationRef/>
      </w:r>
      <w:r>
        <w:t>I suggest you indicate that this could result in several false starts and hence, disruption to timetables and adverse effects on crowds.  Such a statement would then lead nicely to the next sentence.</w:t>
      </w:r>
    </w:p>
  </w:comment>
  <w:comment w:id="51" w:author="Edward Winter" w:date="2016-06-06T20:20:00Z" w:initials="EW">
    <w:p w14:paraId="3FFB98A0" w14:textId="2950AC2A" w:rsidR="001E3923" w:rsidRDefault="001E3923">
      <w:pPr>
        <w:pStyle w:val="CommentText"/>
      </w:pPr>
      <w:r>
        <w:rPr>
          <w:rStyle w:val="CommentReference"/>
        </w:rPr>
        <w:annotationRef/>
      </w:r>
      <w:r>
        <w:t>Does the IAAF have such a force?  If so, it would be helpful to state it here.</w:t>
      </w:r>
    </w:p>
  </w:comment>
  <w:comment w:id="63" w:author="Edward Winter" w:date="2016-06-06T20:24:00Z" w:initials="EW">
    <w:p w14:paraId="032FCD2E" w14:textId="153038A5" w:rsidR="00A77EF9" w:rsidRDefault="00A77EF9">
      <w:pPr>
        <w:pStyle w:val="CommentText"/>
      </w:pPr>
      <w:r>
        <w:rPr>
          <w:rStyle w:val="CommentReference"/>
        </w:rPr>
        <w:annotationRef/>
      </w:r>
      <w:r>
        <w:t xml:space="preserve">Strictly speaking, time cannot be faster or slower although these terms are used in common parlance.  Yes, it can be </w:t>
      </w:r>
      <w:proofErr w:type="spellStart"/>
      <w:r>
        <w:t>confuding</w:t>
      </w:r>
      <w:proofErr w:type="spellEnd"/>
      <w:r>
        <w:t>.</w:t>
      </w:r>
    </w:p>
  </w:comment>
  <w:comment w:id="65" w:author="Edward Winter" w:date="2016-06-06T20:25:00Z" w:initials="EW">
    <w:p w14:paraId="7AB427BB" w14:textId="51A157E9" w:rsidR="00216059" w:rsidRDefault="00216059">
      <w:pPr>
        <w:pStyle w:val="CommentText"/>
      </w:pPr>
      <w:r>
        <w:rPr>
          <w:rStyle w:val="CommentReference"/>
        </w:rPr>
        <w:annotationRef/>
      </w:r>
      <w:r>
        <w:t>See comment [EW3].</w:t>
      </w:r>
    </w:p>
  </w:comment>
  <w:comment w:id="66" w:author="Edward Winter" w:date="2016-06-06T20:26:00Z" w:initials="EW">
    <w:p w14:paraId="11E3C675" w14:textId="62478498" w:rsidR="00775120" w:rsidRDefault="00775120">
      <w:pPr>
        <w:pStyle w:val="CommentText"/>
      </w:pPr>
      <w:r>
        <w:rPr>
          <w:rStyle w:val="CommentReference"/>
        </w:rPr>
        <w:annotationRef/>
      </w:r>
      <w:r>
        <w:t>If the participants were aged 18 or more, use "men" and "women".</w:t>
      </w:r>
    </w:p>
  </w:comment>
  <w:comment w:id="119" w:author="Edward Winter" w:date="2016-06-06T20:40:00Z" w:initials="EW">
    <w:p w14:paraId="3E4C0B52" w14:textId="1F6C3ADE" w:rsidR="001109A5" w:rsidRDefault="001109A5">
      <w:pPr>
        <w:pStyle w:val="CommentText"/>
      </w:pPr>
      <w:r>
        <w:rPr>
          <w:rStyle w:val="CommentReference"/>
        </w:rPr>
        <w:annotationRef/>
      </w:r>
      <w:r>
        <w:t>I presume the</w:t>
      </w:r>
      <w:r w:rsidR="00C911BF">
        <w:t xml:space="preserve"> term is used in its strict sens</w:t>
      </w:r>
      <w:r>
        <w:t>e i.e. a mean value of some sort for a population.</w:t>
      </w:r>
    </w:p>
  </w:comment>
  <w:comment w:id="144" w:author="Edward Winter" w:date="2016-06-06T20:45:00Z" w:initials="EW">
    <w:p w14:paraId="0817AFD9" w14:textId="26C56936" w:rsidR="00147819" w:rsidRDefault="00147819">
      <w:pPr>
        <w:pStyle w:val="CommentText"/>
      </w:pPr>
      <w:r>
        <w:rPr>
          <w:rStyle w:val="CommentReference"/>
        </w:rPr>
        <w:annotationRef/>
      </w:r>
      <w:r>
        <w:t>?</w:t>
      </w:r>
      <w:r w:rsidR="00C27026">
        <w:t>"</w:t>
      </w:r>
      <w:proofErr w:type="gramStart"/>
      <w:r>
        <w:t>technologies</w:t>
      </w:r>
      <w:proofErr w:type="gramEnd"/>
      <w:r>
        <w:t>.</w:t>
      </w:r>
      <w:r w:rsidR="00C27026">
        <w:t>"</w:t>
      </w:r>
    </w:p>
  </w:comment>
  <w:comment w:id="169" w:author="Edward Winter" w:date="2016-06-06T20:53:00Z" w:initials="EW">
    <w:p w14:paraId="7EFEAC60" w14:textId="7370AFA6" w:rsidR="00A9220C" w:rsidRDefault="00A9220C">
      <w:pPr>
        <w:pStyle w:val="CommentText"/>
      </w:pPr>
      <w:r>
        <w:rPr>
          <w:rStyle w:val="CommentReference"/>
        </w:rPr>
        <w:annotationRef/>
      </w:r>
      <w:r>
        <w:t>While for the 100 m, the vector quantity is acceptable, I think that th</w:t>
      </w:r>
      <w:r w:rsidR="004F7831">
        <w:t>e scalar quantity is acceptable - and of course, is better for the 200 m.</w:t>
      </w:r>
    </w:p>
  </w:comment>
  <w:comment w:id="183" w:author="Edward Winter" w:date="2016-06-06T20:57:00Z" w:initials="EW">
    <w:p w14:paraId="730D6E52" w14:textId="77777777" w:rsidR="009E13DE" w:rsidRPr="0039756F" w:rsidRDefault="009E13DE" w:rsidP="009E13DE">
      <w:pPr>
        <w:rPr>
          <w:sz w:val="20"/>
          <w:szCs w:val="20"/>
        </w:rPr>
      </w:pPr>
      <w:r>
        <w:rPr>
          <w:rStyle w:val="CommentReference"/>
        </w:rPr>
        <w:annotationRef/>
      </w:r>
      <w:r w:rsidRPr="0039756F">
        <w:rPr>
          <w:sz w:val="20"/>
          <w:szCs w:val="20"/>
        </w:rPr>
        <w:t>This implies either or both that everything else is not of interest or, that a digression is about to occur.</w:t>
      </w:r>
    </w:p>
    <w:p w14:paraId="7D9FAF2C" w14:textId="721036A6" w:rsidR="009E13DE" w:rsidRDefault="009E13DE">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BA104" w14:textId="77777777" w:rsidR="00970F31" w:rsidRDefault="00970F31" w:rsidP="00EF6A59">
      <w:r>
        <w:separator/>
      </w:r>
    </w:p>
  </w:endnote>
  <w:endnote w:type="continuationSeparator" w:id="0">
    <w:p w14:paraId="5157452E" w14:textId="77777777" w:rsidR="00970F31" w:rsidRDefault="00970F31" w:rsidP="00EF6A59">
      <w:r>
        <w:continuationSeparator/>
      </w:r>
    </w:p>
  </w:endnote>
  <w:endnote w:type="continuationNotice" w:id="1">
    <w:p w14:paraId="297BDD6B" w14:textId="77777777" w:rsidR="00970F31" w:rsidRDefault="00970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365D3" w14:textId="77777777" w:rsidR="003B1A0D" w:rsidRDefault="003B1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44887" w14:textId="77777777" w:rsidR="00970F31" w:rsidRDefault="00970F31" w:rsidP="00EF6A59">
      <w:r>
        <w:separator/>
      </w:r>
    </w:p>
  </w:footnote>
  <w:footnote w:type="continuationSeparator" w:id="0">
    <w:p w14:paraId="3967DF66" w14:textId="77777777" w:rsidR="00970F31" w:rsidRDefault="00970F31" w:rsidP="00EF6A59">
      <w:r>
        <w:continuationSeparator/>
      </w:r>
    </w:p>
  </w:footnote>
  <w:footnote w:type="continuationNotice" w:id="1">
    <w:p w14:paraId="41FB5284" w14:textId="77777777" w:rsidR="00970F31" w:rsidRDefault="00970F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9C8A" w14:textId="77777777" w:rsidR="003B1A0D" w:rsidRDefault="003B1A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item&gt;48&lt;/item&gt;&lt;item&gt;49&lt;/item&gt;&lt;item&gt;50&lt;/item&gt;&lt;/record-ids&gt;&lt;/item&gt;&lt;/Libraries&gt;"/>
  </w:docVars>
  <w:rsids>
    <w:rsidRoot w:val="002B531D"/>
    <w:rsid w:val="000046C7"/>
    <w:rsid w:val="00024C3F"/>
    <w:rsid w:val="0003719B"/>
    <w:rsid w:val="00054CCA"/>
    <w:rsid w:val="00054E41"/>
    <w:rsid w:val="00062750"/>
    <w:rsid w:val="0006305C"/>
    <w:rsid w:val="00065056"/>
    <w:rsid w:val="00070229"/>
    <w:rsid w:val="00076BCF"/>
    <w:rsid w:val="00097DE9"/>
    <w:rsid w:val="000A01E7"/>
    <w:rsid w:val="000A224D"/>
    <w:rsid w:val="000A63BE"/>
    <w:rsid w:val="000B1E0F"/>
    <w:rsid w:val="000B2415"/>
    <w:rsid w:val="000B260C"/>
    <w:rsid w:val="000C27D3"/>
    <w:rsid w:val="000C2A7A"/>
    <w:rsid w:val="000D0112"/>
    <w:rsid w:val="000D16BB"/>
    <w:rsid w:val="000D1BD3"/>
    <w:rsid w:val="000D6B9F"/>
    <w:rsid w:val="000E1981"/>
    <w:rsid w:val="000F6135"/>
    <w:rsid w:val="00100900"/>
    <w:rsid w:val="001035D3"/>
    <w:rsid w:val="001072C3"/>
    <w:rsid w:val="001109A5"/>
    <w:rsid w:val="00110ECD"/>
    <w:rsid w:val="001129E2"/>
    <w:rsid w:val="001143DC"/>
    <w:rsid w:val="001168D3"/>
    <w:rsid w:val="001170ED"/>
    <w:rsid w:val="00120457"/>
    <w:rsid w:val="00147819"/>
    <w:rsid w:val="001501D4"/>
    <w:rsid w:val="00154312"/>
    <w:rsid w:val="00162B73"/>
    <w:rsid w:val="001829DB"/>
    <w:rsid w:val="001902C3"/>
    <w:rsid w:val="00191F9F"/>
    <w:rsid w:val="00194313"/>
    <w:rsid w:val="00194A8D"/>
    <w:rsid w:val="001B2D3C"/>
    <w:rsid w:val="001B3F98"/>
    <w:rsid w:val="001C0670"/>
    <w:rsid w:val="001D5419"/>
    <w:rsid w:val="001E0C0F"/>
    <w:rsid w:val="001E0E4B"/>
    <w:rsid w:val="001E2013"/>
    <w:rsid w:val="001E3923"/>
    <w:rsid w:val="001E51AF"/>
    <w:rsid w:val="001F182D"/>
    <w:rsid w:val="001F1A26"/>
    <w:rsid w:val="001F23B4"/>
    <w:rsid w:val="001F338C"/>
    <w:rsid w:val="001F5076"/>
    <w:rsid w:val="001F69AD"/>
    <w:rsid w:val="00216059"/>
    <w:rsid w:val="0021688C"/>
    <w:rsid w:val="00226FE9"/>
    <w:rsid w:val="0023101B"/>
    <w:rsid w:val="0024187B"/>
    <w:rsid w:val="0024202A"/>
    <w:rsid w:val="00242EA4"/>
    <w:rsid w:val="00246754"/>
    <w:rsid w:val="002520D7"/>
    <w:rsid w:val="00255383"/>
    <w:rsid w:val="00273283"/>
    <w:rsid w:val="00290414"/>
    <w:rsid w:val="00293007"/>
    <w:rsid w:val="00296C9A"/>
    <w:rsid w:val="00297B41"/>
    <w:rsid w:val="002A615B"/>
    <w:rsid w:val="002B1477"/>
    <w:rsid w:val="002B531D"/>
    <w:rsid w:val="002C0EBA"/>
    <w:rsid w:val="002C119D"/>
    <w:rsid w:val="002C3FD7"/>
    <w:rsid w:val="002C61D5"/>
    <w:rsid w:val="002C6618"/>
    <w:rsid w:val="002D4442"/>
    <w:rsid w:val="002D76D5"/>
    <w:rsid w:val="002E7831"/>
    <w:rsid w:val="002F3D15"/>
    <w:rsid w:val="002F6A16"/>
    <w:rsid w:val="002F72BE"/>
    <w:rsid w:val="00302473"/>
    <w:rsid w:val="00315B26"/>
    <w:rsid w:val="003204EA"/>
    <w:rsid w:val="00320751"/>
    <w:rsid w:val="0032245D"/>
    <w:rsid w:val="0032420E"/>
    <w:rsid w:val="00326266"/>
    <w:rsid w:val="00326A12"/>
    <w:rsid w:val="00333DC9"/>
    <w:rsid w:val="00341CA2"/>
    <w:rsid w:val="00352F88"/>
    <w:rsid w:val="00360EC8"/>
    <w:rsid w:val="003613AA"/>
    <w:rsid w:val="00361847"/>
    <w:rsid w:val="00361BA6"/>
    <w:rsid w:val="00363E68"/>
    <w:rsid w:val="00380751"/>
    <w:rsid w:val="00392B28"/>
    <w:rsid w:val="003943DF"/>
    <w:rsid w:val="00395FCF"/>
    <w:rsid w:val="003960CB"/>
    <w:rsid w:val="003A08B0"/>
    <w:rsid w:val="003A6496"/>
    <w:rsid w:val="003B0453"/>
    <w:rsid w:val="003B05AE"/>
    <w:rsid w:val="003B09A9"/>
    <w:rsid w:val="003B1A0D"/>
    <w:rsid w:val="003C303A"/>
    <w:rsid w:val="003D0E84"/>
    <w:rsid w:val="003D75D4"/>
    <w:rsid w:val="003E0A92"/>
    <w:rsid w:val="003E484E"/>
    <w:rsid w:val="003E70F6"/>
    <w:rsid w:val="003E7577"/>
    <w:rsid w:val="003F4443"/>
    <w:rsid w:val="0040360B"/>
    <w:rsid w:val="00417F34"/>
    <w:rsid w:val="00456B84"/>
    <w:rsid w:val="004571CF"/>
    <w:rsid w:val="004625D0"/>
    <w:rsid w:val="00471EBC"/>
    <w:rsid w:val="00473635"/>
    <w:rsid w:val="0047746B"/>
    <w:rsid w:val="0048689D"/>
    <w:rsid w:val="0049071C"/>
    <w:rsid w:val="00497B7D"/>
    <w:rsid w:val="004A4340"/>
    <w:rsid w:val="004B208B"/>
    <w:rsid w:val="004B4688"/>
    <w:rsid w:val="004B4AAC"/>
    <w:rsid w:val="004C00DF"/>
    <w:rsid w:val="004F10DD"/>
    <w:rsid w:val="004F5F54"/>
    <w:rsid w:val="004F7831"/>
    <w:rsid w:val="004F7C00"/>
    <w:rsid w:val="00502468"/>
    <w:rsid w:val="00506A4D"/>
    <w:rsid w:val="0051175B"/>
    <w:rsid w:val="00513659"/>
    <w:rsid w:val="00524C04"/>
    <w:rsid w:val="00535E7D"/>
    <w:rsid w:val="00545E0B"/>
    <w:rsid w:val="0055310D"/>
    <w:rsid w:val="00557162"/>
    <w:rsid w:val="005637AB"/>
    <w:rsid w:val="00570596"/>
    <w:rsid w:val="00584904"/>
    <w:rsid w:val="00586B9D"/>
    <w:rsid w:val="00587137"/>
    <w:rsid w:val="00594594"/>
    <w:rsid w:val="005A0036"/>
    <w:rsid w:val="005B3CF2"/>
    <w:rsid w:val="005B44B7"/>
    <w:rsid w:val="005B4594"/>
    <w:rsid w:val="005C02B8"/>
    <w:rsid w:val="005D1B36"/>
    <w:rsid w:val="005D4015"/>
    <w:rsid w:val="005E4929"/>
    <w:rsid w:val="005F510B"/>
    <w:rsid w:val="00602C5A"/>
    <w:rsid w:val="00605E93"/>
    <w:rsid w:val="00607BA0"/>
    <w:rsid w:val="00610946"/>
    <w:rsid w:val="006213FB"/>
    <w:rsid w:val="00641C93"/>
    <w:rsid w:val="00644CAA"/>
    <w:rsid w:val="006460D1"/>
    <w:rsid w:val="00646CCC"/>
    <w:rsid w:val="006475CD"/>
    <w:rsid w:val="00654787"/>
    <w:rsid w:val="00654D7B"/>
    <w:rsid w:val="00657DF9"/>
    <w:rsid w:val="00671BC9"/>
    <w:rsid w:val="0067436F"/>
    <w:rsid w:val="006754CB"/>
    <w:rsid w:val="00694FF1"/>
    <w:rsid w:val="006A720E"/>
    <w:rsid w:val="006B6F48"/>
    <w:rsid w:val="006E1E16"/>
    <w:rsid w:val="006E3946"/>
    <w:rsid w:val="006F2F46"/>
    <w:rsid w:val="006F3A81"/>
    <w:rsid w:val="00705CDF"/>
    <w:rsid w:val="007075E5"/>
    <w:rsid w:val="007162CA"/>
    <w:rsid w:val="00722B2F"/>
    <w:rsid w:val="0072453D"/>
    <w:rsid w:val="00727214"/>
    <w:rsid w:val="00744ED0"/>
    <w:rsid w:val="00746605"/>
    <w:rsid w:val="00750BB6"/>
    <w:rsid w:val="00772720"/>
    <w:rsid w:val="00773BC2"/>
    <w:rsid w:val="00775120"/>
    <w:rsid w:val="0078044C"/>
    <w:rsid w:val="00784F30"/>
    <w:rsid w:val="00786B98"/>
    <w:rsid w:val="007924E0"/>
    <w:rsid w:val="00793C5F"/>
    <w:rsid w:val="00794153"/>
    <w:rsid w:val="007A41D7"/>
    <w:rsid w:val="007B5D0E"/>
    <w:rsid w:val="007C4E2F"/>
    <w:rsid w:val="007D1B62"/>
    <w:rsid w:val="007D1C40"/>
    <w:rsid w:val="007D4F6D"/>
    <w:rsid w:val="007F19AF"/>
    <w:rsid w:val="007F1E3C"/>
    <w:rsid w:val="007F23FC"/>
    <w:rsid w:val="007F3A60"/>
    <w:rsid w:val="008052FC"/>
    <w:rsid w:val="008126FF"/>
    <w:rsid w:val="00817F68"/>
    <w:rsid w:val="00822BA0"/>
    <w:rsid w:val="008300A4"/>
    <w:rsid w:val="0083227C"/>
    <w:rsid w:val="00832C0D"/>
    <w:rsid w:val="00835861"/>
    <w:rsid w:val="0084277A"/>
    <w:rsid w:val="00852B67"/>
    <w:rsid w:val="008545E1"/>
    <w:rsid w:val="0085503C"/>
    <w:rsid w:val="0086458F"/>
    <w:rsid w:val="00873533"/>
    <w:rsid w:val="00891A01"/>
    <w:rsid w:val="00892C56"/>
    <w:rsid w:val="00897374"/>
    <w:rsid w:val="008A3E85"/>
    <w:rsid w:val="008A5E7A"/>
    <w:rsid w:val="008B4826"/>
    <w:rsid w:val="008C009D"/>
    <w:rsid w:val="008C5A29"/>
    <w:rsid w:val="008D1824"/>
    <w:rsid w:val="008D6AB7"/>
    <w:rsid w:val="008E5647"/>
    <w:rsid w:val="00904989"/>
    <w:rsid w:val="00911274"/>
    <w:rsid w:val="0091204E"/>
    <w:rsid w:val="00914E76"/>
    <w:rsid w:val="0092205F"/>
    <w:rsid w:val="00933712"/>
    <w:rsid w:val="0093392E"/>
    <w:rsid w:val="00947087"/>
    <w:rsid w:val="00970F31"/>
    <w:rsid w:val="0098106B"/>
    <w:rsid w:val="009846ED"/>
    <w:rsid w:val="009A3B50"/>
    <w:rsid w:val="009B5C8B"/>
    <w:rsid w:val="009C121F"/>
    <w:rsid w:val="009D243D"/>
    <w:rsid w:val="009D6388"/>
    <w:rsid w:val="009D71DA"/>
    <w:rsid w:val="009E13DE"/>
    <w:rsid w:val="009E24E0"/>
    <w:rsid w:val="00A252C3"/>
    <w:rsid w:val="00A303D9"/>
    <w:rsid w:val="00A326D0"/>
    <w:rsid w:val="00A4035F"/>
    <w:rsid w:val="00A54FED"/>
    <w:rsid w:val="00A56E00"/>
    <w:rsid w:val="00A6285D"/>
    <w:rsid w:val="00A77EF9"/>
    <w:rsid w:val="00A81DC4"/>
    <w:rsid w:val="00A9220C"/>
    <w:rsid w:val="00AB520D"/>
    <w:rsid w:val="00AC60A0"/>
    <w:rsid w:val="00AC63B9"/>
    <w:rsid w:val="00AD29D4"/>
    <w:rsid w:val="00AF02CD"/>
    <w:rsid w:val="00AF1EA7"/>
    <w:rsid w:val="00B051DC"/>
    <w:rsid w:val="00B05C7C"/>
    <w:rsid w:val="00B25A65"/>
    <w:rsid w:val="00B3119F"/>
    <w:rsid w:val="00B36723"/>
    <w:rsid w:val="00B40FA4"/>
    <w:rsid w:val="00B51922"/>
    <w:rsid w:val="00B52C3D"/>
    <w:rsid w:val="00B65E47"/>
    <w:rsid w:val="00B750C6"/>
    <w:rsid w:val="00B83A84"/>
    <w:rsid w:val="00B86592"/>
    <w:rsid w:val="00B92278"/>
    <w:rsid w:val="00BA1A56"/>
    <w:rsid w:val="00BA6929"/>
    <w:rsid w:val="00BB46BF"/>
    <w:rsid w:val="00BB74CC"/>
    <w:rsid w:val="00BD2C6B"/>
    <w:rsid w:val="00BD49A4"/>
    <w:rsid w:val="00BD524E"/>
    <w:rsid w:val="00BD5BBB"/>
    <w:rsid w:val="00BE21F6"/>
    <w:rsid w:val="00BE3102"/>
    <w:rsid w:val="00BF2F58"/>
    <w:rsid w:val="00C13D21"/>
    <w:rsid w:val="00C15DB8"/>
    <w:rsid w:val="00C25038"/>
    <w:rsid w:val="00C2649A"/>
    <w:rsid w:val="00C27026"/>
    <w:rsid w:val="00C35633"/>
    <w:rsid w:val="00C52B7A"/>
    <w:rsid w:val="00C54B06"/>
    <w:rsid w:val="00C5796A"/>
    <w:rsid w:val="00C610E3"/>
    <w:rsid w:val="00C61288"/>
    <w:rsid w:val="00C62CBF"/>
    <w:rsid w:val="00C70903"/>
    <w:rsid w:val="00C752B8"/>
    <w:rsid w:val="00C7609C"/>
    <w:rsid w:val="00C853D6"/>
    <w:rsid w:val="00C8719C"/>
    <w:rsid w:val="00C911BF"/>
    <w:rsid w:val="00C92E69"/>
    <w:rsid w:val="00CA1DAD"/>
    <w:rsid w:val="00CB44CB"/>
    <w:rsid w:val="00CB7626"/>
    <w:rsid w:val="00CC1BDD"/>
    <w:rsid w:val="00CC1C1D"/>
    <w:rsid w:val="00CC6A29"/>
    <w:rsid w:val="00CD22C0"/>
    <w:rsid w:val="00CD66E0"/>
    <w:rsid w:val="00CE0FB8"/>
    <w:rsid w:val="00CE305B"/>
    <w:rsid w:val="00CF64E7"/>
    <w:rsid w:val="00D02540"/>
    <w:rsid w:val="00D06E60"/>
    <w:rsid w:val="00D2474C"/>
    <w:rsid w:val="00D272E2"/>
    <w:rsid w:val="00D34102"/>
    <w:rsid w:val="00D60270"/>
    <w:rsid w:val="00D63629"/>
    <w:rsid w:val="00D819C6"/>
    <w:rsid w:val="00D92A04"/>
    <w:rsid w:val="00DB592D"/>
    <w:rsid w:val="00DB5ADC"/>
    <w:rsid w:val="00DB7072"/>
    <w:rsid w:val="00DC1F70"/>
    <w:rsid w:val="00DD2206"/>
    <w:rsid w:val="00DD36C7"/>
    <w:rsid w:val="00DD6137"/>
    <w:rsid w:val="00DE41E1"/>
    <w:rsid w:val="00DE5C33"/>
    <w:rsid w:val="00DF14FA"/>
    <w:rsid w:val="00DF5040"/>
    <w:rsid w:val="00DF5A96"/>
    <w:rsid w:val="00E00D9D"/>
    <w:rsid w:val="00E02C46"/>
    <w:rsid w:val="00E07565"/>
    <w:rsid w:val="00E1746F"/>
    <w:rsid w:val="00E201B2"/>
    <w:rsid w:val="00E205E4"/>
    <w:rsid w:val="00E21044"/>
    <w:rsid w:val="00E21350"/>
    <w:rsid w:val="00E3000C"/>
    <w:rsid w:val="00E44208"/>
    <w:rsid w:val="00E453D7"/>
    <w:rsid w:val="00E628AE"/>
    <w:rsid w:val="00E77288"/>
    <w:rsid w:val="00E82AFF"/>
    <w:rsid w:val="00E9589E"/>
    <w:rsid w:val="00E966AF"/>
    <w:rsid w:val="00E96C83"/>
    <w:rsid w:val="00EA4F90"/>
    <w:rsid w:val="00EA7798"/>
    <w:rsid w:val="00EB31A4"/>
    <w:rsid w:val="00EC50E9"/>
    <w:rsid w:val="00EC56BD"/>
    <w:rsid w:val="00ED265E"/>
    <w:rsid w:val="00EE309E"/>
    <w:rsid w:val="00EE513E"/>
    <w:rsid w:val="00EF4F2D"/>
    <w:rsid w:val="00EF5B99"/>
    <w:rsid w:val="00EF6A59"/>
    <w:rsid w:val="00F04701"/>
    <w:rsid w:val="00F06734"/>
    <w:rsid w:val="00F1033D"/>
    <w:rsid w:val="00F1034C"/>
    <w:rsid w:val="00F148AF"/>
    <w:rsid w:val="00F14B85"/>
    <w:rsid w:val="00F312F1"/>
    <w:rsid w:val="00F32CA6"/>
    <w:rsid w:val="00F376E6"/>
    <w:rsid w:val="00F37972"/>
    <w:rsid w:val="00F422F8"/>
    <w:rsid w:val="00F53348"/>
    <w:rsid w:val="00F5617D"/>
    <w:rsid w:val="00F608A8"/>
    <w:rsid w:val="00F779E2"/>
    <w:rsid w:val="00F80818"/>
    <w:rsid w:val="00F9686F"/>
    <w:rsid w:val="00F97196"/>
    <w:rsid w:val="00FA3E38"/>
    <w:rsid w:val="00FB4F3D"/>
    <w:rsid w:val="00FD3775"/>
    <w:rsid w:val="00FD507B"/>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ternsuburbs.org.au/assets/console/customitem/attachments/New_Start_Rule_Guidelines_14110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yperlink" Target="http://www.R-project.org" TargetMode="External"/><Relationship Id="rId10" Type="http://schemas.openxmlformats.org/officeDocument/2006/relationships/hyperlink" Target="mailto:kevin.hayes@ul.i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www.iaff.org/about-iaaf/documents/reule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58A92C69-0326-4DC9-8CC6-62DEFC4F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9786</Words>
  <Characters>55782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65438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2</cp:revision>
  <cp:lastPrinted>2016-04-11T14:45:00Z</cp:lastPrinted>
  <dcterms:created xsi:type="dcterms:W3CDTF">2016-06-07T10:00:00Z</dcterms:created>
  <dcterms:modified xsi:type="dcterms:W3CDTF">2016-06-07T10:00:00Z</dcterms:modified>
</cp:coreProperties>
</file>