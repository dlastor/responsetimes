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AE188E" w14:textId="3F2DC8FB" w:rsidR="00822BA0" w:rsidRPr="00B36723" w:rsidRDefault="00822BA0" w:rsidP="00D34102">
      <w:pPr>
        <w:jc w:val="center"/>
        <w:rPr>
          <w:rFonts w:ascii="Times New Roman" w:hAnsi="Times New Roman" w:cs="Times New Roman"/>
          <w:b/>
          <w:sz w:val="28"/>
        </w:rPr>
      </w:pPr>
      <w:bookmarkStart w:id="0" w:name="_GoBack"/>
      <w:bookmarkEnd w:id="0"/>
      <w:del w:id="1" w:author="Edward Winter" w:date="2016-06-06T20:06:00Z">
        <w:r w:rsidRPr="00B36723" w:rsidDel="00DF5040">
          <w:rPr>
            <w:rFonts w:ascii="Times New Roman" w:hAnsi="Times New Roman" w:cs="Times New Roman"/>
            <w:b/>
            <w:sz w:val="28"/>
          </w:rPr>
          <w:delText xml:space="preserve">THE </w:delText>
        </w:r>
      </w:del>
      <w:r w:rsidR="003960CB">
        <w:rPr>
          <w:rFonts w:ascii="Times New Roman" w:hAnsi="Times New Roman" w:cs="Times New Roman"/>
          <w:b/>
          <w:sz w:val="28"/>
        </w:rPr>
        <w:t>EFFECT</w:t>
      </w:r>
      <w:r w:rsidRPr="00B36723">
        <w:rPr>
          <w:rFonts w:ascii="Times New Roman" w:hAnsi="Times New Roman" w:cs="Times New Roman"/>
          <w:b/>
          <w:sz w:val="28"/>
        </w:rPr>
        <w:t>S OF</w:t>
      </w:r>
      <w:del w:id="2" w:author="Edward Winter" w:date="2016-06-06T20:06:00Z">
        <w:r w:rsidRPr="00B36723" w:rsidDel="00DF5040">
          <w:rPr>
            <w:rFonts w:ascii="Times New Roman" w:hAnsi="Times New Roman" w:cs="Times New Roman"/>
            <w:b/>
            <w:sz w:val="28"/>
          </w:rPr>
          <w:delText xml:space="preserve"> THE </w:delText>
        </w:r>
      </w:del>
      <w:r w:rsidRPr="00B36723">
        <w:rPr>
          <w:rFonts w:ascii="Times New Roman" w:hAnsi="Times New Roman" w:cs="Times New Roman"/>
          <w:b/>
          <w:sz w:val="28"/>
        </w:rPr>
        <w:t>FALSE</w:t>
      </w:r>
      <w:ins w:id="3" w:author="Edward Winter" w:date="2016-06-06T20:07:00Z">
        <w:r w:rsidR="00F779E2">
          <w:rPr>
            <w:rFonts w:ascii="Times New Roman" w:hAnsi="Times New Roman" w:cs="Times New Roman"/>
            <w:b/>
            <w:sz w:val="28"/>
          </w:rPr>
          <w:t>-</w:t>
        </w:r>
      </w:ins>
      <w:del w:id="4" w:author="Edward Winter" w:date="2016-06-06T20:07:00Z">
        <w:r w:rsidRPr="00B36723" w:rsidDel="00F779E2">
          <w:rPr>
            <w:rFonts w:ascii="Times New Roman" w:hAnsi="Times New Roman" w:cs="Times New Roman"/>
            <w:b/>
            <w:sz w:val="28"/>
          </w:rPr>
          <w:delText xml:space="preserve"> </w:delText>
        </w:r>
      </w:del>
      <w:r w:rsidRPr="00B36723">
        <w:rPr>
          <w:rFonts w:ascii="Times New Roman" w:hAnsi="Times New Roman" w:cs="Times New Roman"/>
          <w:b/>
          <w:sz w:val="28"/>
        </w:rPr>
        <w:t xml:space="preserve">START DISQUALIFICATION RULES ON </w:t>
      </w:r>
      <w:del w:id="5" w:author="Edward Winter" w:date="2016-06-06T20:06:00Z">
        <w:r w:rsidRPr="00B36723" w:rsidDel="00DD36C7">
          <w:rPr>
            <w:rFonts w:ascii="Times New Roman" w:hAnsi="Times New Roman" w:cs="Times New Roman"/>
            <w:b/>
            <w:sz w:val="28"/>
          </w:rPr>
          <w:delText xml:space="preserve">THE </w:delText>
        </w:r>
      </w:del>
      <w:r w:rsidRPr="00B36723">
        <w:rPr>
          <w:rFonts w:ascii="Times New Roman" w:hAnsi="Times New Roman" w:cs="Times New Roman"/>
          <w:b/>
          <w:sz w:val="28"/>
        </w:rPr>
        <w:t>R</w:t>
      </w:r>
      <w:ins w:id="6" w:author="Edward Winter" w:date="2016-06-06T20:06:00Z">
        <w:r w:rsidR="00DD36C7">
          <w:rPr>
            <w:rFonts w:ascii="Times New Roman" w:hAnsi="Times New Roman" w:cs="Times New Roman"/>
            <w:b/>
            <w:sz w:val="28"/>
          </w:rPr>
          <w:t>ESPONSE</w:t>
        </w:r>
      </w:ins>
      <w:del w:id="7" w:author="Edward Winter" w:date="2016-06-06T20:06:00Z">
        <w:r w:rsidRPr="00B36723" w:rsidDel="00DD36C7">
          <w:rPr>
            <w:rFonts w:ascii="Times New Roman" w:hAnsi="Times New Roman" w:cs="Times New Roman"/>
            <w:b/>
            <w:sz w:val="28"/>
          </w:rPr>
          <w:delText>EACTION</w:delText>
        </w:r>
      </w:del>
      <w:r w:rsidRPr="00B36723">
        <w:rPr>
          <w:rFonts w:ascii="Times New Roman" w:hAnsi="Times New Roman" w:cs="Times New Roman"/>
          <w:b/>
          <w:sz w:val="28"/>
        </w:rPr>
        <w:t xml:space="preserve"> TIMES OF ELITE</w:t>
      </w:r>
      <w:ins w:id="8" w:author="Edward Winter" w:date="2016-06-06T20:06:00Z">
        <w:r w:rsidR="00DD36C7">
          <w:rPr>
            <w:rFonts w:ascii="Times New Roman" w:hAnsi="Times New Roman" w:cs="Times New Roman"/>
            <w:b/>
            <w:sz w:val="28"/>
          </w:rPr>
          <w:t>-STANDARD</w:t>
        </w:r>
      </w:ins>
      <w:r w:rsidRPr="00B36723">
        <w:rPr>
          <w:rFonts w:ascii="Times New Roman" w:hAnsi="Times New Roman" w:cs="Times New Roman"/>
          <w:b/>
          <w:sz w:val="28"/>
        </w:rPr>
        <w:t xml:space="preserve"> SPRINTERS</w:t>
      </w:r>
    </w:p>
    <w:p w14:paraId="7F04052B" w14:textId="77777777" w:rsidR="00822BA0" w:rsidRDefault="00822BA0" w:rsidP="00B36723">
      <w:pPr>
        <w:rPr>
          <w:b/>
          <w:sz w:val="28"/>
        </w:rPr>
      </w:pPr>
    </w:p>
    <w:p w14:paraId="427F1785" w14:textId="77777777" w:rsidR="00822BA0" w:rsidRDefault="00822BA0" w:rsidP="00B36723">
      <w:pPr>
        <w:rPr>
          <w:sz w:val="28"/>
        </w:rPr>
      </w:pPr>
    </w:p>
    <w:p w14:paraId="3E958811" w14:textId="03B55663" w:rsidR="00822BA0" w:rsidRPr="00B36723" w:rsidRDefault="00911274" w:rsidP="00B36723">
      <w:pPr>
        <w:rPr>
          <w:rFonts w:ascii="Times New Roman" w:hAnsi="Times New Roman" w:cs="Times New Roman"/>
          <w:b/>
        </w:rPr>
      </w:pPr>
      <w:r w:rsidRPr="00B36723">
        <w:rPr>
          <w:rFonts w:ascii="Times New Roman" w:hAnsi="Times New Roman" w:cs="Times New Roman"/>
          <w:b/>
        </w:rPr>
        <w:t>Corresponding Author:</w:t>
      </w:r>
    </w:p>
    <w:p w14:paraId="0991DCA1" w14:textId="65E54981" w:rsidR="00822BA0" w:rsidRPr="00B36723" w:rsidRDefault="00911274" w:rsidP="00B36723">
      <w:pPr>
        <w:rPr>
          <w:rFonts w:ascii="Times New Roman" w:hAnsi="Times New Roman" w:cs="Times New Roman"/>
        </w:rPr>
      </w:pPr>
      <w:r w:rsidRPr="00B36723">
        <w:rPr>
          <w:rFonts w:ascii="Times New Roman" w:hAnsi="Times New Roman" w:cs="Times New Roman"/>
        </w:rPr>
        <w:t xml:space="preserve">Kevin </w:t>
      </w:r>
      <w:r w:rsidR="00654787">
        <w:rPr>
          <w:rFonts w:ascii="Times New Roman" w:hAnsi="Times New Roman" w:cs="Times New Roman"/>
        </w:rPr>
        <w:t>C</w:t>
      </w:r>
      <w:r w:rsidR="0093392E">
        <w:rPr>
          <w:rFonts w:ascii="Times New Roman" w:hAnsi="Times New Roman" w:cs="Times New Roman"/>
        </w:rPr>
        <w:t>.</w:t>
      </w:r>
      <w:r w:rsidR="00654787">
        <w:rPr>
          <w:rFonts w:ascii="Times New Roman" w:hAnsi="Times New Roman" w:cs="Times New Roman"/>
        </w:rPr>
        <w:t xml:space="preserve"> </w:t>
      </w:r>
      <w:r w:rsidRPr="00273283">
        <w:rPr>
          <w:rFonts w:ascii="Times New Roman" w:hAnsi="Times New Roman" w:cs="Times New Roman"/>
        </w:rPr>
        <w:t>Brosnan</w:t>
      </w:r>
    </w:p>
    <w:p w14:paraId="3BC9C7E8" w14:textId="77777777" w:rsidR="00822BA0" w:rsidRPr="00B36723" w:rsidRDefault="00822BA0" w:rsidP="00B36723">
      <w:pPr>
        <w:rPr>
          <w:rFonts w:ascii="Times New Roman" w:hAnsi="Times New Roman" w:cs="Times New Roman"/>
        </w:rPr>
      </w:pPr>
      <w:r w:rsidRPr="00B36723">
        <w:rPr>
          <w:rFonts w:ascii="Times New Roman" w:hAnsi="Times New Roman" w:cs="Times New Roman"/>
        </w:rPr>
        <w:t>Department of Mathematics and Statistics,</w:t>
      </w:r>
    </w:p>
    <w:p w14:paraId="4706EAB2" w14:textId="77777777" w:rsidR="00822BA0" w:rsidRPr="00B36723" w:rsidRDefault="00822BA0" w:rsidP="00B36723">
      <w:pPr>
        <w:rPr>
          <w:rFonts w:ascii="Times New Roman" w:hAnsi="Times New Roman" w:cs="Times New Roman"/>
        </w:rPr>
      </w:pPr>
      <w:r w:rsidRPr="00B36723">
        <w:rPr>
          <w:rFonts w:ascii="Times New Roman" w:hAnsi="Times New Roman" w:cs="Times New Roman"/>
        </w:rPr>
        <w:t>University of Limerick,</w:t>
      </w:r>
    </w:p>
    <w:p w14:paraId="6F667937" w14:textId="77777777" w:rsidR="00822BA0" w:rsidRPr="00B36723" w:rsidRDefault="00822BA0" w:rsidP="00B36723">
      <w:pPr>
        <w:rPr>
          <w:rFonts w:ascii="Times New Roman" w:hAnsi="Times New Roman" w:cs="Times New Roman"/>
        </w:rPr>
      </w:pPr>
      <w:r w:rsidRPr="00B36723">
        <w:rPr>
          <w:rFonts w:ascii="Times New Roman" w:hAnsi="Times New Roman" w:cs="Times New Roman"/>
        </w:rPr>
        <w:t>Limerick,</w:t>
      </w:r>
    </w:p>
    <w:p w14:paraId="494528EB" w14:textId="77777777" w:rsidR="00822BA0" w:rsidRPr="00B36723" w:rsidRDefault="00822BA0" w:rsidP="00B36723">
      <w:pPr>
        <w:rPr>
          <w:rFonts w:ascii="Times New Roman" w:hAnsi="Times New Roman" w:cs="Times New Roman"/>
        </w:rPr>
      </w:pPr>
      <w:r w:rsidRPr="00B36723">
        <w:rPr>
          <w:rFonts w:ascii="Times New Roman" w:hAnsi="Times New Roman" w:cs="Times New Roman"/>
        </w:rPr>
        <w:t>Ireland.</w:t>
      </w:r>
    </w:p>
    <w:p w14:paraId="7D3F9576" w14:textId="77777777" w:rsidR="00822BA0" w:rsidRPr="00B36723" w:rsidRDefault="00822BA0" w:rsidP="00B36723">
      <w:pPr>
        <w:rPr>
          <w:rFonts w:ascii="Times New Roman" w:hAnsi="Times New Roman" w:cs="Times New Roman"/>
        </w:rPr>
      </w:pPr>
      <w:r w:rsidRPr="00B36723">
        <w:rPr>
          <w:rFonts w:ascii="Times New Roman" w:hAnsi="Times New Roman" w:cs="Times New Roman"/>
        </w:rPr>
        <w:t xml:space="preserve">Email: </w:t>
      </w:r>
      <w:hyperlink r:id="rId9" w:history="1">
        <w:r w:rsidRPr="00B36723">
          <w:rPr>
            <w:rStyle w:val="Hyperlink"/>
            <w:rFonts w:ascii="Times New Roman" w:hAnsi="Times New Roman" w:cs="Times New Roman"/>
          </w:rPr>
          <w:t>kevin.c.brosnan@ul.ie</w:t>
        </w:r>
      </w:hyperlink>
    </w:p>
    <w:p w14:paraId="0B55C4C2" w14:textId="77777777" w:rsidR="00822BA0" w:rsidRPr="00B36723" w:rsidRDefault="00822BA0" w:rsidP="00B36723">
      <w:pPr>
        <w:rPr>
          <w:rFonts w:ascii="Times New Roman" w:hAnsi="Times New Roman" w:cs="Times New Roman"/>
        </w:rPr>
      </w:pPr>
    </w:p>
    <w:p w14:paraId="32E7B4F7" w14:textId="77777777" w:rsidR="00911274" w:rsidRPr="00B36723" w:rsidRDefault="00911274" w:rsidP="00B36723">
      <w:pPr>
        <w:rPr>
          <w:rFonts w:ascii="Times New Roman" w:hAnsi="Times New Roman" w:cs="Times New Roman"/>
        </w:rPr>
      </w:pPr>
    </w:p>
    <w:p w14:paraId="5EBFCC29" w14:textId="7F082392" w:rsidR="00911274" w:rsidRPr="00B36723" w:rsidRDefault="00911274" w:rsidP="00B36723">
      <w:pPr>
        <w:rPr>
          <w:rFonts w:ascii="Times New Roman" w:hAnsi="Times New Roman" w:cs="Times New Roman"/>
          <w:b/>
        </w:rPr>
      </w:pPr>
      <w:r w:rsidRPr="00B36723">
        <w:rPr>
          <w:rFonts w:ascii="Times New Roman" w:hAnsi="Times New Roman" w:cs="Times New Roman"/>
          <w:b/>
        </w:rPr>
        <w:t>Co-Authors:</w:t>
      </w:r>
    </w:p>
    <w:p w14:paraId="746A07BC" w14:textId="65F179A8" w:rsidR="00822BA0" w:rsidRPr="00B36723" w:rsidRDefault="00654787" w:rsidP="00B36723">
      <w:pPr>
        <w:rPr>
          <w:rFonts w:ascii="Times New Roman" w:hAnsi="Times New Roman" w:cs="Times New Roman"/>
        </w:rPr>
      </w:pPr>
      <w:r>
        <w:rPr>
          <w:rFonts w:ascii="Times New Roman" w:hAnsi="Times New Roman" w:cs="Times New Roman"/>
        </w:rPr>
        <w:t xml:space="preserve">Dr. </w:t>
      </w:r>
      <w:r w:rsidR="00822BA0" w:rsidRPr="00B36723">
        <w:rPr>
          <w:rFonts w:ascii="Times New Roman" w:hAnsi="Times New Roman" w:cs="Times New Roman"/>
        </w:rPr>
        <w:t>Kevin Hayes</w:t>
      </w:r>
    </w:p>
    <w:p w14:paraId="22B7BF85" w14:textId="77777777" w:rsidR="00822BA0" w:rsidRPr="00B36723" w:rsidRDefault="00822BA0" w:rsidP="00B36723">
      <w:pPr>
        <w:rPr>
          <w:rFonts w:ascii="Times New Roman" w:hAnsi="Times New Roman" w:cs="Times New Roman"/>
        </w:rPr>
      </w:pPr>
      <w:r w:rsidRPr="00B36723">
        <w:rPr>
          <w:rFonts w:ascii="Times New Roman" w:hAnsi="Times New Roman" w:cs="Times New Roman"/>
        </w:rPr>
        <w:t>Department of Mathematics and Statistics,</w:t>
      </w:r>
    </w:p>
    <w:p w14:paraId="7E3B0D55" w14:textId="77777777" w:rsidR="00822BA0" w:rsidRPr="00B36723" w:rsidRDefault="00822BA0" w:rsidP="00B36723">
      <w:pPr>
        <w:rPr>
          <w:rFonts w:ascii="Times New Roman" w:hAnsi="Times New Roman" w:cs="Times New Roman"/>
        </w:rPr>
      </w:pPr>
      <w:r w:rsidRPr="00B36723">
        <w:rPr>
          <w:rFonts w:ascii="Times New Roman" w:hAnsi="Times New Roman" w:cs="Times New Roman"/>
        </w:rPr>
        <w:t>University of Limerick,</w:t>
      </w:r>
    </w:p>
    <w:p w14:paraId="3A7B62AD" w14:textId="77777777" w:rsidR="00822BA0" w:rsidRPr="00B36723" w:rsidRDefault="00822BA0" w:rsidP="00B36723">
      <w:pPr>
        <w:rPr>
          <w:rFonts w:ascii="Times New Roman" w:hAnsi="Times New Roman" w:cs="Times New Roman"/>
        </w:rPr>
      </w:pPr>
      <w:r w:rsidRPr="00B36723">
        <w:rPr>
          <w:rFonts w:ascii="Times New Roman" w:hAnsi="Times New Roman" w:cs="Times New Roman"/>
        </w:rPr>
        <w:t>Limerick,</w:t>
      </w:r>
    </w:p>
    <w:p w14:paraId="2A8556CC" w14:textId="77777777" w:rsidR="00822BA0" w:rsidRPr="00B36723" w:rsidRDefault="00822BA0" w:rsidP="00B36723">
      <w:pPr>
        <w:rPr>
          <w:rFonts w:ascii="Times New Roman" w:hAnsi="Times New Roman" w:cs="Times New Roman"/>
        </w:rPr>
      </w:pPr>
      <w:r w:rsidRPr="00B36723">
        <w:rPr>
          <w:rFonts w:ascii="Times New Roman" w:hAnsi="Times New Roman" w:cs="Times New Roman"/>
        </w:rPr>
        <w:t>Ireland.</w:t>
      </w:r>
    </w:p>
    <w:p w14:paraId="585FA2AE" w14:textId="77777777" w:rsidR="00822BA0" w:rsidRPr="00B36723" w:rsidRDefault="00822BA0" w:rsidP="00B36723">
      <w:pPr>
        <w:rPr>
          <w:rFonts w:ascii="Times New Roman" w:hAnsi="Times New Roman" w:cs="Times New Roman"/>
        </w:rPr>
      </w:pPr>
      <w:r w:rsidRPr="00B36723">
        <w:rPr>
          <w:rFonts w:ascii="Times New Roman" w:hAnsi="Times New Roman" w:cs="Times New Roman"/>
        </w:rPr>
        <w:t xml:space="preserve">Email: </w:t>
      </w:r>
      <w:hyperlink r:id="rId10" w:history="1">
        <w:r w:rsidRPr="00B36723">
          <w:rPr>
            <w:rStyle w:val="Hyperlink"/>
            <w:rFonts w:ascii="Times New Roman" w:hAnsi="Times New Roman" w:cs="Times New Roman"/>
          </w:rPr>
          <w:t>kevin.hayes@ul.ie</w:t>
        </w:r>
      </w:hyperlink>
    </w:p>
    <w:p w14:paraId="67F0CD7E" w14:textId="77777777" w:rsidR="00822BA0" w:rsidRPr="00B36723" w:rsidRDefault="00822BA0" w:rsidP="00B36723">
      <w:pPr>
        <w:rPr>
          <w:rFonts w:ascii="Times New Roman" w:hAnsi="Times New Roman" w:cs="Times New Roman"/>
        </w:rPr>
      </w:pPr>
    </w:p>
    <w:p w14:paraId="1C084446" w14:textId="08BAEF46" w:rsidR="00822BA0" w:rsidRPr="00B36723" w:rsidRDefault="00832C0D" w:rsidP="00B36723">
      <w:pPr>
        <w:rPr>
          <w:rFonts w:ascii="Times New Roman" w:hAnsi="Times New Roman" w:cs="Times New Roman"/>
        </w:rPr>
      </w:pPr>
      <w:r>
        <w:rPr>
          <w:rFonts w:ascii="Times New Roman" w:hAnsi="Times New Roman" w:cs="Times New Roman"/>
        </w:rPr>
        <w:t>Prof</w:t>
      </w:r>
      <w:r w:rsidR="00654787">
        <w:rPr>
          <w:rFonts w:ascii="Times New Roman" w:hAnsi="Times New Roman" w:cs="Times New Roman"/>
        </w:rPr>
        <w:t>. And</w:t>
      </w:r>
      <w:r w:rsidR="00822BA0" w:rsidRPr="00B36723">
        <w:rPr>
          <w:rFonts w:ascii="Times New Roman" w:hAnsi="Times New Roman" w:cs="Times New Roman"/>
        </w:rPr>
        <w:t xml:space="preserve">rew </w:t>
      </w:r>
      <w:r w:rsidR="00654787">
        <w:rPr>
          <w:rFonts w:ascii="Times New Roman" w:hAnsi="Times New Roman" w:cs="Times New Roman"/>
        </w:rPr>
        <w:t xml:space="preserve">J. </w:t>
      </w:r>
      <w:r w:rsidR="00822BA0" w:rsidRPr="00B36723">
        <w:rPr>
          <w:rFonts w:ascii="Times New Roman" w:hAnsi="Times New Roman" w:cs="Times New Roman"/>
        </w:rPr>
        <w:t>Harrison</w:t>
      </w:r>
    </w:p>
    <w:p w14:paraId="043001AF" w14:textId="77777777" w:rsidR="00822BA0" w:rsidRPr="00B36723" w:rsidRDefault="00822BA0" w:rsidP="00B36723">
      <w:pPr>
        <w:rPr>
          <w:rFonts w:ascii="Times New Roman" w:hAnsi="Times New Roman" w:cs="Times New Roman"/>
        </w:rPr>
      </w:pPr>
      <w:r w:rsidRPr="00B36723">
        <w:rPr>
          <w:rFonts w:ascii="Times New Roman" w:hAnsi="Times New Roman" w:cs="Times New Roman"/>
        </w:rPr>
        <w:t>Department of Physical Education and Sports Science,</w:t>
      </w:r>
    </w:p>
    <w:p w14:paraId="40BD384B" w14:textId="77777777" w:rsidR="00822BA0" w:rsidRPr="00B36723" w:rsidRDefault="00822BA0" w:rsidP="00B36723">
      <w:pPr>
        <w:rPr>
          <w:rFonts w:ascii="Times New Roman" w:hAnsi="Times New Roman" w:cs="Times New Roman"/>
        </w:rPr>
      </w:pPr>
      <w:r w:rsidRPr="00B36723">
        <w:rPr>
          <w:rFonts w:ascii="Times New Roman" w:hAnsi="Times New Roman" w:cs="Times New Roman"/>
        </w:rPr>
        <w:t>University of Limerick,</w:t>
      </w:r>
    </w:p>
    <w:p w14:paraId="3625650C" w14:textId="77777777" w:rsidR="00822BA0" w:rsidRPr="00B36723" w:rsidRDefault="00822BA0" w:rsidP="00B36723">
      <w:pPr>
        <w:rPr>
          <w:rFonts w:ascii="Times New Roman" w:hAnsi="Times New Roman" w:cs="Times New Roman"/>
        </w:rPr>
      </w:pPr>
      <w:r w:rsidRPr="00B36723">
        <w:rPr>
          <w:rFonts w:ascii="Times New Roman" w:hAnsi="Times New Roman" w:cs="Times New Roman"/>
        </w:rPr>
        <w:t>Limerick,</w:t>
      </w:r>
    </w:p>
    <w:p w14:paraId="53A241FE" w14:textId="77777777" w:rsidR="00822BA0" w:rsidRPr="00B36723" w:rsidRDefault="00822BA0" w:rsidP="00B36723">
      <w:pPr>
        <w:rPr>
          <w:rFonts w:ascii="Times New Roman" w:hAnsi="Times New Roman" w:cs="Times New Roman"/>
        </w:rPr>
      </w:pPr>
      <w:r w:rsidRPr="00B36723">
        <w:rPr>
          <w:rFonts w:ascii="Times New Roman" w:hAnsi="Times New Roman" w:cs="Times New Roman"/>
        </w:rPr>
        <w:t>Ireland.</w:t>
      </w:r>
    </w:p>
    <w:p w14:paraId="12CA95CD" w14:textId="77777777" w:rsidR="00822BA0" w:rsidRPr="00B36723" w:rsidRDefault="00822BA0" w:rsidP="00B36723">
      <w:pPr>
        <w:rPr>
          <w:rFonts w:ascii="Times New Roman" w:hAnsi="Times New Roman" w:cs="Times New Roman"/>
        </w:rPr>
      </w:pPr>
      <w:r w:rsidRPr="00B36723">
        <w:rPr>
          <w:rFonts w:ascii="Times New Roman" w:hAnsi="Times New Roman" w:cs="Times New Roman"/>
        </w:rPr>
        <w:t xml:space="preserve">Email: </w:t>
      </w:r>
      <w:hyperlink r:id="rId11" w:history="1">
        <w:r w:rsidRPr="00B36723">
          <w:rPr>
            <w:rStyle w:val="Hyperlink"/>
            <w:rFonts w:ascii="Times New Roman" w:hAnsi="Times New Roman" w:cs="Times New Roman"/>
          </w:rPr>
          <w:t>drew.harrison@ul.ie</w:t>
        </w:r>
      </w:hyperlink>
    </w:p>
    <w:p w14:paraId="00E19BDD" w14:textId="77777777" w:rsidR="00822BA0" w:rsidRPr="00B36723" w:rsidRDefault="00822BA0" w:rsidP="00B36723">
      <w:pPr>
        <w:spacing w:line="480" w:lineRule="auto"/>
        <w:rPr>
          <w:rFonts w:ascii="Times New Roman" w:hAnsi="Times New Roman" w:cs="Times New Roman"/>
        </w:rPr>
      </w:pPr>
    </w:p>
    <w:p w14:paraId="6A251E36" w14:textId="5CFE9A57" w:rsidR="00822BA0" w:rsidRPr="0093392E" w:rsidRDefault="0093392E" w:rsidP="00B36723">
      <w:pPr>
        <w:spacing w:line="480" w:lineRule="auto"/>
        <w:rPr>
          <w:rFonts w:ascii="Times New Roman" w:hAnsi="Times New Roman"/>
        </w:rPr>
      </w:pPr>
      <w:r w:rsidRPr="0093392E">
        <w:rPr>
          <w:rFonts w:ascii="Times New Roman" w:hAnsi="Times New Roman"/>
        </w:rPr>
        <w:t>Word Count</w:t>
      </w:r>
      <w:r>
        <w:rPr>
          <w:rFonts w:ascii="Times New Roman" w:hAnsi="Times New Roman"/>
        </w:rPr>
        <w:t xml:space="preserve">: </w:t>
      </w:r>
      <w:r w:rsidR="00395FCF">
        <w:rPr>
          <w:rFonts w:ascii="Times New Roman" w:hAnsi="Times New Roman"/>
        </w:rPr>
        <w:t>3</w:t>
      </w:r>
      <w:r w:rsidR="00C752B8">
        <w:rPr>
          <w:rFonts w:ascii="Times New Roman" w:hAnsi="Times New Roman"/>
        </w:rPr>
        <w:t>768</w:t>
      </w:r>
    </w:p>
    <w:p w14:paraId="2D04EEE9" w14:textId="77777777" w:rsidR="00822BA0" w:rsidRDefault="00822BA0" w:rsidP="00B36723">
      <w:pPr>
        <w:spacing w:line="480" w:lineRule="auto"/>
        <w:rPr>
          <w:b/>
        </w:rPr>
      </w:pPr>
    </w:p>
    <w:p w14:paraId="6BC741BF" w14:textId="77777777" w:rsidR="000B1E0F" w:rsidRDefault="000B1E0F" w:rsidP="00B36723">
      <w:pPr>
        <w:spacing w:line="480" w:lineRule="auto"/>
        <w:rPr>
          <w:b/>
        </w:rPr>
      </w:pPr>
    </w:p>
    <w:p w14:paraId="56321E18" w14:textId="77777777" w:rsidR="000B1E0F" w:rsidRDefault="000B1E0F" w:rsidP="00B36723">
      <w:pPr>
        <w:spacing w:line="480" w:lineRule="auto"/>
        <w:rPr>
          <w:b/>
        </w:rPr>
      </w:pPr>
    </w:p>
    <w:p w14:paraId="5BB95329" w14:textId="77777777" w:rsidR="000B1E0F" w:rsidRDefault="000B1E0F" w:rsidP="00B36723">
      <w:pPr>
        <w:spacing w:line="480" w:lineRule="auto"/>
        <w:rPr>
          <w:b/>
        </w:rPr>
      </w:pPr>
    </w:p>
    <w:p w14:paraId="6FB840EE" w14:textId="77777777" w:rsidR="000B1E0F" w:rsidRDefault="000B1E0F" w:rsidP="00B36723">
      <w:pPr>
        <w:spacing w:line="480" w:lineRule="auto"/>
      </w:pPr>
    </w:p>
    <w:p w14:paraId="314E3829" w14:textId="77777777" w:rsidR="00822BA0" w:rsidRDefault="00822BA0" w:rsidP="00B36723">
      <w:pPr>
        <w:spacing w:line="480" w:lineRule="auto"/>
      </w:pPr>
    </w:p>
    <w:p w14:paraId="20CD5CBB" w14:textId="77777777" w:rsidR="00822BA0" w:rsidRDefault="00822BA0" w:rsidP="00B36723">
      <w:pPr>
        <w:spacing w:line="480" w:lineRule="auto"/>
      </w:pPr>
    </w:p>
    <w:p w14:paraId="016B31A0" w14:textId="77777777" w:rsidR="00822BA0" w:rsidRDefault="00822BA0" w:rsidP="00B36723">
      <w:pPr>
        <w:spacing w:line="480" w:lineRule="auto"/>
      </w:pPr>
    </w:p>
    <w:p w14:paraId="085B89BD" w14:textId="77777777" w:rsidR="00822BA0" w:rsidRDefault="00822BA0" w:rsidP="00B36723">
      <w:pPr>
        <w:spacing w:line="480" w:lineRule="auto"/>
      </w:pPr>
    </w:p>
    <w:p w14:paraId="0FA15CFC" w14:textId="32843B49" w:rsidR="00B36723" w:rsidRDefault="00B36723" w:rsidP="00D34102">
      <w:pPr>
        <w:jc w:val="center"/>
        <w:rPr>
          <w:rFonts w:ascii="Times New Roman" w:hAnsi="Times New Roman" w:cs="Times New Roman"/>
          <w:b/>
          <w:sz w:val="28"/>
        </w:rPr>
      </w:pPr>
      <w:del w:id="9" w:author="Edward Winter" w:date="2016-06-06T20:07:00Z">
        <w:r w:rsidRPr="00B36723" w:rsidDel="00F779E2">
          <w:rPr>
            <w:rFonts w:ascii="Times New Roman" w:hAnsi="Times New Roman" w:cs="Times New Roman"/>
            <w:b/>
            <w:sz w:val="28"/>
          </w:rPr>
          <w:lastRenderedPageBreak/>
          <w:delText xml:space="preserve">THE </w:delText>
        </w:r>
      </w:del>
      <w:r w:rsidR="003960CB">
        <w:rPr>
          <w:rFonts w:ascii="Times New Roman" w:hAnsi="Times New Roman" w:cs="Times New Roman"/>
          <w:b/>
          <w:sz w:val="28"/>
        </w:rPr>
        <w:t>EFFECT</w:t>
      </w:r>
      <w:r w:rsidRPr="00B36723">
        <w:rPr>
          <w:rFonts w:ascii="Times New Roman" w:hAnsi="Times New Roman" w:cs="Times New Roman"/>
          <w:b/>
          <w:sz w:val="28"/>
        </w:rPr>
        <w:t xml:space="preserve">S OF </w:t>
      </w:r>
      <w:del w:id="10" w:author="Edward Winter" w:date="2016-06-06T20:07:00Z">
        <w:r w:rsidRPr="00B36723" w:rsidDel="00F779E2">
          <w:rPr>
            <w:rFonts w:ascii="Times New Roman" w:hAnsi="Times New Roman" w:cs="Times New Roman"/>
            <w:b/>
            <w:sz w:val="28"/>
          </w:rPr>
          <w:delText xml:space="preserve">THE </w:delText>
        </w:r>
      </w:del>
      <w:r w:rsidRPr="00B36723">
        <w:rPr>
          <w:rFonts w:ascii="Times New Roman" w:hAnsi="Times New Roman" w:cs="Times New Roman"/>
          <w:b/>
          <w:sz w:val="28"/>
        </w:rPr>
        <w:t>FALSE</w:t>
      </w:r>
      <w:ins w:id="11" w:author="Edward Winter" w:date="2016-06-06T20:07:00Z">
        <w:r w:rsidR="00F779E2">
          <w:rPr>
            <w:rFonts w:ascii="Times New Roman" w:hAnsi="Times New Roman" w:cs="Times New Roman"/>
            <w:b/>
            <w:sz w:val="28"/>
          </w:rPr>
          <w:t>-</w:t>
        </w:r>
      </w:ins>
      <w:del w:id="12" w:author="Edward Winter" w:date="2016-06-06T20:07:00Z">
        <w:r w:rsidRPr="00B36723" w:rsidDel="00F779E2">
          <w:rPr>
            <w:rFonts w:ascii="Times New Roman" w:hAnsi="Times New Roman" w:cs="Times New Roman"/>
            <w:b/>
            <w:sz w:val="28"/>
          </w:rPr>
          <w:delText xml:space="preserve"> </w:delText>
        </w:r>
      </w:del>
      <w:r w:rsidRPr="00B36723">
        <w:rPr>
          <w:rFonts w:ascii="Times New Roman" w:hAnsi="Times New Roman" w:cs="Times New Roman"/>
          <w:b/>
          <w:sz w:val="28"/>
        </w:rPr>
        <w:t xml:space="preserve">START DISQUALIFICATION RULES ON </w:t>
      </w:r>
      <w:del w:id="13" w:author="Edward Winter" w:date="2016-06-06T20:07:00Z">
        <w:r w:rsidRPr="00B36723" w:rsidDel="0092205F">
          <w:rPr>
            <w:rFonts w:ascii="Times New Roman" w:hAnsi="Times New Roman" w:cs="Times New Roman"/>
            <w:b/>
            <w:sz w:val="28"/>
          </w:rPr>
          <w:delText xml:space="preserve">THE </w:delText>
        </w:r>
      </w:del>
      <w:r w:rsidRPr="00B36723">
        <w:rPr>
          <w:rFonts w:ascii="Times New Roman" w:hAnsi="Times New Roman" w:cs="Times New Roman"/>
          <w:b/>
          <w:sz w:val="28"/>
        </w:rPr>
        <w:t>R</w:t>
      </w:r>
      <w:ins w:id="14" w:author="Edward Winter" w:date="2016-06-06T20:07:00Z">
        <w:r w:rsidR="0092205F">
          <w:rPr>
            <w:rFonts w:ascii="Times New Roman" w:hAnsi="Times New Roman" w:cs="Times New Roman"/>
            <w:b/>
            <w:sz w:val="28"/>
          </w:rPr>
          <w:t>ESPONSE-</w:t>
        </w:r>
      </w:ins>
      <w:del w:id="15" w:author="Edward Winter" w:date="2016-06-06T20:07:00Z">
        <w:r w:rsidRPr="00B36723" w:rsidDel="0092205F">
          <w:rPr>
            <w:rFonts w:ascii="Times New Roman" w:hAnsi="Times New Roman" w:cs="Times New Roman"/>
            <w:b/>
            <w:sz w:val="28"/>
          </w:rPr>
          <w:delText xml:space="preserve">EACTION </w:delText>
        </w:r>
      </w:del>
      <w:r w:rsidRPr="00B36723">
        <w:rPr>
          <w:rFonts w:ascii="Times New Roman" w:hAnsi="Times New Roman" w:cs="Times New Roman"/>
          <w:b/>
          <w:sz w:val="28"/>
        </w:rPr>
        <w:t>TIMES OF ELITE</w:t>
      </w:r>
      <w:ins w:id="16" w:author="Edward Winter" w:date="2016-06-06T20:08:00Z">
        <w:r w:rsidR="0092205F">
          <w:rPr>
            <w:rFonts w:ascii="Times New Roman" w:hAnsi="Times New Roman" w:cs="Times New Roman"/>
            <w:b/>
            <w:sz w:val="28"/>
          </w:rPr>
          <w:t>-STANDARD</w:t>
        </w:r>
      </w:ins>
      <w:r w:rsidRPr="00B36723">
        <w:rPr>
          <w:rFonts w:ascii="Times New Roman" w:hAnsi="Times New Roman" w:cs="Times New Roman"/>
          <w:b/>
          <w:sz w:val="28"/>
        </w:rPr>
        <w:t xml:space="preserve"> SPRINTERS</w:t>
      </w:r>
    </w:p>
    <w:p w14:paraId="67EAE7AA" w14:textId="77777777" w:rsidR="00B36723" w:rsidRDefault="00B36723" w:rsidP="00B36723">
      <w:pPr>
        <w:rPr>
          <w:rFonts w:ascii="Times New Roman" w:hAnsi="Times New Roman" w:cs="Times New Roman"/>
          <w:b/>
          <w:sz w:val="28"/>
        </w:rPr>
      </w:pPr>
    </w:p>
    <w:p w14:paraId="1FD27A3E" w14:textId="514E3845" w:rsidR="0021688C" w:rsidRPr="0021688C" w:rsidRDefault="0021688C" w:rsidP="00B36723">
      <w:pPr>
        <w:rPr>
          <w:rFonts w:ascii="Times New Roman" w:hAnsi="Times New Roman" w:cs="Times New Roman"/>
          <w:b/>
        </w:rPr>
      </w:pPr>
      <w:r>
        <w:rPr>
          <w:rFonts w:ascii="Times New Roman" w:hAnsi="Times New Roman" w:cs="Times New Roman"/>
          <w:b/>
        </w:rPr>
        <w:t>Abstract</w:t>
      </w:r>
    </w:p>
    <w:p w14:paraId="332C2D96" w14:textId="5427AE39" w:rsidR="00822BA0" w:rsidRPr="00B36723" w:rsidRDefault="00822BA0" w:rsidP="0021688C">
      <w:pPr>
        <w:spacing w:line="480" w:lineRule="auto"/>
        <w:rPr>
          <w:rFonts w:ascii="Times New Roman" w:hAnsi="Times New Roman" w:cs="Times New Roman"/>
          <w:sz w:val="22"/>
          <w:lang w:val="en-IE"/>
        </w:rPr>
      </w:pPr>
      <w:r w:rsidRPr="00B36723">
        <w:rPr>
          <w:rFonts w:ascii="Times New Roman" w:hAnsi="Times New Roman" w:cs="Times New Roman"/>
          <w:sz w:val="22"/>
          <w:lang w:val="en-IE"/>
        </w:rPr>
        <w:t>The 100</w:t>
      </w:r>
      <w:r w:rsidR="00AD29D4">
        <w:rPr>
          <w:rFonts w:ascii="Times New Roman" w:hAnsi="Times New Roman" w:cs="Times New Roman"/>
          <w:sz w:val="22"/>
          <w:lang w:val="en-IE"/>
        </w:rPr>
        <w:t xml:space="preserve"> </w:t>
      </w:r>
      <w:r w:rsidRPr="00B36723">
        <w:rPr>
          <w:rFonts w:ascii="Times New Roman" w:hAnsi="Times New Roman" w:cs="Times New Roman"/>
          <w:sz w:val="22"/>
          <w:lang w:val="en-IE"/>
        </w:rPr>
        <w:t xml:space="preserve">ms ruling for false start disqualification at athletic competitions governed by the International Association of Athletics Federations has been in force since the early 1990's. </w:t>
      </w:r>
      <w:r w:rsidR="00F32CA6">
        <w:rPr>
          <w:rFonts w:ascii="Times New Roman" w:hAnsi="Times New Roman" w:cs="Times New Roman"/>
          <w:sz w:val="22"/>
          <w:lang w:val="en-IE"/>
        </w:rPr>
        <w:t xml:space="preserve"> </w:t>
      </w:r>
      <w:r w:rsidR="00584904">
        <w:rPr>
          <w:rFonts w:ascii="Times New Roman" w:hAnsi="Times New Roman" w:cs="Times New Roman"/>
          <w:sz w:val="22"/>
          <w:lang w:val="en-IE"/>
        </w:rPr>
        <w:t>Throughout</w:t>
      </w:r>
      <w:r w:rsidRPr="00B36723">
        <w:rPr>
          <w:rFonts w:ascii="Times New Roman" w:hAnsi="Times New Roman" w:cs="Times New Roman"/>
          <w:sz w:val="22"/>
          <w:lang w:val="en-IE"/>
        </w:rPr>
        <w:t xml:space="preserve"> this period</w:t>
      </w:r>
      <w:r w:rsidR="00584904">
        <w:rPr>
          <w:rFonts w:ascii="Times New Roman" w:hAnsi="Times New Roman" w:cs="Times New Roman"/>
          <w:sz w:val="22"/>
          <w:lang w:val="en-IE"/>
        </w:rPr>
        <w:t>,</w:t>
      </w:r>
      <w:r w:rsidRPr="00B36723">
        <w:rPr>
          <w:rFonts w:ascii="Times New Roman" w:hAnsi="Times New Roman" w:cs="Times New Roman"/>
          <w:sz w:val="22"/>
          <w:lang w:val="en-IE"/>
        </w:rPr>
        <w:t xml:space="preserve"> </w:t>
      </w:r>
      <w:ins w:id="17" w:author="Edward Winter" w:date="2016-06-06T20:10:00Z">
        <w:r w:rsidR="003F4443">
          <w:rPr>
            <w:rFonts w:ascii="Times New Roman" w:hAnsi="Times New Roman" w:cs="Times New Roman"/>
            <w:sz w:val="22"/>
            <w:lang w:val="en-IE"/>
          </w:rPr>
          <w:t>there have been marked</w:t>
        </w:r>
      </w:ins>
      <w:del w:id="18" w:author="Edward Winter" w:date="2016-06-06T20:08:00Z">
        <w:r w:rsidRPr="00B36723" w:rsidDel="001829DB">
          <w:rPr>
            <w:rFonts w:ascii="Times New Roman" w:hAnsi="Times New Roman" w:cs="Times New Roman"/>
            <w:sz w:val="22"/>
            <w:lang w:val="en-IE"/>
          </w:rPr>
          <w:delText>significant</w:delText>
        </w:r>
      </w:del>
      <w:r w:rsidRPr="00B36723">
        <w:rPr>
          <w:rFonts w:ascii="Times New Roman" w:hAnsi="Times New Roman" w:cs="Times New Roman"/>
          <w:sz w:val="22"/>
          <w:lang w:val="en-IE"/>
        </w:rPr>
        <w:t xml:space="preserve"> changes </w:t>
      </w:r>
      <w:del w:id="19" w:author="Edward Winter" w:date="2016-06-06T20:10:00Z">
        <w:r w:rsidRPr="00B36723" w:rsidDel="003F4443">
          <w:rPr>
            <w:rFonts w:ascii="Times New Roman" w:hAnsi="Times New Roman" w:cs="Times New Roman"/>
            <w:sz w:val="22"/>
            <w:lang w:val="en-IE"/>
          </w:rPr>
          <w:delText>have been made</w:delText>
        </w:r>
      </w:del>
      <w:r w:rsidRPr="00B36723">
        <w:rPr>
          <w:rFonts w:ascii="Times New Roman" w:hAnsi="Times New Roman" w:cs="Times New Roman"/>
          <w:sz w:val="22"/>
          <w:lang w:val="en-IE"/>
        </w:rPr>
        <w:t xml:space="preserve"> to the rules </w:t>
      </w:r>
      <w:ins w:id="20" w:author="Edward Winter" w:date="2016-06-06T20:11:00Z">
        <w:r w:rsidR="003F4443">
          <w:rPr>
            <w:rFonts w:ascii="Times New Roman" w:hAnsi="Times New Roman" w:cs="Times New Roman"/>
            <w:sz w:val="22"/>
            <w:lang w:val="en-IE"/>
          </w:rPr>
          <w:t xml:space="preserve">that </w:t>
        </w:r>
      </w:ins>
      <w:r w:rsidRPr="00B36723">
        <w:rPr>
          <w:rFonts w:ascii="Times New Roman" w:hAnsi="Times New Roman" w:cs="Times New Roman"/>
          <w:sz w:val="22"/>
          <w:lang w:val="en-IE"/>
        </w:rPr>
        <w:t>govern</w:t>
      </w:r>
      <w:del w:id="21" w:author="Edward Winter" w:date="2016-06-06T20:11:00Z">
        <w:r w:rsidRPr="00B36723" w:rsidDel="003F4443">
          <w:rPr>
            <w:rFonts w:ascii="Times New Roman" w:hAnsi="Times New Roman" w:cs="Times New Roman"/>
            <w:sz w:val="22"/>
            <w:lang w:val="en-IE"/>
          </w:rPr>
          <w:delText>ing</w:delText>
        </w:r>
      </w:del>
      <w:r w:rsidRPr="00B36723">
        <w:rPr>
          <w:rFonts w:ascii="Times New Roman" w:hAnsi="Times New Roman" w:cs="Times New Roman"/>
          <w:sz w:val="22"/>
          <w:lang w:val="en-IE"/>
        </w:rPr>
        <w:t xml:space="preserve"> the disqualification of athlete</w:t>
      </w:r>
      <w:r w:rsidR="008126FF">
        <w:rPr>
          <w:rFonts w:ascii="Times New Roman" w:hAnsi="Times New Roman" w:cs="Times New Roman"/>
          <w:sz w:val="22"/>
          <w:lang w:val="en-IE"/>
        </w:rPr>
        <w:t>s</w:t>
      </w:r>
      <w:r w:rsidRPr="00B36723">
        <w:rPr>
          <w:rFonts w:ascii="Times New Roman" w:hAnsi="Times New Roman" w:cs="Times New Roman"/>
          <w:sz w:val="22"/>
          <w:lang w:val="en-IE"/>
        </w:rPr>
        <w:t xml:space="preserve"> from </w:t>
      </w:r>
      <w:r w:rsidR="008126FF">
        <w:rPr>
          <w:rFonts w:ascii="Times New Roman" w:hAnsi="Times New Roman" w:cs="Times New Roman"/>
          <w:sz w:val="22"/>
          <w:lang w:val="en-IE"/>
        </w:rPr>
        <w:t>sprint</w:t>
      </w:r>
      <w:r w:rsidR="008126FF" w:rsidRPr="00B36723">
        <w:rPr>
          <w:rFonts w:ascii="Times New Roman" w:hAnsi="Times New Roman" w:cs="Times New Roman"/>
          <w:sz w:val="22"/>
          <w:lang w:val="en-IE"/>
        </w:rPr>
        <w:t xml:space="preserve"> </w:t>
      </w:r>
      <w:r w:rsidRPr="00B36723">
        <w:rPr>
          <w:rFonts w:ascii="Times New Roman" w:hAnsi="Times New Roman" w:cs="Times New Roman"/>
          <w:sz w:val="22"/>
          <w:lang w:val="en-IE"/>
        </w:rPr>
        <w:t>event</w:t>
      </w:r>
      <w:r w:rsidR="008126FF">
        <w:rPr>
          <w:rFonts w:ascii="Times New Roman" w:hAnsi="Times New Roman" w:cs="Times New Roman"/>
          <w:sz w:val="22"/>
          <w:lang w:val="en-IE"/>
        </w:rPr>
        <w:t>s incorporating starts from blocks</w:t>
      </w:r>
      <w:r w:rsidRPr="00B36723">
        <w:rPr>
          <w:rFonts w:ascii="Times New Roman" w:hAnsi="Times New Roman" w:cs="Times New Roman"/>
          <w:sz w:val="22"/>
          <w:lang w:val="en-IE"/>
        </w:rPr>
        <w:t xml:space="preserve">. </w:t>
      </w:r>
      <w:r w:rsidR="00F32CA6">
        <w:rPr>
          <w:rFonts w:ascii="Times New Roman" w:hAnsi="Times New Roman" w:cs="Times New Roman"/>
          <w:sz w:val="22"/>
          <w:lang w:val="en-IE"/>
        </w:rPr>
        <w:t xml:space="preserve"> </w:t>
      </w:r>
      <w:r w:rsidRPr="00B36723">
        <w:rPr>
          <w:rFonts w:ascii="Times New Roman" w:hAnsi="Times New Roman" w:cs="Times New Roman"/>
          <w:sz w:val="22"/>
          <w:lang w:val="en-IE"/>
        </w:rPr>
        <w:t xml:space="preserve">This </w:t>
      </w:r>
      <w:r w:rsidR="008126FF">
        <w:rPr>
          <w:rFonts w:ascii="Times New Roman" w:hAnsi="Times New Roman" w:cs="Times New Roman"/>
          <w:sz w:val="22"/>
          <w:lang w:val="en-IE"/>
        </w:rPr>
        <w:t>study</w:t>
      </w:r>
      <w:r w:rsidR="008126FF" w:rsidRPr="00B36723">
        <w:rPr>
          <w:rFonts w:ascii="Times New Roman" w:hAnsi="Times New Roman" w:cs="Times New Roman"/>
          <w:sz w:val="22"/>
          <w:lang w:val="en-IE"/>
        </w:rPr>
        <w:t xml:space="preserve"> </w:t>
      </w:r>
      <w:r w:rsidR="008126FF">
        <w:rPr>
          <w:rFonts w:ascii="Times New Roman" w:hAnsi="Times New Roman" w:cs="Times New Roman"/>
          <w:sz w:val="22"/>
          <w:lang w:val="en-IE"/>
        </w:rPr>
        <w:t xml:space="preserve">analysed </w:t>
      </w:r>
      <w:r w:rsidRPr="00B36723">
        <w:rPr>
          <w:rFonts w:ascii="Times New Roman" w:hAnsi="Times New Roman" w:cs="Times New Roman"/>
          <w:sz w:val="22"/>
          <w:lang w:val="en-IE"/>
        </w:rPr>
        <w:t xml:space="preserve">all </w:t>
      </w:r>
      <w:r w:rsidR="008126FF">
        <w:rPr>
          <w:rFonts w:ascii="Times New Roman" w:hAnsi="Times New Roman" w:cs="Times New Roman"/>
          <w:sz w:val="22"/>
          <w:lang w:val="en-IE"/>
        </w:rPr>
        <w:t xml:space="preserve">available </w:t>
      </w:r>
      <w:r w:rsidRPr="00B36723">
        <w:rPr>
          <w:rFonts w:ascii="Times New Roman" w:hAnsi="Times New Roman" w:cs="Times New Roman"/>
          <w:sz w:val="22"/>
          <w:lang w:val="en-IE"/>
        </w:rPr>
        <w:t>World and European Championship</w:t>
      </w:r>
      <w:r w:rsidR="00584904">
        <w:rPr>
          <w:rFonts w:ascii="Times New Roman" w:hAnsi="Times New Roman" w:cs="Times New Roman"/>
          <w:sz w:val="22"/>
          <w:lang w:val="en-IE"/>
        </w:rPr>
        <w:t xml:space="preserve"> </w:t>
      </w:r>
      <w:ins w:id="22" w:author="Edward Winter" w:date="2016-06-06T20:08:00Z">
        <w:r w:rsidR="00EB31A4">
          <w:rPr>
            <w:rFonts w:ascii="Times New Roman" w:hAnsi="Times New Roman" w:cs="Times New Roman"/>
            <w:sz w:val="22"/>
            <w:lang w:val="en-IE"/>
          </w:rPr>
          <w:t>response-</w:t>
        </w:r>
      </w:ins>
      <w:del w:id="23" w:author="Edward Winter" w:date="2016-06-06T20:08:00Z">
        <w:r w:rsidR="00584904" w:rsidDel="00EB31A4">
          <w:rPr>
            <w:rFonts w:ascii="Times New Roman" w:hAnsi="Times New Roman" w:cs="Times New Roman"/>
            <w:sz w:val="22"/>
            <w:lang w:val="en-IE"/>
          </w:rPr>
          <w:delText>reaction</w:delText>
        </w:r>
      </w:del>
      <w:del w:id="24" w:author="Edward Winter" w:date="2016-06-06T20:09:00Z">
        <w:r w:rsidR="00584904" w:rsidDel="00EB31A4">
          <w:rPr>
            <w:rFonts w:ascii="Times New Roman" w:hAnsi="Times New Roman" w:cs="Times New Roman"/>
            <w:sz w:val="22"/>
            <w:lang w:val="en-IE"/>
          </w:rPr>
          <w:delText xml:space="preserve"> </w:delText>
        </w:r>
      </w:del>
      <w:r w:rsidR="00584904">
        <w:rPr>
          <w:rFonts w:ascii="Times New Roman" w:hAnsi="Times New Roman" w:cs="Times New Roman"/>
          <w:sz w:val="22"/>
          <w:lang w:val="en-IE"/>
        </w:rPr>
        <w:t>time</w:t>
      </w:r>
      <w:r w:rsidRPr="00B36723">
        <w:rPr>
          <w:rFonts w:ascii="Times New Roman" w:hAnsi="Times New Roman" w:cs="Times New Roman"/>
          <w:sz w:val="22"/>
          <w:lang w:val="en-IE"/>
        </w:rPr>
        <w:t xml:space="preserve"> data </w:t>
      </w:r>
      <w:r w:rsidR="00584904">
        <w:rPr>
          <w:rFonts w:ascii="Times New Roman" w:hAnsi="Times New Roman" w:cs="Times New Roman"/>
          <w:sz w:val="22"/>
          <w:lang w:val="en-IE"/>
        </w:rPr>
        <w:t>from</w:t>
      </w:r>
      <w:r w:rsidRPr="00B36723">
        <w:rPr>
          <w:rFonts w:ascii="Times New Roman" w:hAnsi="Times New Roman" w:cs="Times New Roman"/>
          <w:sz w:val="22"/>
          <w:lang w:val="en-IE"/>
        </w:rPr>
        <w:t xml:space="preserve"> 1999 to 2014 to </w:t>
      </w:r>
      <w:r w:rsidR="00584904">
        <w:rPr>
          <w:rFonts w:ascii="Times New Roman" w:hAnsi="Times New Roman" w:cs="Times New Roman"/>
          <w:sz w:val="22"/>
          <w:lang w:val="en-IE"/>
        </w:rPr>
        <w:t>examine</w:t>
      </w:r>
      <w:r w:rsidR="00584904" w:rsidRPr="00B36723">
        <w:rPr>
          <w:rFonts w:ascii="Times New Roman" w:hAnsi="Times New Roman" w:cs="Times New Roman"/>
          <w:sz w:val="22"/>
          <w:lang w:val="en-IE"/>
        </w:rPr>
        <w:t xml:space="preserve"> </w:t>
      </w:r>
      <w:del w:id="25" w:author="Edward Winter" w:date="2016-06-06T20:09:00Z">
        <w:r w:rsidRPr="00B36723" w:rsidDel="00EB31A4">
          <w:rPr>
            <w:rFonts w:ascii="Times New Roman" w:hAnsi="Times New Roman" w:cs="Times New Roman"/>
            <w:sz w:val="22"/>
            <w:lang w:val="en-IE"/>
          </w:rPr>
          <w:delText xml:space="preserve">the </w:delText>
        </w:r>
      </w:del>
      <w:r w:rsidR="00584904">
        <w:rPr>
          <w:rFonts w:ascii="Times New Roman" w:hAnsi="Times New Roman" w:cs="Times New Roman"/>
          <w:sz w:val="22"/>
          <w:lang w:val="en-IE"/>
        </w:rPr>
        <w:t>effect</w:t>
      </w:r>
      <w:ins w:id="26" w:author="Edward Winter" w:date="2016-06-06T20:09:00Z">
        <w:r w:rsidR="00EB31A4">
          <w:rPr>
            <w:rFonts w:ascii="Times New Roman" w:hAnsi="Times New Roman" w:cs="Times New Roman"/>
            <w:sz w:val="22"/>
            <w:lang w:val="en-IE"/>
          </w:rPr>
          <w:t>s</w:t>
        </w:r>
      </w:ins>
      <w:r w:rsidR="00584904" w:rsidRPr="00B36723">
        <w:rPr>
          <w:rFonts w:ascii="Times New Roman" w:hAnsi="Times New Roman" w:cs="Times New Roman"/>
          <w:sz w:val="22"/>
          <w:lang w:val="en-IE"/>
        </w:rPr>
        <w:t xml:space="preserve"> </w:t>
      </w:r>
      <w:r w:rsidRPr="00B36723">
        <w:rPr>
          <w:rFonts w:ascii="Times New Roman" w:hAnsi="Times New Roman" w:cs="Times New Roman"/>
          <w:sz w:val="22"/>
          <w:lang w:val="en-IE"/>
        </w:rPr>
        <w:t>of rule changes</w:t>
      </w:r>
      <w:r w:rsidR="00584904">
        <w:rPr>
          <w:rFonts w:ascii="Times New Roman" w:hAnsi="Times New Roman" w:cs="Times New Roman"/>
          <w:sz w:val="22"/>
          <w:lang w:val="en-IE"/>
        </w:rPr>
        <w:t xml:space="preserve"> on competition </w:t>
      </w:r>
      <w:ins w:id="27" w:author="Edward Winter" w:date="2016-06-06T20:09:00Z">
        <w:r w:rsidR="00EB31A4">
          <w:rPr>
            <w:rFonts w:ascii="Times New Roman" w:hAnsi="Times New Roman" w:cs="Times New Roman"/>
            <w:sz w:val="22"/>
            <w:lang w:val="en-IE"/>
          </w:rPr>
          <w:t>response</w:t>
        </w:r>
      </w:ins>
      <w:del w:id="28" w:author="Edward Winter" w:date="2016-06-06T20:09:00Z">
        <w:r w:rsidR="00584904" w:rsidDel="00EB31A4">
          <w:rPr>
            <w:rFonts w:ascii="Times New Roman" w:hAnsi="Times New Roman" w:cs="Times New Roman"/>
            <w:sz w:val="22"/>
            <w:lang w:val="en-IE"/>
          </w:rPr>
          <w:delText>reaction</w:delText>
        </w:r>
      </w:del>
      <w:r w:rsidR="00584904">
        <w:rPr>
          <w:rFonts w:ascii="Times New Roman" w:hAnsi="Times New Roman" w:cs="Times New Roman"/>
          <w:sz w:val="22"/>
          <w:lang w:val="en-IE"/>
        </w:rPr>
        <w:t xml:space="preserve"> times</w:t>
      </w:r>
      <w:r w:rsidR="008126FF">
        <w:rPr>
          <w:rFonts w:ascii="Times New Roman" w:hAnsi="Times New Roman" w:cs="Times New Roman"/>
          <w:sz w:val="22"/>
          <w:lang w:val="en-IE"/>
        </w:rPr>
        <w:t xml:space="preserve"> at major championships</w:t>
      </w:r>
      <w:r w:rsidRPr="00B36723">
        <w:rPr>
          <w:rFonts w:ascii="Times New Roman" w:hAnsi="Times New Roman" w:cs="Times New Roman"/>
          <w:sz w:val="22"/>
          <w:lang w:val="en-IE"/>
        </w:rPr>
        <w:t>.</w:t>
      </w:r>
      <w:r w:rsidR="00F32CA6">
        <w:rPr>
          <w:rFonts w:ascii="Times New Roman" w:hAnsi="Times New Roman" w:cs="Times New Roman"/>
          <w:sz w:val="22"/>
          <w:lang w:val="en-IE"/>
        </w:rPr>
        <w:t xml:space="preserve">   </w:t>
      </w:r>
      <w:r w:rsidR="00DD6137">
        <w:rPr>
          <w:rFonts w:ascii="Times New Roman" w:hAnsi="Times New Roman" w:cs="Times New Roman"/>
          <w:sz w:val="22"/>
          <w:lang w:val="en-IE"/>
        </w:rPr>
        <w:t xml:space="preserve">The exponentially modified Gaussian distribution </w:t>
      </w:r>
      <w:r w:rsidR="008126FF">
        <w:rPr>
          <w:rFonts w:ascii="Times New Roman" w:hAnsi="Times New Roman" w:cs="Times New Roman"/>
          <w:sz w:val="22"/>
          <w:lang w:val="en-IE"/>
        </w:rPr>
        <w:t>wa</w:t>
      </w:r>
      <w:r w:rsidR="00DD6137">
        <w:rPr>
          <w:rFonts w:ascii="Times New Roman" w:hAnsi="Times New Roman" w:cs="Times New Roman"/>
          <w:sz w:val="22"/>
          <w:lang w:val="en-IE"/>
        </w:rPr>
        <w:t xml:space="preserve">s used to model the reaction times </w:t>
      </w:r>
      <w:r w:rsidR="008126FF">
        <w:rPr>
          <w:rFonts w:ascii="Times New Roman" w:hAnsi="Times New Roman" w:cs="Times New Roman"/>
          <w:sz w:val="22"/>
          <w:lang w:val="en-IE"/>
        </w:rPr>
        <w:t>and make</w:t>
      </w:r>
      <w:r w:rsidR="00DD6137">
        <w:rPr>
          <w:rFonts w:ascii="Times New Roman" w:hAnsi="Times New Roman" w:cs="Times New Roman"/>
          <w:sz w:val="22"/>
          <w:lang w:val="en-IE"/>
        </w:rPr>
        <w:t xml:space="preserve"> comparison</w:t>
      </w:r>
      <w:r w:rsidR="008126FF">
        <w:rPr>
          <w:rFonts w:ascii="Times New Roman" w:hAnsi="Times New Roman" w:cs="Times New Roman"/>
          <w:sz w:val="22"/>
          <w:lang w:val="en-IE"/>
        </w:rPr>
        <w:t>s</w:t>
      </w:r>
      <w:r w:rsidR="00DD6137">
        <w:rPr>
          <w:rFonts w:ascii="Times New Roman" w:hAnsi="Times New Roman" w:cs="Times New Roman"/>
          <w:sz w:val="22"/>
          <w:lang w:val="en-IE"/>
        </w:rPr>
        <w:t xml:space="preserve"> relative to sex, ruling periods and competition rounds.</w:t>
      </w:r>
      <w:r w:rsidR="00F32CA6">
        <w:rPr>
          <w:rFonts w:ascii="Times New Roman" w:hAnsi="Times New Roman" w:cs="Times New Roman"/>
          <w:sz w:val="22"/>
          <w:lang w:val="en-IE"/>
        </w:rPr>
        <w:t xml:space="preserve"> </w:t>
      </w:r>
      <w:r w:rsidR="00DD6137">
        <w:rPr>
          <w:rFonts w:ascii="Times New Roman" w:hAnsi="Times New Roman" w:cs="Times New Roman"/>
          <w:sz w:val="22"/>
          <w:lang w:val="en-IE"/>
        </w:rPr>
        <w:t xml:space="preserve"> </w:t>
      </w:r>
      <w:r w:rsidR="000F6135">
        <w:rPr>
          <w:rFonts w:ascii="Times New Roman" w:hAnsi="Times New Roman" w:cs="Times New Roman"/>
          <w:sz w:val="22"/>
          <w:lang w:val="en-IE"/>
        </w:rPr>
        <w:t>Revised re</w:t>
      </w:r>
      <w:ins w:id="29" w:author="Edward Winter" w:date="2016-06-06T20:10:00Z">
        <w:r w:rsidR="0032420E">
          <w:rPr>
            <w:rFonts w:ascii="Times New Roman" w:hAnsi="Times New Roman" w:cs="Times New Roman"/>
            <w:sz w:val="22"/>
            <w:lang w:val="en-IE"/>
          </w:rPr>
          <w:t>sponse-</w:t>
        </w:r>
      </w:ins>
      <w:del w:id="30" w:author="Edward Winter" w:date="2016-06-06T20:09:00Z">
        <w:r w:rsidR="000F6135" w:rsidDel="0032420E">
          <w:rPr>
            <w:rFonts w:ascii="Times New Roman" w:hAnsi="Times New Roman" w:cs="Times New Roman"/>
            <w:sz w:val="22"/>
            <w:lang w:val="en-IE"/>
          </w:rPr>
          <w:delText xml:space="preserve">action </w:delText>
        </w:r>
      </w:del>
      <w:r w:rsidR="000F6135">
        <w:rPr>
          <w:rFonts w:ascii="Times New Roman" w:hAnsi="Times New Roman" w:cs="Times New Roman"/>
          <w:sz w:val="22"/>
          <w:lang w:val="en-IE"/>
        </w:rPr>
        <w:t xml:space="preserve">time thresholds </w:t>
      </w:r>
      <w:r w:rsidR="008126FF">
        <w:rPr>
          <w:rFonts w:ascii="Times New Roman" w:hAnsi="Times New Roman" w:cs="Times New Roman"/>
          <w:sz w:val="22"/>
          <w:lang w:val="en-IE"/>
        </w:rPr>
        <w:t xml:space="preserve">of 115 ms and 119 ms </w:t>
      </w:r>
      <w:r w:rsidR="00DD6137">
        <w:rPr>
          <w:rFonts w:ascii="Times New Roman" w:hAnsi="Times New Roman" w:cs="Times New Roman"/>
          <w:sz w:val="22"/>
          <w:lang w:val="en-IE"/>
        </w:rPr>
        <w:t xml:space="preserve">were </w:t>
      </w:r>
      <w:commentRangeStart w:id="31"/>
      <w:r w:rsidR="000F6135">
        <w:rPr>
          <w:rFonts w:ascii="Times New Roman" w:hAnsi="Times New Roman" w:cs="Times New Roman"/>
          <w:sz w:val="22"/>
          <w:lang w:val="en-IE"/>
        </w:rPr>
        <w:t>calculated</w:t>
      </w:r>
      <w:commentRangeEnd w:id="31"/>
      <w:r w:rsidR="0032420E">
        <w:rPr>
          <w:rStyle w:val="CommentReference"/>
        </w:rPr>
        <w:commentReference w:id="31"/>
      </w:r>
      <w:r w:rsidR="00DD6137">
        <w:rPr>
          <w:rFonts w:ascii="Times New Roman" w:hAnsi="Times New Roman" w:cs="Times New Roman"/>
          <w:sz w:val="22"/>
          <w:lang w:val="en-IE"/>
        </w:rPr>
        <w:t xml:space="preserve"> for </w:t>
      </w:r>
      <w:r w:rsidR="00835861">
        <w:rPr>
          <w:rFonts w:ascii="Times New Roman" w:hAnsi="Times New Roman" w:cs="Times New Roman"/>
          <w:sz w:val="22"/>
          <w:lang w:val="en-IE"/>
        </w:rPr>
        <w:t>men and women</w:t>
      </w:r>
      <w:r w:rsidR="008126FF">
        <w:rPr>
          <w:rFonts w:ascii="Times New Roman" w:hAnsi="Times New Roman" w:cs="Times New Roman"/>
          <w:sz w:val="22"/>
          <w:lang w:val="en-IE"/>
        </w:rPr>
        <w:t xml:space="preserve"> </w:t>
      </w:r>
      <w:r w:rsidR="00B051DC">
        <w:rPr>
          <w:rFonts w:ascii="Times New Roman" w:hAnsi="Times New Roman" w:cs="Times New Roman"/>
          <w:sz w:val="22"/>
          <w:lang w:val="en-IE"/>
        </w:rPr>
        <w:t>respectively,</w:t>
      </w:r>
      <w:r w:rsidR="00DD6137">
        <w:rPr>
          <w:rFonts w:ascii="Times New Roman" w:hAnsi="Times New Roman" w:cs="Times New Roman"/>
          <w:sz w:val="22"/>
          <w:lang w:val="en-IE"/>
        </w:rPr>
        <w:t xml:space="preserve"> indicat</w:t>
      </w:r>
      <w:r w:rsidR="000F6135">
        <w:rPr>
          <w:rFonts w:ascii="Times New Roman" w:hAnsi="Times New Roman" w:cs="Times New Roman"/>
          <w:sz w:val="22"/>
          <w:lang w:val="en-IE"/>
        </w:rPr>
        <w:t>ing that</w:t>
      </w:r>
      <w:r w:rsidR="00DD6137">
        <w:rPr>
          <w:rFonts w:ascii="Times New Roman" w:hAnsi="Times New Roman" w:cs="Times New Roman"/>
          <w:sz w:val="22"/>
          <w:lang w:val="en-IE"/>
        </w:rPr>
        <w:t xml:space="preserve"> the</w:t>
      </w:r>
      <w:r w:rsidR="008126FF">
        <w:rPr>
          <w:rFonts w:ascii="Times New Roman" w:hAnsi="Times New Roman" w:cs="Times New Roman"/>
          <w:sz w:val="22"/>
          <w:lang w:val="en-IE"/>
        </w:rPr>
        <w:t xml:space="preserve"> current</w:t>
      </w:r>
      <w:r w:rsidR="00DD6137">
        <w:rPr>
          <w:rFonts w:ascii="Times New Roman" w:hAnsi="Times New Roman" w:cs="Times New Roman"/>
          <w:sz w:val="22"/>
          <w:lang w:val="en-IE"/>
        </w:rPr>
        <w:t xml:space="preserve"> 100 ms </w:t>
      </w:r>
      <w:r w:rsidR="008126FF">
        <w:rPr>
          <w:rFonts w:ascii="Times New Roman" w:hAnsi="Times New Roman" w:cs="Times New Roman"/>
          <w:sz w:val="22"/>
          <w:lang w:val="en-IE"/>
        </w:rPr>
        <w:t xml:space="preserve">rule </w:t>
      </w:r>
      <w:r w:rsidR="00194313" w:rsidRPr="0093392E">
        <w:rPr>
          <w:rFonts w:ascii="Times New Roman" w:hAnsi="Times New Roman" w:cs="Times New Roman"/>
          <w:sz w:val="22"/>
          <w:lang w:val="en-IE"/>
        </w:rPr>
        <w:t>could result</w:t>
      </w:r>
      <w:r w:rsidR="00194313" w:rsidRPr="0093392E">
        <w:rPr>
          <w:rFonts w:ascii="Times New Roman" w:hAnsi="Times New Roman"/>
          <w:sz w:val="22"/>
          <w:lang w:val="en-IE"/>
        </w:rPr>
        <w:t xml:space="preserve"> in</w:t>
      </w:r>
      <w:r w:rsidR="00ED265E" w:rsidRPr="0093392E">
        <w:rPr>
          <w:rFonts w:ascii="Times New Roman" w:hAnsi="Times New Roman"/>
          <w:sz w:val="22"/>
          <w:lang w:val="en-IE"/>
        </w:rPr>
        <w:t xml:space="preserve"> some</w:t>
      </w:r>
      <w:r w:rsidR="000F6135" w:rsidRPr="0093392E">
        <w:rPr>
          <w:rFonts w:ascii="Times New Roman" w:hAnsi="Times New Roman"/>
          <w:color w:val="FF0000"/>
          <w:sz w:val="22"/>
          <w:lang w:val="en-IE"/>
        </w:rPr>
        <w:t xml:space="preserve"> </w:t>
      </w:r>
      <w:r w:rsidR="000F6135">
        <w:rPr>
          <w:rFonts w:ascii="Times New Roman" w:hAnsi="Times New Roman" w:cs="Times New Roman"/>
          <w:sz w:val="22"/>
          <w:lang w:val="en-IE"/>
        </w:rPr>
        <w:t>false starts not being detected in</w:t>
      </w:r>
      <w:r w:rsidR="00DD6137">
        <w:rPr>
          <w:rFonts w:ascii="Times New Roman" w:hAnsi="Times New Roman" w:cs="Times New Roman"/>
          <w:sz w:val="22"/>
          <w:lang w:val="en-IE"/>
        </w:rPr>
        <w:t xml:space="preserve"> competitive athletics. </w:t>
      </w:r>
      <w:r w:rsidR="004F10DD">
        <w:rPr>
          <w:rFonts w:ascii="Times New Roman" w:hAnsi="Times New Roman" w:cs="Times New Roman"/>
          <w:sz w:val="22"/>
          <w:lang w:val="en-IE"/>
        </w:rPr>
        <w:t>The</w:t>
      </w:r>
      <w:r w:rsidR="004F10DD" w:rsidRPr="004F10DD">
        <w:rPr>
          <w:rFonts w:ascii="Times New Roman" w:hAnsi="Times New Roman" w:cs="Times New Roman"/>
          <w:sz w:val="22"/>
          <w:lang w:val="en-IE"/>
        </w:rPr>
        <w:t xml:space="preserve"> study proposes that when using existing I</w:t>
      </w:r>
      <w:r w:rsidR="00506A4D">
        <w:rPr>
          <w:rFonts w:ascii="Times New Roman" w:hAnsi="Times New Roman" w:cs="Times New Roman"/>
          <w:sz w:val="22"/>
          <w:lang w:val="en-IE"/>
        </w:rPr>
        <w:t xml:space="preserve">nternational </w:t>
      </w:r>
      <w:r w:rsidR="004F10DD" w:rsidRPr="004F10DD">
        <w:rPr>
          <w:rFonts w:ascii="Times New Roman" w:hAnsi="Times New Roman" w:cs="Times New Roman"/>
          <w:sz w:val="22"/>
          <w:lang w:val="en-IE"/>
        </w:rPr>
        <w:t>A</w:t>
      </w:r>
      <w:r w:rsidR="00506A4D">
        <w:rPr>
          <w:rFonts w:ascii="Times New Roman" w:hAnsi="Times New Roman" w:cs="Times New Roman"/>
          <w:sz w:val="22"/>
          <w:lang w:val="en-IE"/>
        </w:rPr>
        <w:t xml:space="preserve">ssociation of </w:t>
      </w:r>
      <w:r w:rsidR="004F10DD" w:rsidRPr="004F10DD">
        <w:rPr>
          <w:rFonts w:ascii="Times New Roman" w:hAnsi="Times New Roman" w:cs="Times New Roman"/>
          <w:sz w:val="22"/>
          <w:lang w:val="en-IE"/>
        </w:rPr>
        <w:t>A</w:t>
      </w:r>
      <w:r w:rsidR="00506A4D">
        <w:rPr>
          <w:rFonts w:ascii="Times New Roman" w:hAnsi="Times New Roman" w:cs="Times New Roman"/>
          <w:sz w:val="22"/>
          <w:lang w:val="en-IE"/>
        </w:rPr>
        <w:t xml:space="preserve">thletics </w:t>
      </w:r>
      <w:r w:rsidR="004F10DD" w:rsidRPr="004F10DD">
        <w:rPr>
          <w:rFonts w:ascii="Times New Roman" w:hAnsi="Times New Roman" w:cs="Times New Roman"/>
          <w:sz w:val="22"/>
          <w:lang w:val="en-IE"/>
        </w:rPr>
        <w:t>F</w:t>
      </w:r>
      <w:r w:rsidR="00506A4D">
        <w:rPr>
          <w:rFonts w:ascii="Times New Roman" w:hAnsi="Times New Roman" w:cs="Times New Roman"/>
          <w:sz w:val="22"/>
          <w:lang w:val="en-IE"/>
        </w:rPr>
        <w:t>ederations</w:t>
      </w:r>
      <w:r w:rsidR="004F10DD" w:rsidRPr="004F10DD">
        <w:rPr>
          <w:rFonts w:ascii="Times New Roman" w:hAnsi="Times New Roman" w:cs="Times New Roman"/>
          <w:sz w:val="22"/>
          <w:lang w:val="en-IE"/>
        </w:rPr>
        <w:t xml:space="preserve"> approved systems</w:t>
      </w:r>
      <w:r w:rsidR="00194313">
        <w:rPr>
          <w:rFonts w:ascii="Times New Roman" w:hAnsi="Times New Roman" w:cs="Times New Roman"/>
          <w:sz w:val="22"/>
          <w:lang w:val="en-IE"/>
        </w:rPr>
        <w:t>,</w:t>
      </w:r>
      <w:r w:rsidR="004F10DD" w:rsidRPr="004F10DD">
        <w:rPr>
          <w:rFonts w:ascii="Times New Roman" w:hAnsi="Times New Roman" w:cs="Times New Roman"/>
          <w:sz w:val="22"/>
          <w:lang w:val="en-IE"/>
        </w:rPr>
        <w:t xml:space="preserve"> the false start detection threshold should be increased and that </w:t>
      </w:r>
      <w:r w:rsidR="004F10DD" w:rsidRPr="0093392E">
        <w:rPr>
          <w:rFonts w:ascii="Times New Roman" w:hAnsi="Times New Roman" w:cs="Times New Roman"/>
          <w:sz w:val="22"/>
          <w:lang w:val="en-IE"/>
        </w:rPr>
        <w:t>m</w:t>
      </w:r>
      <w:r w:rsidR="00194313" w:rsidRPr="0093392E">
        <w:rPr>
          <w:rFonts w:ascii="Times New Roman" w:hAnsi="Times New Roman" w:cs="Times New Roman"/>
          <w:sz w:val="22"/>
          <w:lang w:val="en-IE"/>
        </w:rPr>
        <w:t>en</w:t>
      </w:r>
      <w:r w:rsidR="004F10DD" w:rsidRPr="0093392E">
        <w:rPr>
          <w:rFonts w:ascii="Times New Roman" w:hAnsi="Times New Roman"/>
          <w:sz w:val="22"/>
          <w:lang w:val="en-IE"/>
        </w:rPr>
        <w:t xml:space="preserve"> and </w:t>
      </w:r>
      <w:r w:rsidR="00194313" w:rsidRPr="0093392E">
        <w:rPr>
          <w:rFonts w:ascii="Times New Roman" w:hAnsi="Times New Roman" w:cs="Times New Roman"/>
          <w:sz w:val="22"/>
          <w:lang w:val="en-IE"/>
        </w:rPr>
        <w:t>women</w:t>
      </w:r>
      <w:r w:rsidR="004F10DD" w:rsidRPr="0093392E">
        <w:rPr>
          <w:rFonts w:ascii="Times New Roman" w:hAnsi="Times New Roman"/>
          <w:color w:val="FF0000"/>
          <w:sz w:val="22"/>
          <w:lang w:val="en-IE"/>
        </w:rPr>
        <w:t xml:space="preserve"> </w:t>
      </w:r>
      <w:r w:rsidR="004F10DD" w:rsidRPr="004F10DD">
        <w:rPr>
          <w:rFonts w:ascii="Times New Roman" w:hAnsi="Times New Roman" w:cs="Times New Roman"/>
          <w:sz w:val="22"/>
          <w:lang w:val="en-IE"/>
        </w:rPr>
        <w:t xml:space="preserve">athletes should have different thresholds </w:t>
      </w:r>
      <w:ins w:id="32" w:author="Edward Winter" w:date="2016-06-06T20:11:00Z">
        <w:r w:rsidR="00817F68">
          <w:rPr>
            <w:rFonts w:ascii="Times New Roman" w:hAnsi="Times New Roman" w:cs="Times New Roman"/>
            <w:sz w:val="22"/>
            <w:lang w:val="en-IE"/>
          </w:rPr>
          <w:t>because of</w:t>
        </w:r>
      </w:ins>
      <w:del w:id="33" w:author="Edward Winter" w:date="2016-06-06T20:11:00Z">
        <w:r w:rsidR="004F10DD" w:rsidRPr="004F10DD" w:rsidDel="00817F68">
          <w:rPr>
            <w:rFonts w:ascii="Times New Roman" w:hAnsi="Times New Roman" w:cs="Times New Roman"/>
            <w:sz w:val="22"/>
            <w:lang w:val="en-IE"/>
          </w:rPr>
          <w:delText>due to</w:delText>
        </w:r>
      </w:del>
      <w:r w:rsidR="004F10DD" w:rsidRPr="004F10DD">
        <w:rPr>
          <w:rFonts w:ascii="Times New Roman" w:hAnsi="Times New Roman" w:cs="Times New Roman"/>
          <w:sz w:val="22"/>
          <w:lang w:val="en-IE"/>
        </w:rPr>
        <w:t xml:space="preserve"> </w:t>
      </w:r>
      <w:del w:id="34" w:author="Edward Winter" w:date="2016-06-06T20:11:00Z">
        <w:r w:rsidR="004F10DD" w:rsidRPr="004F10DD" w:rsidDel="00817F68">
          <w:rPr>
            <w:rFonts w:ascii="Times New Roman" w:hAnsi="Times New Roman" w:cs="Times New Roman"/>
            <w:sz w:val="22"/>
            <w:lang w:val="en-IE"/>
          </w:rPr>
          <w:delText xml:space="preserve">the </w:delText>
        </w:r>
      </w:del>
      <w:r w:rsidR="004F10DD" w:rsidRPr="004F10DD">
        <w:rPr>
          <w:rFonts w:ascii="Times New Roman" w:hAnsi="Times New Roman" w:cs="Times New Roman"/>
          <w:sz w:val="22"/>
          <w:lang w:val="en-IE"/>
        </w:rPr>
        <w:t>substantial evidence of a sex</w:t>
      </w:r>
      <w:ins w:id="35" w:author="Edward Winter" w:date="2016-06-06T20:12:00Z">
        <w:r w:rsidR="00817F68">
          <w:rPr>
            <w:rFonts w:ascii="Times New Roman" w:hAnsi="Times New Roman" w:cs="Times New Roman"/>
            <w:sz w:val="22"/>
            <w:lang w:val="en-IE"/>
          </w:rPr>
          <w:t>-based</w:t>
        </w:r>
      </w:ins>
      <w:r w:rsidR="004F10DD" w:rsidRPr="004F10DD">
        <w:rPr>
          <w:rFonts w:ascii="Times New Roman" w:hAnsi="Times New Roman" w:cs="Times New Roman"/>
          <w:sz w:val="22"/>
          <w:lang w:val="en-IE"/>
        </w:rPr>
        <w:t xml:space="preserve"> difference in reaction times </w:t>
      </w:r>
      <w:r w:rsidR="00194313">
        <w:rPr>
          <w:rFonts w:ascii="Times New Roman" w:hAnsi="Times New Roman" w:cs="Times New Roman"/>
          <w:sz w:val="22"/>
          <w:lang w:val="en-IE"/>
        </w:rPr>
        <w:t>in</w:t>
      </w:r>
      <w:r w:rsidR="004F10DD" w:rsidRPr="004F10DD">
        <w:rPr>
          <w:rFonts w:ascii="Times New Roman" w:hAnsi="Times New Roman" w:cs="Times New Roman"/>
          <w:sz w:val="22"/>
          <w:lang w:val="en-IE"/>
        </w:rPr>
        <w:t xml:space="preserve"> elite athletes</w:t>
      </w:r>
      <w:r w:rsidR="0093392E">
        <w:rPr>
          <w:rFonts w:ascii="Times New Roman" w:hAnsi="Times New Roman" w:cs="Times New Roman"/>
          <w:sz w:val="22"/>
          <w:lang w:val="en-IE"/>
        </w:rPr>
        <w:t>.</w:t>
      </w:r>
    </w:p>
    <w:p w14:paraId="40DDB3DA" w14:textId="10B4D40A" w:rsidR="00822BA0" w:rsidRDefault="00B36723" w:rsidP="0021688C">
      <w:pPr>
        <w:spacing w:line="480" w:lineRule="auto"/>
        <w:rPr>
          <w:rFonts w:ascii="Times New Roman" w:hAnsi="Times New Roman" w:cs="Times New Roman"/>
          <w:sz w:val="22"/>
          <w:lang w:val="en-IE"/>
        </w:rPr>
      </w:pPr>
      <w:r w:rsidRPr="003E7577">
        <w:rPr>
          <w:rFonts w:ascii="Times New Roman" w:hAnsi="Times New Roman" w:cs="Times New Roman"/>
          <w:b/>
          <w:i/>
          <w:sz w:val="22"/>
          <w:lang w:val="en-IE"/>
        </w:rPr>
        <w:t>Keywords:</w:t>
      </w:r>
      <w:r>
        <w:rPr>
          <w:rFonts w:ascii="Times New Roman" w:hAnsi="Times New Roman" w:cs="Times New Roman"/>
          <w:sz w:val="22"/>
          <w:lang w:val="en-IE"/>
        </w:rPr>
        <w:t xml:space="preserve"> </w:t>
      </w:r>
      <w:r w:rsidR="004F10DD">
        <w:rPr>
          <w:rFonts w:ascii="Times New Roman" w:hAnsi="Times New Roman" w:cs="Times New Roman"/>
          <w:sz w:val="22"/>
          <w:lang w:val="en-IE"/>
        </w:rPr>
        <w:t xml:space="preserve">sprint start; athletics; </w:t>
      </w:r>
      <w:r w:rsidR="00DD6137">
        <w:rPr>
          <w:rFonts w:ascii="Times New Roman" w:hAnsi="Times New Roman" w:cs="Times New Roman"/>
          <w:sz w:val="22"/>
          <w:lang w:val="en-IE"/>
        </w:rPr>
        <w:t>e</w:t>
      </w:r>
      <w:r w:rsidR="00B3119F">
        <w:rPr>
          <w:rFonts w:ascii="Times New Roman" w:hAnsi="Times New Roman" w:cs="Times New Roman"/>
          <w:sz w:val="22"/>
          <w:lang w:val="en-IE"/>
        </w:rPr>
        <w:t xml:space="preserve">xponentially modified Gaussian distribution; </w:t>
      </w:r>
      <w:r w:rsidR="00DD6137">
        <w:rPr>
          <w:rFonts w:ascii="Times New Roman" w:hAnsi="Times New Roman" w:cs="Times New Roman"/>
          <w:sz w:val="22"/>
          <w:lang w:val="en-IE"/>
        </w:rPr>
        <w:t>a</w:t>
      </w:r>
      <w:r w:rsidR="004F10DD">
        <w:rPr>
          <w:rFonts w:ascii="Times New Roman" w:hAnsi="Times New Roman" w:cs="Times New Roman"/>
          <w:sz w:val="22"/>
          <w:lang w:val="en-IE"/>
        </w:rPr>
        <w:t>uditory performance.</w:t>
      </w:r>
      <w:r w:rsidR="00B3119F">
        <w:rPr>
          <w:rFonts w:ascii="Times New Roman" w:hAnsi="Times New Roman" w:cs="Times New Roman"/>
          <w:sz w:val="22"/>
          <w:lang w:val="en-IE"/>
        </w:rPr>
        <w:t xml:space="preserve"> </w:t>
      </w:r>
    </w:p>
    <w:p w14:paraId="043737A3" w14:textId="77777777" w:rsidR="004F10DD" w:rsidRDefault="004F10DD" w:rsidP="0021688C">
      <w:pPr>
        <w:spacing w:line="480" w:lineRule="auto"/>
        <w:rPr>
          <w:rFonts w:ascii="Times New Roman" w:hAnsi="Times New Roman" w:cs="Times New Roman"/>
          <w:sz w:val="22"/>
          <w:lang w:val="en-IE"/>
        </w:rPr>
      </w:pPr>
    </w:p>
    <w:p w14:paraId="3566958F" w14:textId="0FB82E59" w:rsidR="00822BA0" w:rsidRDefault="00822BA0" w:rsidP="00B36723">
      <w:pPr>
        <w:spacing w:line="480" w:lineRule="auto"/>
        <w:rPr>
          <w:rFonts w:ascii="Times New Roman" w:hAnsi="Times New Roman" w:cs="Times New Roman"/>
          <w:b/>
        </w:rPr>
      </w:pPr>
      <w:r w:rsidRPr="00B36723">
        <w:rPr>
          <w:rFonts w:ascii="Times New Roman" w:hAnsi="Times New Roman" w:cs="Times New Roman"/>
          <w:b/>
        </w:rPr>
        <w:t>Introduction</w:t>
      </w:r>
    </w:p>
    <w:p w14:paraId="4EA87857" w14:textId="1153912F" w:rsidR="007A41D7" w:rsidRPr="004B208B" w:rsidRDefault="00315B26" w:rsidP="00315B26">
      <w:pPr>
        <w:spacing w:line="480" w:lineRule="auto"/>
        <w:rPr>
          <w:rFonts w:ascii="Times New Roman" w:hAnsi="Times New Roman" w:cs="Times New Roman"/>
          <w:color w:val="1F497D" w:themeColor="text2"/>
        </w:rPr>
      </w:pPr>
      <w:r w:rsidRPr="00BA6929">
        <w:rPr>
          <w:rFonts w:ascii="Times New Roman" w:hAnsi="Times New Roman" w:cs="Times New Roman"/>
        </w:rPr>
        <w:t xml:space="preserve">The reaction time </w:t>
      </w:r>
      <w:r>
        <w:rPr>
          <w:rFonts w:ascii="Times New Roman" w:hAnsi="Times New Roman" w:cs="Times New Roman"/>
        </w:rPr>
        <w:t xml:space="preserve">(RT) </w:t>
      </w:r>
      <w:r w:rsidRPr="00BA6929">
        <w:rPr>
          <w:rFonts w:ascii="Times New Roman" w:hAnsi="Times New Roman" w:cs="Times New Roman"/>
        </w:rPr>
        <w:t>of elite 100</w:t>
      </w:r>
      <w:r>
        <w:rPr>
          <w:rFonts w:ascii="Times New Roman" w:hAnsi="Times New Roman" w:cs="Times New Roman"/>
        </w:rPr>
        <w:t xml:space="preserve"> </w:t>
      </w:r>
      <w:r w:rsidRPr="00BA6929">
        <w:rPr>
          <w:rFonts w:ascii="Times New Roman" w:hAnsi="Times New Roman" w:cs="Times New Roman"/>
        </w:rPr>
        <w:t xml:space="preserve">m sprinters has been </w:t>
      </w:r>
      <w:r>
        <w:rPr>
          <w:rFonts w:ascii="Times New Roman" w:hAnsi="Times New Roman" w:cs="Times New Roman"/>
        </w:rPr>
        <w:t>identified</w:t>
      </w:r>
      <w:r w:rsidRPr="00BA6929">
        <w:rPr>
          <w:rFonts w:ascii="Times New Roman" w:hAnsi="Times New Roman" w:cs="Times New Roman"/>
        </w:rPr>
        <w:t xml:space="preserve"> as a benchmark against which to gauge the absolute limits of human auditory performance </w:t>
      </w:r>
      <w:r>
        <w:rPr>
          <w:rFonts w:ascii="Times New Roman" w:hAnsi="Times New Roman" w:cs="Times New Roman"/>
        </w:rPr>
        <w:fldChar w:fldCharType="begin"/>
      </w:r>
      <w:r w:rsidR="00154312">
        <w:rPr>
          <w:rFonts w:ascii="Times New Roman" w:hAnsi="Times New Roman" w:cs="Times New Roman"/>
        </w:rPr>
        <w:instrText xml:space="preserve"> ADDIN EN.CITE &lt;EndNote&gt;&lt;Cite&gt;&lt;Author&gt;Lipps&lt;/Author&gt;&lt;Year&gt;2011&lt;/Year&gt;&lt;RecNum&gt;27&lt;/RecNum&gt;&lt;DisplayText&gt;(Lipps, Galecki et al., 2011)&lt;/DisplayText&gt;&lt;record&gt;&lt;rec-number&gt;27&lt;/rec-number&gt;&lt;foreign-keys&gt;&lt;key app="EN" db-id="0zxvwf9f6xset3exsr5x2a975zwvztxseprs" timestamp="1455279479"&gt;27&lt;/key&gt;&lt;/foreign-keys&gt;&lt;ref-type name="Journal Article"&gt;17&lt;/ref-type&gt;&lt;contributors&gt;&lt;authors&gt;&lt;author&gt;Lipps, D. B.&lt;/author&gt;&lt;author&gt;Galecki, A. T.&lt;/author&gt;&lt;author&gt;Ashton-Miller, J. A.&lt;/author&gt;&lt;/authors&gt;&lt;/contributors&gt;&lt;titles&gt;&lt;title&gt;On the implications of a sex difference in the reaction times of sprinters at the Beijing Olympics&lt;/title&gt;&lt;secondary-title&gt;PLoS ONE&lt;/secondary-title&gt;&lt;/titles&gt;&lt;periodical&gt;&lt;full-title&gt;PLoS ONE&lt;/full-title&gt;&lt;/periodical&gt;&lt;volume&gt;6&lt;/volume&gt;&lt;number&gt;10&lt;/number&gt;&lt;dates&gt;&lt;year&gt;2011&lt;/year&gt;&lt;/dates&gt;&lt;work-type&gt;Article&lt;/work-type&gt;&lt;urls&gt;&lt;related-urls&gt;&lt;url&gt;http://www.scopus.com/inward/record.url?eid=2-s2.0-80054784029&amp;amp;partnerID=40&amp;amp;md5=cfe06d5122b61ed656cb8527af48c2f1&lt;/url&gt;&lt;url&gt;http://www.plosone.org/article/fetchObject.action?uri=info:doi/10.1371/journal.pone.0026141&amp;amp;representation=PDF&lt;/url&gt;&lt;/related-urls&gt;&lt;/urls&gt;&lt;custom7&gt;e26141&lt;/custom7&gt;&lt;electronic-resource-num&gt;10.1371/journal.pone.0026141&lt;/electronic-resource-num&gt;&lt;remote-database-name&gt;Scopus&lt;/remote-database-name&gt;&lt;/record&gt;&lt;/Cite&gt;&lt;/EndNote&gt;</w:instrText>
      </w:r>
      <w:r>
        <w:rPr>
          <w:rFonts w:ascii="Times New Roman" w:hAnsi="Times New Roman" w:cs="Times New Roman"/>
        </w:rPr>
        <w:fldChar w:fldCharType="separate"/>
      </w:r>
      <w:r w:rsidR="00154312">
        <w:rPr>
          <w:rFonts w:ascii="Times New Roman" w:hAnsi="Times New Roman" w:cs="Times New Roman"/>
          <w:noProof/>
        </w:rPr>
        <w:t>(Lipps, Galecki et al., 2011)</w:t>
      </w:r>
      <w:r>
        <w:rPr>
          <w:rFonts w:ascii="Times New Roman" w:hAnsi="Times New Roman" w:cs="Times New Roman"/>
        </w:rPr>
        <w:fldChar w:fldCharType="end"/>
      </w:r>
      <w:r w:rsidRPr="00BA6929">
        <w:rPr>
          <w:rFonts w:ascii="Times New Roman" w:hAnsi="Times New Roman" w:cs="Times New Roman"/>
        </w:rPr>
        <w:t xml:space="preserve">. </w:t>
      </w:r>
      <w:r>
        <w:rPr>
          <w:rFonts w:ascii="Times New Roman" w:hAnsi="Times New Roman" w:cs="Times New Roman"/>
        </w:rPr>
        <w:t xml:space="preserve"> </w:t>
      </w:r>
      <w:commentRangeStart w:id="36"/>
      <w:r w:rsidR="004B208B" w:rsidRPr="00F37972">
        <w:rPr>
          <w:rFonts w:ascii="Times New Roman" w:hAnsi="Times New Roman" w:cs="Times New Roman"/>
          <w:color w:val="1F497D" w:themeColor="text2"/>
        </w:rPr>
        <w:t xml:space="preserve">A RT in the context of this paper is similar to that used in the </w:t>
      </w:r>
      <w:ins w:id="37" w:author="Edward Winter" w:date="2016-06-06T20:13:00Z">
        <w:r w:rsidR="00817F68">
          <w:rPr>
            <w:rFonts w:ascii="Times New Roman" w:hAnsi="Times New Roman" w:cs="Times New Roman"/>
            <w:color w:val="1F497D" w:themeColor="text2"/>
          </w:rPr>
          <w:t>founding</w:t>
        </w:r>
      </w:ins>
      <w:del w:id="38" w:author="Edward Winter" w:date="2016-06-06T20:13:00Z">
        <w:r w:rsidR="004B208B" w:rsidRPr="00F37972" w:rsidDel="00817F68">
          <w:rPr>
            <w:rFonts w:ascii="Times New Roman" w:hAnsi="Times New Roman" w:cs="Times New Roman"/>
            <w:color w:val="1F497D" w:themeColor="text2"/>
          </w:rPr>
          <w:delText>seminal</w:delText>
        </w:r>
      </w:del>
      <w:r w:rsidR="004B208B" w:rsidRPr="00F37972">
        <w:rPr>
          <w:rFonts w:ascii="Times New Roman" w:hAnsi="Times New Roman" w:cs="Times New Roman"/>
          <w:color w:val="1F497D" w:themeColor="text2"/>
        </w:rPr>
        <w:t xml:space="preserve"> paper by </w:t>
      </w:r>
      <w:r w:rsidR="004B208B" w:rsidRPr="00F37972">
        <w:rPr>
          <w:rFonts w:ascii="Times New Roman" w:hAnsi="Times New Roman" w:cs="Times New Roman"/>
          <w:color w:val="1F497D" w:themeColor="text2"/>
        </w:rPr>
        <w:fldChar w:fldCharType="begin"/>
      </w:r>
      <w:r w:rsidR="004B208B" w:rsidRPr="00F37972">
        <w:rPr>
          <w:rFonts w:ascii="Times New Roman" w:hAnsi="Times New Roman" w:cs="Times New Roman"/>
          <w:color w:val="1F497D" w:themeColor="text2"/>
        </w:rPr>
        <w:instrText xml:space="preserve"> ADDIN EN.CITE &lt;EndNote&gt;&lt;Cite AuthorYear="1"&gt;&lt;Author&gt;Mero&lt;/Author&gt;&lt;Year&gt;1990&lt;/Year&gt;&lt;RecNum&gt;28&lt;/RecNum&gt;&lt;DisplayText&gt;Mero and Komi (1990)&lt;/DisplayText&gt;&lt;record&gt;&lt;rec-number&gt;28&lt;/rec-number&gt;&lt;foreign-keys&gt;&lt;key app="EN" db-id="0zxvwf9f6xset3exsr5x2a975zwvztxseprs" timestamp="1455279511"&gt;28&lt;/key&gt;&lt;/foreign-keys&gt;&lt;ref-type name="Journal Article"&gt;17&lt;/ref-type&gt;&lt;contributors&gt;&lt;authors&gt;&lt;author&gt;Mero, A.&lt;/author&gt;&lt;author&gt;Komi, P. V.&lt;/author&gt;&lt;/authors&gt;&lt;/contributors&gt;&lt;titles&gt;&lt;title&gt;Reaction time and electromyographic activity during a sprint start&lt;/title&gt;&lt;secondary-title&gt;European Journal of Applied Physiology and Occupational Physiology&lt;/secondary-title&gt;&lt;/titles&gt;&lt;periodical&gt;&lt;full-title&gt;European Journal of Applied Physiology and Occupational Physiology&lt;/full-title&gt;&lt;/periodical&gt;&lt;pages&gt;73-80&lt;/pages&gt;&lt;volume&gt;61&lt;/volume&gt;&lt;number&gt;1-2&lt;/number&gt;&lt;dates&gt;&lt;year&gt;1990&lt;/year&gt;&lt;/dates&gt;&lt;work-type&gt;Article&lt;/work-type&gt;&lt;urls&gt;&lt;related-urls&gt;&lt;url&gt;http://www.scopus.com/inward/record.url?eid=2-s2.0-0025153576&amp;amp;partnerID=40&amp;amp;md5=85bb4801e2b3cce3a7e5d53c5a87f8c1&lt;/url&gt;&lt;url&gt;http://link.springer.com/article/10.1007%2FBF00236697&lt;/url&gt;&lt;/related-urls&gt;&lt;/urls&gt;&lt;electronic-resource-num&gt;10.1007/BF00236697&lt;/electronic-resource-num&gt;&lt;remote-database-name&gt;Scopus&lt;/remote-database-name&gt;&lt;/record&gt;&lt;/Cite&gt;&lt;/EndNote&gt;</w:instrText>
      </w:r>
      <w:r w:rsidR="004B208B" w:rsidRPr="00F37972">
        <w:rPr>
          <w:rFonts w:ascii="Times New Roman" w:hAnsi="Times New Roman" w:cs="Times New Roman"/>
          <w:color w:val="1F497D" w:themeColor="text2"/>
        </w:rPr>
        <w:fldChar w:fldCharType="separate"/>
      </w:r>
      <w:r w:rsidR="004B208B" w:rsidRPr="00F37972">
        <w:rPr>
          <w:rFonts w:ascii="Times New Roman" w:hAnsi="Times New Roman" w:cs="Times New Roman"/>
          <w:noProof/>
          <w:color w:val="1F497D" w:themeColor="text2"/>
        </w:rPr>
        <w:t>Mero and Komi (1990)</w:t>
      </w:r>
      <w:r w:rsidR="004B208B" w:rsidRPr="00F37972">
        <w:rPr>
          <w:rFonts w:ascii="Times New Roman" w:hAnsi="Times New Roman" w:cs="Times New Roman"/>
          <w:color w:val="1F497D" w:themeColor="text2"/>
        </w:rPr>
        <w:fldChar w:fldCharType="end"/>
      </w:r>
      <w:r w:rsidR="004B208B" w:rsidRPr="00F37972">
        <w:rPr>
          <w:rFonts w:ascii="Times New Roman" w:hAnsi="Times New Roman" w:cs="Times New Roman"/>
          <w:color w:val="1F497D" w:themeColor="text2"/>
        </w:rPr>
        <w:t xml:space="preserve"> </w:t>
      </w:r>
      <w:r w:rsidR="004B208B" w:rsidRPr="00F37972">
        <w:rPr>
          <w:rFonts w:ascii="Times New Roman" w:hAnsi="Times New Roman" w:cs="Times New Roman"/>
          <w:color w:val="1F497D" w:themeColor="text2"/>
        </w:rPr>
        <w:lastRenderedPageBreak/>
        <w:t>defined as the complete response time of an athlete which includes both the pre-motor time and motor time of the sprint start.</w:t>
      </w:r>
      <w:commentRangeEnd w:id="36"/>
      <w:r w:rsidR="00AC63B9">
        <w:rPr>
          <w:rStyle w:val="CommentReference"/>
        </w:rPr>
        <w:commentReference w:id="36"/>
      </w:r>
      <w:r w:rsidR="004B208B">
        <w:rPr>
          <w:rFonts w:ascii="Times New Roman" w:hAnsi="Times New Roman" w:cs="Times New Roman"/>
          <w:color w:val="1F497D" w:themeColor="text2"/>
        </w:rPr>
        <w:t xml:space="preserve"> </w:t>
      </w:r>
      <w:r w:rsidRPr="00BA6929">
        <w:rPr>
          <w:rFonts w:ascii="Times New Roman" w:hAnsi="Times New Roman" w:cs="Times New Roman"/>
        </w:rPr>
        <w:t>Accurate identif</w:t>
      </w:r>
      <w:r>
        <w:rPr>
          <w:rFonts w:ascii="Times New Roman" w:hAnsi="Times New Roman" w:cs="Times New Roman"/>
        </w:rPr>
        <w:t>ication of</w:t>
      </w:r>
      <w:r w:rsidRPr="00BA6929">
        <w:rPr>
          <w:rFonts w:ascii="Times New Roman" w:hAnsi="Times New Roman" w:cs="Times New Roman"/>
        </w:rPr>
        <w:t xml:space="preserve"> the </w:t>
      </w:r>
      <w:r>
        <w:rPr>
          <w:rFonts w:ascii="Times New Roman" w:hAnsi="Times New Roman" w:cs="Times New Roman"/>
        </w:rPr>
        <w:t>RT period after the start signal in sprint starts especially at major championships is vital</w:t>
      </w:r>
      <w:r w:rsidRPr="00BA6929">
        <w:rPr>
          <w:rFonts w:ascii="Times New Roman" w:hAnsi="Times New Roman" w:cs="Times New Roman"/>
        </w:rPr>
        <w:t xml:space="preserve"> for the fair and impartial refereeing of competitive athletics.</w:t>
      </w:r>
      <w:r w:rsidR="004B208B">
        <w:rPr>
          <w:rFonts w:ascii="Times New Roman" w:hAnsi="Times New Roman" w:cs="Times New Roman"/>
        </w:rPr>
        <w:t xml:space="preserve">  </w:t>
      </w:r>
    </w:p>
    <w:p w14:paraId="73669466" w14:textId="77777777" w:rsidR="00395FCF" w:rsidRDefault="00395FCF" w:rsidP="00315B26">
      <w:pPr>
        <w:spacing w:line="480" w:lineRule="auto"/>
        <w:rPr>
          <w:rFonts w:ascii="Times New Roman" w:hAnsi="Times New Roman" w:cs="Times New Roman"/>
        </w:rPr>
      </w:pPr>
    </w:p>
    <w:p w14:paraId="067059F1" w14:textId="4D2A51CA" w:rsidR="00315B26" w:rsidRDefault="00315B26" w:rsidP="00315B26">
      <w:pPr>
        <w:spacing w:line="480" w:lineRule="auto"/>
        <w:rPr>
          <w:rFonts w:ascii="Times New Roman" w:hAnsi="Times New Roman" w:cs="Times New Roman"/>
        </w:rPr>
      </w:pPr>
      <w:r w:rsidRPr="00BA6929">
        <w:rPr>
          <w:rFonts w:ascii="Times New Roman" w:hAnsi="Times New Roman" w:cs="Times New Roman"/>
        </w:rPr>
        <w:t xml:space="preserve">The International Association of Athletics Federations (IAAF) rule 161.2 stipulates that a false start occurs when a sprinter registers a </w:t>
      </w:r>
      <w:r>
        <w:rPr>
          <w:rFonts w:ascii="Times New Roman" w:hAnsi="Times New Roman" w:cs="Times New Roman"/>
        </w:rPr>
        <w:t>RT</w:t>
      </w:r>
      <w:r w:rsidRPr="00BA6929">
        <w:rPr>
          <w:rFonts w:ascii="Times New Roman" w:hAnsi="Times New Roman" w:cs="Times New Roman"/>
        </w:rPr>
        <w:t xml:space="preserve"> less than 100</w:t>
      </w:r>
      <w:r>
        <w:rPr>
          <w:rFonts w:ascii="Times New Roman" w:hAnsi="Times New Roman" w:cs="Times New Roman"/>
        </w:rPr>
        <w:t xml:space="preserve"> </w:t>
      </w:r>
      <w:r w:rsidRPr="00BA6929">
        <w:rPr>
          <w:rFonts w:ascii="Times New Roman" w:hAnsi="Times New Roman" w:cs="Times New Roman"/>
        </w:rPr>
        <w:t xml:space="preserve">ms </w:t>
      </w:r>
      <w:r>
        <w:rPr>
          <w:rFonts w:ascii="Times New Roman" w:hAnsi="Times New Roman" w:cs="Times New Roman"/>
        </w:rPr>
        <w:fldChar w:fldCharType="begin"/>
      </w:r>
      <w:r w:rsidR="00154312">
        <w:rPr>
          <w:rFonts w:ascii="Times New Roman" w:hAnsi="Times New Roman" w:cs="Times New Roman"/>
        </w:rPr>
        <w:instrText xml:space="preserve"> ADDIN EN.CITE &lt;EndNote&gt;&lt;Cite&gt;&lt;Author&gt;Federations&lt;/Author&gt;&lt;Year&gt;2015&lt;/Year&gt;&lt;RecNum&gt;29&lt;/RecNum&gt;&lt;DisplayText&gt;(International Association of Athletics Federations, 2015)&lt;/DisplayText&gt;&lt;record&gt;&lt;rec-number&gt;29&lt;/rec-number&gt;&lt;foreign-keys&gt;&lt;key app="EN" db-id="0zxvwf9f6xset3exsr5x2a975zwvztxseprs" timestamp="1455280372"&gt;29&lt;/key&gt;&lt;key app="ENWeb" db-id=""&gt;0&lt;/key&gt;&lt;/foreign-keys&gt;&lt;ref-type name="Web Page"&gt;12&lt;/ref-type&gt;&lt;contributors&gt;&lt;authors&gt;&lt;author&gt;International Association of Athletics Federations,&lt;/author&gt;&lt;/authors&gt;&lt;/contributors&gt;&lt;titles&gt;&lt;title&gt;Competition Rules 2016-2017&lt;/title&gt;&lt;/titles&gt;&lt;dates&gt;&lt;year&gt;2015&lt;/year&gt;&lt;/dates&gt;&lt;urls&gt;&lt;related-urls&gt;&lt;url&gt;http://www.iaff.org/about-iaaf/documents/reules-regulations&lt;/url&gt;&lt;/related-urls&gt;&lt;/urls&gt;&lt;/record&gt;&lt;/Cite&gt;&lt;/EndNote&gt;</w:instrText>
      </w:r>
      <w:r>
        <w:rPr>
          <w:rFonts w:ascii="Times New Roman" w:hAnsi="Times New Roman" w:cs="Times New Roman"/>
        </w:rPr>
        <w:fldChar w:fldCharType="separate"/>
      </w:r>
      <w:r w:rsidR="00154312">
        <w:rPr>
          <w:rFonts w:ascii="Times New Roman" w:hAnsi="Times New Roman" w:cs="Times New Roman"/>
          <w:noProof/>
        </w:rPr>
        <w:t>(International Association of Athletics Federations, 2015)</w:t>
      </w:r>
      <w:r>
        <w:rPr>
          <w:rFonts w:ascii="Times New Roman" w:hAnsi="Times New Roman" w:cs="Times New Roman"/>
        </w:rPr>
        <w:fldChar w:fldCharType="end"/>
      </w:r>
      <w:r w:rsidRPr="00BA6929">
        <w:rPr>
          <w:rFonts w:ascii="Times New Roman" w:hAnsi="Times New Roman" w:cs="Times New Roman"/>
        </w:rPr>
        <w:t xml:space="preserve">. </w:t>
      </w:r>
      <w:r>
        <w:rPr>
          <w:rFonts w:ascii="Times New Roman" w:hAnsi="Times New Roman" w:cs="Times New Roman"/>
        </w:rPr>
        <w:t xml:space="preserve"> </w:t>
      </w:r>
      <w:commentRangeStart w:id="39"/>
      <w:r>
        <w:rPr>
          <w:rFonts w:ascii="Times New Roman" w:hAnsi="Times New Roman" w:cs="Times New Roman"/>
        </w:rPr>
        <w:t xml:space="preserve">Before </w:t>
      </w:r>
      <w:r w:rsidRPr="00BA6929">
        <w:rPr>
          <w:rFonts w:ascii="Times New Roman" w:hAnsi="Times New Roman" w:cs="Times New Roman"/>
        </w:rPr>
        <w:t xml:space="preserve">January 2004, a </w:t>
      </w:r>
      <w:r>
        <w:rPr>
          <w:rFonts w:ascii="Times New Roman" w:hAnsi="Times New Roman" w:cs="Times New Roman"/>
        </w:rPr>
        <w:t>RT</w:t>
      </w:r>
      <w:r w:rsidRPr="00BA6929">
        <w:rPr>
          <w:rFonts w:ascii="Times New Roman" w:hAnsi="Times New Roman" w:cs="Times New Roman"/>
        </w:rPr>
        <w:t xml:space="preserve"> of less than 100</w:t>
      </w:r>
      <w:r>
        <w:rPr>
          <w:rFonts w:ascii="Times New Roman" w:hAnsi="Times New Roman" w:cs="Times New Roman"/>
        </w:rPr>
        <w:t xml:space="preserve"> </w:t>
      </w:r>
      <w:r w:rsidRPr="00BA6929">
        <w:rPr>
          <w:rFonts w:ascii="Times New Roman" w:hAnsi="Times New Roman" w:cs="Times New Roman"/>
        </w:rPr>
        <w:t xml:space="preserve">ms </w:t>
      </w:r>
      <w:r>
        <w:rPr>
          <w:rFonts w:ascii="Times New Roman" w:hAnsi="Times New Roman" w:cs="Times New Roman"/>
        </w:rPr>
        <w:t xml:space="preserve">(i.e. </w:t>
      </w:r>
      <w:r w:rsidRPr="00BA6929">
        <w:rPr>
          <w:rFonts w:ascii="Times New Roman" w:hAnsi="Times New Roman" w:cs="Times New Roman"/>
        </w:rPr>
        <w:t>a false start</w:t>
      </w:r>
      <w:r>
        <w:rPr>
          <w:rFonts w:ascii="Times New Roman" w:hAnsi="Times New Roman" w:cs="Times New Roman"/>
        </w:rPr>
        <w:t>)</w:t>
      </w:r>
      <w:r w:rsidRPr="00BA6929">
        <w:rPr>
          <w:rFonts w:ascii="Times New Roman" w:hAnsi="Times New Roman" w:cs="Times New Roman"/>
        </w:rPr>
        <w:t xml:space="preserve"> </w:t>
      </w:r>
      <w:r>
        <w:rPr>
          <w:rFonts w:ascii="Times New Roman" w:hAnsi="Times New Roman" w:cs="Times New Roman"/>
        </w:rPr>
        <w:t>resulted in a</w:t>
      </w:r>
      <w:r w:rsidRPr="00BA6929">
        <w:rPr>
          <w:rFonts w:ascii="Times New Roman" w:hAnsi="Times New Roman" w:cs="Times New Roman"/>
        </w:rPr>
        <w:t xml:space="preserve"> warning on a competitor and</w:t>
      </w:r>
      <w:r>
        <w:rPr>
          <w:rFonts w:ascii="Times New Roman" w:hAnsi="Times New Roman" w:cs="Times New Roman"/>
        </w:rPr>
        <w:t xml:space="preserve"> the</w:t>
      </w:r>
      <w:r w:rsidRPr="00BA6929">
        <w:rPr>
          <w:rFonts w:ascii="Times New Roman" w:hAnsi="Times New Roman" w:cs="Times New Roman"/>
        </w:rPr>
        <w:t xml:space="preserve"> competitor</w:t>
      </w:r>
      <w:r>
        <w:rPr>
          <w:rFonts w:ascii="Times New Roman" w:hAnsi="Times New Roman" w:cs="Times New Roman"/>
        </w:rPr>
        <w:t xml:space="preserve"> was disqualified for two false starts in a race</w:t>
      </w:r>
      <w:r w:rsidRPr="00BA6929">
        <w:rPr>
          <w:rFonts w:ascii="Times New Roman" w:hAnsi="Times New Roman" w:cs="Times New Roman"/>
        </w:rPr>
        <w:t xml:space="preserve">. </w:t>
      </w:r>
      <w:commentRangeEnd w:id="39"/>
      <w:r w:rsidR="00570596">
        <w:rPr>
          <w:rStyle w:val="CommentReference"/>
        </w:rPr>
        <w:commentReference w:id="39"/>
      </w:r>
      <w:r>
        <w:rPr>
          <w:rFonts w:ascii="Times New Roman" w:hAnsi="Times New Roman" w:cs="Times New Roman"/>
        </w:rPr>
        <w:t xml:space="preserve"> </w:t>
      </w:r>
      <w:r w:rsidRPr="00BA6929">
        <w:rPr>
          <w:rFonts w:ascii="Times New Roman" w:hAnsi="Times New Roman" w:cs="Times New Roman"/>
        </w:rPr>
        <w:t xml:space="preserve">From January 2004, a false start by any competitor placed all </w:t>
      </w:r>
      <w:del w:id="40" w:author="Edward Winter" w:date="2016-06-06T20:18:00Z">
        <w:r w:rsidRPr="00BA6929" w:rsidDel="00097DE9">
          <w:rPr>
            <w:rFonts w:ascii="Times New Roman" w:hAnsi="Times New Roman" w:cs="Times New Roman"/>
          </w:rPr>
          <w:delText xml:space="preserve">the </w:delText>
        </w:r>
      </w:del>
      <w:r w:rsidRPr="00BA6929">
        <w:rPr>
          <w:rFonts w:ascii="Times New Roman" w:hAnsi="Times New Roman" w:cs="Times New Roman"/>
        </w:rPr>
        <w:t xml:space="preserve">athletes in </w:t>
      </w:r>
      <w:ins w:id="41" w:author="Edward Winter" w:date="2016-06-06T20:18:00Z">
        <w:r w:rsidR="006E1E16">
          <w:rPr>
            <w:rFonts w:ascii="Times New Roman" w:hAnsi="Times New Roman" w:cs="Times New Roman"/>
          </w:rPr>
          <w:t>a</w:t>
        </w:r>
      </w:ins>
      <w:del w:id="42" w:author="Edward Winter" w:date="2016-06-06T20:18:00Z">
        <w:r w:rsidRPr="00BA6929" w:rsidDel="006E1E16">
          <w:rPr>
            <w:rFonts w:ascii="Times New Roman" w:hAnsi="Times New Roman" w:cs="Times New Roman"/>
          </w:rPr>
          <w:delText>the</w:delText>
        </w:r>
      </w:del>
      <w:r w:rsidRPr="00BA6929">
        <w:rPr>
          <w:rFonts w:ascii="Times New Roman" w:hAnsi="Times New Roman" w:cs="Times New Roman"/>
        </w:rPr>
        <w:t xml:space="preserve"> race on a </w:t>
      </w:r>
      <w:r>
        <w:rPr>
          <w:rFonts w:ascii="Times New Roman" w:hAnsi="Times New Roman" w:cs="Times New Roman"/>
        </w:rPr>
        <w:t xml:space="preserve">first </w:t>
      </w:r>
      <w:r w:rsidRPr="00BA6929">
        <w:rPr>
          <w:rFonts w:ascii="Times New Roman" w:hAnsi="Times New Roman" w:cs="Times New Roman"/>
        </w:rPr>
        <w:t>warning.</w:t>
      </w:r>
      <w:r>
        <w:rPr>
          <w:rFonts w:ascii="Times New Roman" w:hAnsi="Times New Roman" w:cs="Times New Roman"/>
        </w:rPr>
        <w:t xml:space="preserve"> </w:t>
      </w:r>
      <w:r w:rsidRPr="00BA6929">
        <w:rPr>
          <w:rFonts w:ascii="Times New Roman" w:hAnsi="Times New Roman" w:cs="Times New Roman"/>
        </w:rPr>
        <w:t xml:space="preserve"> </w:t>
      </w:r>
      <w:r>
        <w:rPr>
          <w:rFonts w:ascii="Times New Roman" w:hAnsi="Times New Roman" w:cs="Times New Roman"/>
        </w:rPr>
        <w:t>Subsequently, a</w:t>
      </w:r>
      <w:r w:rsidRPr="00BA6929">
        <w:rPr>
          <w:rFonts w:ascii="Times New Roman" w:hAnsi="Times New Roman" w:cs="Times New Roman"/>
        </w:rPr>
        <w:t xml:space="preserve">ny sprinter registering a false start would </w:t>
      </w:r>
      <w:r>
        <w:rPr>
          <w:rFonts w:ascii="Times New Roman" w:hAnsi="Times New Roman" w:cs="Times New Roman"/>
        </w:rPr>
        <w:t xml:space="preserve">be </w:t>
      </w:r>
      <w:r w:rsidRPr="00BA6929">
        <w:rPr>
          <w:rFonts w:ascii="Times New Roman" w:hAnsi="Times New Roman" w:cs="Times New Roman"/>
        </w:rPr>
        <w:t xml:space="preserve">automatically disqualified regardless of whether </w:t>
      </w:r>
      <w:del w:id="43" w:author="Edward Winter" w:date="2016-06-06T20:18:00Z">
        <w:r w:rsidRPr="00BA6929" w:rsidDel="008C009D">
          <w:rPr>
            <w:rFonts w:ascii="Times New Roman" w:hAnsi="Times New Roman" w:cs="Times New Roman"/>
          </w:rPr>
          <w:delText>(s)</w:delText>
        </w:r>
      </w:del>
      <w:r w:rsidRPr="00BA6929">
        <w:rPr>
          <w:rFonts w:ascii="Times New Roman" w:hAnsi="Times New Roman" w:cs="Times New Roman"/>
        </w:rPr>
        <w:t>he</w:t>
      </w:r>
      <w:ins w:id="44" w:author="Edward Winter" w:date="2016-06-06T20:18:00Z">
        <w:r w:rsidR="008C009D">
          <w:rPr>
            <w:rFonts w:ascii="Times New Roman" w:hAnsi="Times New Roman" w:cs="Times New Roman"/>
          </w:rPr>
          <w:t xml:space="preserve"> or she</w:t>
        </w:r>
      </w:ins>
      <w:r w:rsidRPr="00BA6929">
        <w:rPr>
          <w:rFonts w:ascii="Times New Roman" w:hAnsi="Times New Roman" w:cs="Times New Roman"/>
        </w:rPr>
        <w:t xml:space="preserve"> was the original offender.</w:t>
      </w:r>
      <w:r>
        <w:rPr>
          <w:rFonts w:ascii="Times New Roman" w:hAnsi="Times New Roman" w:cs="Times New Roman"/>
        </w:rPr>
        <w:t xml:space="preserve"> </w:t>
      </w:r>
      <w:r w:rsidRPr="00BA6929">
        <w:rPr>
          <w:rFonts w:ascii="Times New Roman" w:hAnsi="Times New Roman" w:cs="Times New Roman"/>
        </w:rPr>
        <w:t xml:space="preserve"> </w:t>
      </w:r>
      <w:ins w:id="45" w:author="Edward Winter" w:date="2016-06-06T20:19:00Z">
        <w:r w:rsidR="008C009D">
          <w:rPr>
            <w:rFonts w:ascii="Times New Roman" w:hAnsi="Times New Roman" w:cs="Times New Roman"/>
          </w:rPr>
          <w:t>In 2010, t</w:t>
        </w:r>
      </w:ins>
      <w:del w:id="46" w:author="Edward Winter" w:date="2016-06-06T20:19:00Z">
        <w:r w:rsidDel="008C009D">
          <w:rPr>
            <w:rFonts w:ascii="Times New Roman" w:hAnsi="Times New Roman" w:cs="Times New Roman"/>
          </w:rPr>
          <w:delText>T</w:delText>
        </w:r>
      </w:del>
      <w:r>
        <w:rPr>
          <w:rFonts w:ascii="Times New Roman" w:hAnsi="Times New Roman" w:cs="Times New Roman"/>
        </w:rPr>
        <w:t xml:space="preserve">o eradicate gamesmanship </w:t>
      </w:r>
      <w:r>
        <w:rPr>
          <w:rFonts w:ascii="Times New Roman" w:hAnsi="Times New Roman" w:cs="Times New Roman"/>
        </w:rPr>
        <w:fldChar w:fldCharType="begin"/>
      </w:r>
      <w:r w:rsidR="00154312">
        <w:rPr>
          <w:rFonts w:ascii="Times New Roman" w:hAnsi="Times New Roman" w:cs="Times New Roman"/>
        </w:rPr>
        <w:instrText xml:space="preserve"> ADDIN EN.CITE &lt;EndNote&gt;&lt;Cite&gt;&lt;Author&gt;Athletics Australia&lt;/Author&gt;&lt;Year&gt;2009&lt;/Year&gt;&lt;RecNum&gt;47&lt;/RecNum&gt;&lt;DisplayText&gt;(Athletics Australia, 2009)&lt;/DisplayText&gt;&lt;record&gt;&lt;rec-number&gt;47&lt;/rec-number&gt;&lt;foreign-keys&gt;&lt;key app="EN" db-id="0zxvwf9f6xset3exsr5x2a975zwvztxseprs" timestamp="1459275259"&gt;47&lt;/key&gt;&lt;/foreign-keys&gt;&lt;ref-type name="Web Page"&gt;12&lt;/ref-type&gt;&lt;contributors&gt;&lt;authors&gt;&lt;author&gt;Athletics Australia,&lt;/author&gt;&lt;/authors&gt;&lt;/contributors&gt;&lt;titles&gt;&lt;title&gt;Implementation of IAAF &amp;quot;No False Start&amp;quot; Rule&lt;/title&gt;&lt;/titles&gt;&lt;dates&gt;&lt;year&gt;2009&lt;/year&gt;&lt;/dates&gt;&lt;urls&gt;&lt;related-urls&gt;&lt;url&gt;http://www.easternsuburbs.org.au/assets/console/customitem/attachments/New_Start_Rule_Guidelines_141109.pdf&lt;/url&gt;&lt;/related-urls&gt;&lt;/urls&gt;&lt;/record&gt;&lt;/Cite&gt;&lt;/EndNote&gt;</w:instrText>
      </w:r>
      <w:r>
        <w:rPr>
          <w:rFonts w:ascii="Times New Roman" w:hAnsi="Times New Roman" w:cs="Times New Roman"/>
        </w:rPr>
        <w:fldChar w:fldCharType="separate"/>
      </w:r>
      <w:r w:rsidR="00154312">
        <w:rPr>
          <w:rFonts w:ascii="Times New Roman" w:hAnsi="Times New Roman" w:cs="Times New Roman"/>
          <w:noProof/>
        </w:rPr>
        <w:t>(Athletics Australia, 2009)</w:t>
      </w:r>
      <w:r>
        <w:rPr>
          <w:rFonts w:ascii="Times New Roman" w:hAnsi="Times New Roman" w:cs="Times New Roman"/>
        </w:rPr>
        <w:fldChar w:fldCharType="end"/>
      </w:r>
      <w:r>
        <w:rPr>
          <w:rFonts w:ascii="Times New Roman" w:hAnsi="Times New Roman" w:cs="Times New Roman"/>
        </w:rPr>
        <w:t>,</w:t>
      </w:r>
      <w:r w:rsidRPr="00BA6929">
        <w:rPr>
          <w:rFonts w:ascii="Times New Roman" w:hAnsi="Times New Roman" w:cs="Times New Roman"/>
        </w:rPr>
        <w:t xml:space="preserve"> the IAAF made </w:t>
      </w:r>
      <w:r w:rsidR="00194313" w:rsidRPr="0093392E">
        <w:rPr>
          <w:rFonts w:ascii="Times New Roman" w:hAnsi="Times New Roman" w:cs="Times New Roman"/>
        </w:rPr>
        <w:t>further</w:t>
      </w:r>
      <w:r w:rsidR="00194313" w:rsidRPr="00194313">
        <w:rPr>
          <w:rFonts w:ascii="Times New Roman" w:hAnsi="Times New Roman" w:cs="Times New Roman"/>
          <w:color w:val="FF0000"/>
        </w:rPr>
        <w:t xml:space="preserve"> </w:t>
      </w:r>
      <w:ins w:id="47" w:author="Edward Winter" w:date="2016-06-06T20:18:00Z">
        <w:r w:rsidR="008C009D">
          <w:rPr>
            <w:rFonts w:ascii="Times New Roman" w:hAnsi="Times New Roman" w:cs="Times New Roman"/>
          </w:rPr>
          <w:t>important</w:t>
        </w:r>
      </w:ins>
      <w:del w:id="48" w:author="Edward Winter" w:date="2016-06-06T20:18:00Z">
        <w:r w:rsidRPr="00BA6929" w:rsidDel="008C009D">
          <w:rPr>
            <w:rFonts w:ascii="Times New Roman" w:hAnsi="Times New Roman" w:cs="Times New Roman"/>
          </w:rPr>
          <w:delText>significant</w:delText>
        </w:r>
      </w:del>
      <w:r w:rsidRPr="00BA6929">
        <w:rPr>
          <w:rFonts w:ascii="Times New Roman" w:hAnsi="Times New Roman" w:cs="Times New Roman"/>
        </w:rPr>
        <w:t xml:space="preserve"> changes to the </w:t>
      </w:r>
      <w:r>
        <w:rPr>
          <w:rFonts w:ascii="Times New Roman" w:hAnsi="Times New Roman" w:cs="Times New Roman"/>
        </w:rPr>
        <w:t>false start disqualification rule</w:t>
      </w:r>
      <w:del w:id="49" w:author="Edward Winter" w:date="2016-06-06T20:19:00Z">
        <w:r w:rsidRPr="00BA6929" w:rsidDel="008C009D">
          <w:rPr>
            <w:rFonts w:ascii="Times New Roman" w:hAnsi="Times New Roman" w:cs="Times New Roman"/>
          </w:rPr>
          <w:delText xml:space="preserve"> in January </w:delText>
        </w:r>
        <w:r w:rsidDel="008C009D">
          <w:rPr>
            <w:rFonts w:ascii="Times New Roman" w:hAnsi="Times New Roman" w:cs="Times New Roman"/>
          </w:rPr>
          <w:delText>2010</w:delText>
        </w:r>
      </w:del>
      <w:r w:rsidRPr="00BA6929">
        <w:rPr>
          <w:rFonts w:ascii="Times New Roman" w:hAnsi="Times New Roman" w:cs="Times New Roman"/>
        </w:rPr>
        <w:t xml:space="preserve">. </w:t>
      </w:r>
      <w:r>
        <w:rPr>
          <w:rFonts w:ascii="Times New Roman" w:hAnsi="Times New Roman" w:cs="Times New Roman"/>
        </w:rPr>
        <w:t xml:space="preserve"> </w:t>
      </w:r>
      <w:r w:rsidRPr="00BA6929">
        <w:rPr>
          <w:rFonts w:ascii="Times New Roman" w:hAnsi="Times New Roman" w:cs="Times New Roman"/>
        </w:rPr>
        <w:t>Under the revised</w:t>
      </w:r>
      <w:r>
        <w:rPr>
          <w:rFonts w:ascii="Times New Roman" w:hAnsi="Times New Roman" w:cs="Times New Roman"/>
        </w:rPr>
        <w:t xml:space="preserve"> “No False Start”</w:t>
      </w:r>
      <w:r w:rsidRPr="00BA6929">
        <w:rPr>
          <w:rFonts w:ascii="Times New Roman" w:hAnsi="Times New Roman" w:cs="Times New Roman"/>
        </w:rPr>
        <w:t xml:space="preserve"> </w:t>
      </w:r>
      <w:r>
        <w:rPr>
          <w:rFonts w:ascii="Times New Roman" w:hAnsi="Times New Roman" w:cs="Times New Roman"/>
        </w:rPr>
        <w:t>rule,</w:t>
      </w:r>
      <w:r w:rsidRPr="00BA6929">
        <w:rPr>
          <w:rFonts w:ascii="Times New Roman" w:hAnsi="Times New Roman" w:cs="Times New Roman"/>
        </w:rPr>
        <w:t xml:space="preserve"> no warnings are issued and a competitor who false starts is automatically disqualified and removed from the race. </w:t>
      </w:r>
    </w:p>
    <w:p w14:paraId="1F372967" w14:textId="77777777" w:rsidR="00315B26" w:rsidRDefault="00315B26" w:rsidP="00315B26">
      <w:pPr>
        <w:spacing w:line="480" w:lineRule="auto"/>
        <w:rPr>
          <w:rFonts w:ascii="Times New Roman" w:hAnsi="Times New Roman" w:cs="Times New Roman"/>
        </w:rPr>
      </w:pPr>
    </w:p>
    <w:p w14:paraId="6B1C50DD" w14:textId="038D8C2A" w:rsidR="00B86592" w:rsidRDefault="00315B26" w:rsidP="00315B26">
      <w:pPr>
        <w:spacing w:line="480" w:lineRule="auto"/>
        <w:rPr>
          <w:rFonts w:ascii="Times New Roman" w:hAnsi="Times New Roman" w:cs="Times New Roman"/>
        </w:rPr>
      </w:pPr>
      <w:r>
        <w:rPr>
          <w:rFonts w:ascii="Times New Roman" w:hAnsi="Times New Roman" w:cs="Times New Roman"/>
        </w:rPr>
        <w:t xml:space="preserve">The 100 ms </w:t>
      </w:r>
      <w:del w:id="50" w:author="Edward Winter" w:date="2016-06-06T20:20:00Z">
        <w:r w:rsidDel="00DF5A96">
          <w:rPr>
            <w:rFonts w:ascii="Times New Roman" w:hAnsi="Times New Roman" w:cs="Times New Roman"/>
          </w:rPr>
          <w:delText xml:space="preserve">latency </w:delText>
        </w:r>
      </w:del>
      <w:r>
        <w:rPr>
          <w:rFonts w:ascii="Times New Roman" w:hAnsi="Times New Roman" w:cs="Times New Roman"/>
        </w:rPr>
        <w:t xml:space="preserve">period used to detect a false start is measured as the time taken by an athlete to produce a </w:t>
      </w:r>
      <w:commentRangeStart w:id="51"/>
      <w:r>
        <w:rPr>
          <w:rFonts w:ascii="Times New Roman" w:hAnsi="Times New Roman" w:cs="Times New Roman"/>
        </w:rPr>
        <w:t>predefined force</w:t>
      </w:r>
      <w:commentRangeEnd w:id="51"/>
      <w:r w:rsidR="001E3923">
        <w:rPr>
          <w:rStyle w:val="CommentReference"/>
        </w:rPr>
        <w:commentReference w:id="51"/>
      </w:r>
      <w:r>
        <w:rPr>
          <w:rFonts w:ascii="Times New Roman" w:hAnsi="Times New Roman" w:cs="Times New Roman"/>
        </w:rPr>
        <w:t xml:space="preserve"> or acceleration threshold on the starting blocks.  </w:t>
      </w:r>
      <w:r>
        <w:rPr>
          <w:rFonts w:ascii="Times New Roman" w:hAnsi="Times New Roman" w:cs="Times New Roman"/>
        </w:rPr>
        <w:fldChar w:fldCharType="begin"/>
      </w:r>
      <w:r w:rsidR="00154312">
        <w:rPr>
          <w:rFonts w:ascii="Times New Roman" w:hAnsi="Times New Roman" w:cs="Times New Roman"/>
        </w:rPr>
        <w:instrText xml:space="preserve"> ADDIN EN.CITE &lt;EndNote&gt;&lt;Cite AuthorYear="1"&gt;&lt;Author&gt;Lipps&lt;/Author&gt;&lt;Year&gt;2011&lt;/Year&gt;&lt;RecNum&gt;27&lt;/RecNum&gt;&lt;DisplayText&gt;Lipps, Galecki et al. (2011)&lt;/DisplayText&gt;&lt;record&gt;&lt;rec-number&gt;27&lt;/rec-number&gt;&lt;foreign-keys&gt;&lt;key app="EN" db-id="0zxvwf9f6xset3exsr5x2a975zwvztxseprs" timestamp="1455279479"&gt;27&lt;/key&gt;&lt;/foreign-keys&gt;&lt;ref-type name="Journal Article"&gt;17&lt;/ref-type&gt;&lt;contributors&gt;&lt;authors&gt;&lt;author&gt;Lipps, D. B.&lt;/author&gt;&lt;author&gt;Galecki, A. T.&lt;/author&gt;&lt;author&gt;Ashton-Miller, J. A.&lt;/author&gt;&lt;/authors&gt;&lt;/contributors&gt;&lt;titles&gt;&lt;title&gt;On the implications of a sex difference in the reaction times of sprinters at the Beijing Olympics&lt;/title&gt;&lt;secondary-title&gt;PLoS ONE&lt;/secondary-title&gt;&lt;/titles&gt;&lt;periodical&gt;&lt;full-title&gt;PLoS ONE&lt;/full-title&gt;&lt;/periodical&gt;&lt;volume&gt;6&lt;/volume&gt;&lt;number&gt;10&lt;/number&gt;&lt;dates&gt;&lt;year&gt;2011&lt;/year&gt;&lt;/dates&gt;&lt;work-type&gt;Article&lt;/work-type&gt;&lt;urls&gt;&lt;related-urls&gt;&lt;url&gt;http://www.scopus.com/inward/record.url?eid=2-s2.0-80054784029&amp;amp;partnerID=40&amp;amp;md5=cfe06d5122b61ed656cb8527af48c2f1&lt;/url&gt;&lt;url&gt;http://www.plosone.org/article/fetchObject.action?uri=info:doi/10.1371/journal.pone.0026141&amp;amp;representation=PDF&lt;/url&gt;&lt;/related-urls&gt;&lt;/urls&gt;&lt;custom7&gt;e26141&lt;/custom7&gt;&lt;electronic-resource-num&gt;10.1371/journal.pone.0026141&lt;/electronic-resource-num&gt;&lt;remote-database-name&gt;Scopus&lt;/remote-database-name&gt;&lt;/record&gt;&lt;/Cite&gt;&lt;/EndNote&gt;</w:instrText>
      </w:r>
      <w:r>
        <w:rPr>
          <w:rFonts w:ascii="Times New Roman" w:hAnsi="Times New Roman" w:cs="Times New Roman"/>
        </w:rPr>
        <w:fldChar w:fldCharType="separate"/>
      </w:r>
      <w:r w:rsidR="00154312">
        <w:rPr>
          <w:rFonts w:ascii="Times New Roman" w:hAnsi="Times New Roman" w:cs="Times New Roman"/>
          <w:noProof/>
        </w:rPr>
        <w:t>Lipps, Galecki et al. (2011)</w:t>
      </w:r>
      <w:r>
        <w:rPr>
          <w:rFonts w:ascii="Times New Roman" w:hAnsi="Times New Roman" w:cs="Times New Roman"/>
        </w:rPr>
        <w:fldChar w:fldCharType="end"/>
      </w:r>
      <w:r w:rsidRPr="00BA6929">
        <w:rPr>
          <w:rFonts w:ascii="Times New Roman" w:hAnsi="Times New Roman" w:cs="Times New Roman"/>
        </w:rPr>
        <w:t xml:space="preserve"> </w:t>
      </w:r>
      <w:r w:rsidR="00B86592">
        <w:rPr>
          <w:rFonts w:ascii="Times New Roman" w:hAnsi="Times New Roman" w:cs="Times New Roman"/>
        </w:rPr>
        <w:t>noted</w:t>
      </w:r>
      <w:r w:rsidRPr="00BA6929">
        <w:rPr>
          <w:rFonts w:ascii="Times New Roman" w:hAnsi="Times New Roman" w:cs="Times New Roman"/>
        </w:rPr>
        <w:t xml:space="preserve"> that </w:t>
      </w:r>
      <w:r>
        <w:rPr>
          <w:rFonts w:ascii="Times New Roman" w:hAnsi="Times New Roman" w:cs="Times New Roman"/>
        </w:rPr>
        <w:t>the IAAF justification for this</w:t>
      </w:r>
      <w:r w:rsidRPr="00BA6929">
        <w:rPr>
          <w:rFonts w:ascii="Times New Roman" w:hAnsi="Times New Roman" w:cs="Times New Roman"/>
        </w:rPr>
        <w:t xml:space="preserve"> 100</w:t>
      </w:r>
      <w:r>
        <w:rPr>
          <w:rFonts w:ascii="Times New Roman" w:hAnsi="Times New Roman" w:cs="Times New Roman"/>
        </w:rPr>
        <w:t xml:space="preserve"> </w:t>
      </w:r>
      <w:r w:rsidRPr="00BA6929">
        <w:rPr>
          <w:rFonts w:ascii="Times New Roman" w:hAnsi="Times New Roman" w:cs="Times New Roman"/>
        </w:rPr>
        <w:t xml:space="preserve">ms threshold </w:t>
      </w:r>
      <w:ins w:id="52" w:author="Edward Winter" w:date="2016-06-06T20:21:00Z">
        <w:r w:rsidR="001501D4">
          <w:rPr>
            <w:rFonts w:ascii="Times New Roman" w:hAnsi="Times New Roman" w:cs="Times New Roman"/>
          </w:rPr>
          <w:t>was</w:t>
        </w:r>
      </w:ins>
      <w:del w:id="53" w:author="Edward Winter" w:date="2016-06-06T20:21:00Z">
        <w:r w:rsidRPr="00BA6929" w:rsidDel="001501D4">
          <w:rPr>
            <w:rFonts w:ascii="Times New Roman" w:hAnsi="Times New Roman" w:cs="Times New Roman"/>
          </w:rPr>
          <w:delText>is</w:delText>
        </w:r>
      </w:del>
      <w:r w:rsidRPr="00BA6929">
        <w:rPr>
          <w:rFonts w:ascii="Times New Roman" w:hAnsi="Times New Roman" w:cs="Times New Roman"/>
        </w:rPr>
        <w:t xml:space="preserve"> based on a considerably dated study </w:t>
      </w:r>
      <w:ins w:id="54" w:author="Edward Winter" w:date="2016-06-06T20:21:00Z">
        <w:r w:rsidR="008E5647">
          <w:rPr>
            <w:rFonts w:ascii="Times New Roman" w:hAnsi="Times New Roman" w:cs="Times New Roman"/>
          </w:rPr>
          <w:t>that had only</w:t>
        </w:r>
      </w:ins>
      <w:del w:id="55" w:author="Edward Winter" w:date="2016-06-06T20:21:00Z">
        <w:r w:rsidRPr="00BA6929" w:rsidDel="008E5647">
          <w:rPr>
            <w:rFonts w:ascii="Times New Roman" w:hAnsi="Times New Roman" w:cs="Times New Roman"/>
          </w:rPr>
          <w:delText>involving</w:delText>
        </w:r>
      </w:del>
      <w:r w:rsidRPr="00BA6929">
        <w:rPr>
          <w:rFonts w:ascii="Times New Roman" w:hAnsi="Times New Roman" w:cs="Times New Roman"/>
        </w:rPr>
        <w:t xml:space="preserve"> </w:t>
      </w:r>
      <w:del w:id="56" w:author="Edward Winter" w:date="2016-06-06T20:21:00Z">
        <w:r w:rsidRPr="00BA6929" w:rsidDel="008E5647">
          <w:rPr>
            <w:rFonts w:ascii="Times New Roman" w:hAnsi="Times New Roman" w:cs="Times New Roman"/>
          </w:rPr>
          <w:delText xml:space="preserve">eight non-elite </w:delText>
        </w:r>
      </w:del>
      <w:r w:rsidRPr="00BA6929">
        <w:rPr>
          <w:rFonts w:ascii="Times New Roman" w:hAnsi="Times New Roman" w:cs="Times New Roman"/>
        </w:rPr>
        <w:t>Fin</w:t>
      </w:r>
      <w:r>
        <w:rPr>
          <w:rFonts w:ascii="Times New Roman" w:hAnsi="Times New Roman" w:cs="Times New Roman"/>
        </w:rPr>
        <w:t>n</w:t>
      </w:r>
      <w:r w:rsidRPr="00BA6929">
        <w:rPr>
          <w:rFonts w:ascii="Times New Roman" w:hAnsi="Times New Roman" w:cs="Times New Roman"/>
        </w:rPr>
        <w:t>ish male sprinters</w:t>
      </w:r>
      <w:ins w:id="57" w:author="Edward Winter" w:date="2016-06-06T20:21:00Z">
        <w:r w:rsidR="008E5647">
          <w:rPr>
            <w:rFonts w:ascii="Times New Roman" w:hAnsi="Times New Roman" w:cs="Times New Roman"/>
          </w:rPr>
          <w:t>, none of whom was of elite standard</w:t>
        </w:r>
      </w:ins>
      <w:r w:rsidRPr="00BA6929">
        <w:rPr>
          <w:rFonts w:ascii="Times New Roman" w:hAnsi="Times New Roman" w:cs="Times New Roman"/>
        </w:rPr>
        <w:t xml:space="preserve"> </w:t>
      </w:r>
      <w:r>
        <w:rPr>
          <w:rFonts w:ascii="Times New Roman" w:hAnsi="Times New Roman" w:cs="Times New Roman"/>
        </w:rPr>
        <w:fldChar w:fldCharType="begin"/>
      </w:r>
      <w:r w:rsidR="00154312">
        <w:rPr>
          <w:rFonts w:ascii="Times New Roman" w:hAnsi="Times New Roman" w:cs="Times New Roman"/>
        </w:rPr>
        <w:instrText xml:space="preserve"> ADDIN EN.CITE &lt;EndNote&gt;&lt;Cite&gt;&lt;Author&gt;Mero&lt;/Author&gt;&lt;Year&gt;1990&lt;/Year&gt;&lt;RecNum&gt;28&lt;/RecNum&gt;&lt;DisplayText&gt;(Mero and Komi, 1990)&lt;/DisplayText&gt;&lt;record&gt;&lt;rec-number&gt;28&lt;/rec-number&gt;&lt;foreign-keys&gt;&lt;key app="EN" db-id="0zxvwf9f6xset3exsr5x2a975zwvztxseprs" timestamp="1455279511"&gt;28&lt;/key&gt;&lt;/foreign-keys&gt;&lt;ref-type name="Journal Article"&gt;17&lt;/ref-type&gt;&lt;contributors&gt;&lt;authors&gt;&lt;author&gt;Mero, A.&lt;/author&gt;&lt;author&gt;Komi, P. V.&lt;/author&gt;&lt;/authors&gt;&lt;/contributors&gt;&lt;titles&gt;&lt;title&gt;Reaction time and electromyographic activity during a sprint start&lt;/title&gt;&lt;secondary-title&gt;European Journal of Applied Physiology and Occupational Physiology&lt;/secondary-title&gt;&lt;/titles&gt;&lt;periodical&gt;&lt;full-title&gt;European Journal of Applied Physiology and Occupational Physiology&lt;/full-title&gt;&lt;/periodical&gt;&lt;pages&gt;73-80&lt;/pages&gt;&lt;volume&gt;61&lt;/volume&gt;&lt;number&gt;1-2&lt;/number&gt;&lt;dates&gt;&lt;year&gt;1990&lt;/year&gt;&lt;/dates&gt;&lt;work-type&gt;Article&lt;/work-type&gt;&lt;urls&gt;&lt;related-urls&gt;&lt;url&gt;http://www.scopus.com/inward/record.url?eid=2-s2.0-0025153576&amp;amp;partnerID=40&amp;amp;md5=85bb4801e2b3cce3a7e5d53c5a87f8c1&lt;/url&gt;&lt;url&gt;http://link.springer.com/article/10.1007%2FBF00236697&lt;/url&gt;&lt;/related-urls&gt;&lt;/urls&gt;&lt;electronic-resource-num&gt;10.1007/BF00236697&lt;/electronic-resource-num&gt;&lt;remote-database-name&gt;Scopus&lt;/remote-database-name&gt;&lt;/record&gt;&lt;/Cite&gt;&lt;/EndNote&gt;</w:instrText>
      </w:r>
      <w:r>
        <w:rPr>
          <w:rFonts w:ascii="Times New Roman" w:hAnsi="Times New Roman" w:cs="Times New Roman"/>
        </w:rPr>
        <w:fldChar w:fldCharType="separate"/>
      </w:r>
      <w:r w:rsidR="00154312">
        <w:rPr>
          <w:rFonts w:ascii="Times New Roman" w:hAnsi="Times New Roman" w:cs="Times New Roman"/>
          <w:noProof/>
        </w:rPr>
        <w:t>(Mero and Komi, 1990)</w:t>
      </w:r>
      <w:r>
        <w:rPr>
          <w:rFonts w:ascii="Times New Roman" w:hAnsi="Times New Roman" w:cs="Times New Roman"/>
        </w:rPr>
        <w:fldChar w:fldCharType="end"/>
      </w:r>
      <w:r w:rsidRPr="00BA6929">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fldChar w:fldCharType="begin"/>
      </w:r>
      <w:r w:rsidR="00154312">
        <w:rPr>
          <w:rFonts w:ascii="Times New Roman" w:hAnsi="Times New Roman" w:cs="Times New Roman"/>
        </w:rPr>
        <w:instrText xml:space="preserve"> ADDIN EN.CITE &lt;EndNote&gt;&lt;Cite AuthorYear="1"&gt;&lt;Author&gt;Pain&lt;/Author&gt;&lt;Year&gt;2007&lt;/Year&gt;&lt;RecNum&gt;34&lt;/RecNum&gt;&lt;DisplayText&gt;Pain and Hibbs (2007)&lt;/DisplayText&gt;&lt;record&gt;&lt;rec-number&gt;34&lt;/rec-number&gt;&lt;foreign-keys&gt;&lt;key app="EN" db-id="0zxvwf9f6xset3exsr5x2a975zwvztxseprs" timestamp="1455294774"&gt;34&lt;/key&gt;&lt;/foreign-keys&gt;&lt;ref-type name="Journal Article"&gt;17&lt;/ref-type&gt;&lt;contributors&gt;&lt;authors&gt;&lt;author&gt;Pain, M. T. G.&lt;/author&gt;&lt;author&gt;Hibbs, A.&lt;/author&gt;&lt;/authors&gt;&lt;/contributors&gt;&lt;titles&gt;&lt;title&gt;Sprint starts and the minimum auditory reaction time&lt;/title&gt;&lt;secondary-title&gt;Journal of Sports Sciences&lt;/secondary-title&gt;&lt;/titles&gt;&lt;periodical&gt;&lt;full-title&gt;Journal of Sports Sciences&lt;/full-title&gt;&lt;/periodical&gt;&lt;pages&gt;79-86&lt;/pages&gt;&lt;volume&gt;25&lt;/volume&gt;&lt;number&gt;1&lt;/number&gt;&lt;dates&gt;&lt;year&gt;2007&lt;/year&gt;&lt;/dates&gt;&lt;work-type&gt;Article&lt;/work-type&gt;&lt;urls&gt;&lt;related-urls&gt;&lt;url&gt;http://www.scopus.com/inward/record.url?eid=2-s2.0-37849187504&amp;amp;partnerID=40&amp;amp;md5=cb65f23bd14ca566f4bc3c6f051b514d&lt;/url&gt;&lt;url&gt;http://www.tandfonline.com/doi/pdf/10.1080/02640410600718004&lt;/url&gt;&lt;/related-urls&gt;&lt;/urls&gt;&lt;electronic-resource-num&gt;10.1080/02640410600718004&lt;/electronic-resource-num&gt;&lt;remote-database-name&gt;Scopus&lt;/remote-database-name&gt;&lt;/record&gt;&lt;/Cite&gt;&lt;/EndNote&gt;</w:instrText>
      </w:r>
      <w:r>
        <w:rPr>
          <w:rFonts w:ascii="Times New Roman" w:hAnsi="Times New Roman" w:cs="Times New Roman"/>
        </w:rPr>
        <w:fldChar w:fldCharType="separate"/>
      </w:r>
      <w:r w:rsidR="00154312">
        <w:rPr>
          <w:rFonts w:ascii="Times New Roman" w:hAnsi="Times New Roman" w:cs="Times New Roman"/>
          <w:noProof/>
        </w:rPr>
        <w:t>Pain and Hibbs (2007)</w:t>
      </w:r>
      <w:r>
        <w:rPr>
          <w:rFonts w:ascii="Times New Roman" w:hAnsi="Times New Roman" w:cs="Times New Roman"/>
        </w:rPr>
        <w:fldChar w:fldCharType="end"/>
      </w:r>
      <w:r>
        <w:rPr>
          <w:rFonts w:ascii="Times New Roman" w:hAnsi="Times New Roman" w:cs="Times New Roman"/>
        </w:rPr>
        <w:t xml:space="preserve"> suggested that genuine </w:t>
      </w:r>
      <w:r>
        <w:rPr>
          <w:rFonts w:ascii="Times New Roman" w:hAnsi="Times New Roman" w:cs="Times New Roman"/>
        </w:rPr>
        <w:lastRenderedPageBreak/>
        <w:t xml:space="preserve">RTs of 85 ms are possible and </w:t>
      </w:r>
      <w:r>
        <w:rPr>
          <w:rFonts w:ascii="Times New Roman" w:hAnsi="Times New Roman" w:cs="Times New Roman"/>
        </w:rPr>
        <w:fldChar w:fldCharType="begin"/>
      </w:r>
      <w:r w:rsidR="00154312">
        <w:rPr>
          <w:rFonts w:ascii="Times New Roman" w:hAnsi="Times New Roman" w:cs="Times New Roman"/>
        </w:rPr>
        <w:instrText xml:space="preserve"> ADDIN EN.CITE &lt;EndNote&gt;&lt;Cite AuthorYear="1"&gt;&lt;Author&gt;Brown&lt;/Author&gt;&lt;Year&gt;2008&lt;/Year&gt;&lt;RecNum&gt;33&lt;/RecNum&gt;&lt;DisplayText&gt;Brown, Kenwell et al. (2008)&lt;/DisplayText&gt;&lt;record&gt;&lt;rec-number&gt;33&lt;/rec-number&gt;&lt;foreign-keys&gt;&lt;key app="EN" db-id="0zxvwf9f6xset3exsr5x2a975zwvztxseprs" timestamp="1455294671"&gt;33&lt;/key&gt;&lt;/foreign-keys&gt;&lt;ref-type name="Journal Article"&gt;17&lt;/ref-type&gt;&lt;contributors&gt;&lt;authors&gt;&lt;author&gt;Brown, A. M.&lt;/author&gt;&lt;author&gt;Kenwell, Z. R.&lt;/author&gt;&lt;author&gt;Maraj, B. K. V.&lt;/author&gt;&lt;author&gt;Collins, D. F.&lt;/author&gt;&lt;/authors&gt;&lt;/contributors&gt;&lt;titles&gt;&lt;title&gt;&amp;quot;Go&amp;quot; signal intensity influences the sprint start&lt;/title&gt;&lt;secondary-title&gt;Medicine and Science in Sports and Exercise&lt;/secondary-title&gt;&lt;/titles&gt;&lt;periodical&gt;&lt;full-title&gt;Medicine and Science in Sports and Exercise&lt;/full-title&gt;&lt;/periodical&gt;&lt;pages&gt;1142-1148&lt;/pages&gt;&lt;volume&gt;40&lt;/volume&gt;&lt;number&gt;6&lt;/number&gt;&lt;dates&gt;&lt;year&gt;2008&lt;/year&gt;&lt;/dates&gt;&lt;work-type&gt;Article&lt;/work-type&gt;&lt;urls&gt;&lt;related-urls&gt;&lt;url&gt;http://www.scopus.com/inward/record.url?eid=2-s2.0-54049147803&amp;amp;partnerID=40&amp;amp;md5=3391cffec0ff4d91c64fb1c89ae3203c&lt;/url&gt;&lt;url&gt;http://graphics.tx.ovid.com/ovftpdfs/FPDDNCJCLBHDBP00/fs046/ovft/live/gv023/00005768/00005768-200806000-00021.pdf&lt;/url&gt;&lt;/related-urls&gt;&lt;/urls&gt;&lt;electronic-resource-num&gt;10.1249/MSS.0b013e31816770e1&lt;/electronic-resource-num&gt;&lt;remote-database-name&gt;Scopus&lt;/remote-database-name&gt;&lt;/record&gt;&lt;/Cite&gt;&lt;/EndNote&gt;</w:instrText>
      </w:r>
      <w:r>
        <w:rPr>
          <w:rFonts w:ascii="Times New Roman" w:hAnsi="Times New Roman" w:cs="Times New Roman"/>
        </w:rPr>
        <w:fldChar w:fldCharType="separate"/>
      </w:r>
      <w:r w:rsidR="00154312">
        <w:rPr>
          <w:rFonts w:ascii="Times New Roman" w:hAnsi="Times New Roman" w:cs="Times New Roman"/>
          <w:noProof/>
        </w:rPr>
        <w:t>Brown, Kenwell et al. (2008)</w:t>
      </w:r>
      <w:r>
        <w:rPr>
          <w:rFonts w:ascii="Times New Roman" w:hAnsi="Times New Roman" w:cs="Times New Roman"/>
        </w:rPr>
        <w:fldChar w:fldCharType="end"/>
      </w:r>
      <w:r>
        <w:rPr>
          <w:rFonts w:ascii="Times New Roman" w:hAnsi="Times New Roman" w:cs="Times New Roman"/>
        </w:rPr>
        <w:t xml:space="preserve"> presented similar results </w:t>
      </w:r>
      <w:ins w:id="58" w:author="Edward Winter" w:date="2016-06-06T20:22:00Z">
        <w:r w:rsidR="00A77EF9">
          <w:rPr>
            <w:rFonts w:ascii="Times New Roman" w:hAnsi="Times New Roman" w:cs="Times New Roman"/>
          </w:rPr>
          <w:t>reporting that</w:t>
        </w:r>
      </w:ins>
      <w:del w:id="59" w:author="Edward Winter" w:date="2016-06-06T20:22:00Z">
        <w:r w:rsidDel="00A77EF9">
          <w:rPr>
            <w:rFonts w:ascii="Times New Roman" w:hAnsi="Times New Roman" w:cs="Times New Roman"/>
          </w:rPr>
          <w:delText>observing</w:delText>
        </w:r>
      </w:del>
      <w:r>
        <w:rPr>
          <w:rFonts w:ascii="Times New Roman" w:hAnsi="Times New Roman" w:cs="Times New Roman"/>
        </w:rPr>
        <w:t xml:space="preserve"> 21% of recorded </w:t>
      </w:r>
      <w:r w:rsidR="00B86592">
        <w:rPr>
          <w:rFonts w:ascii="Times New Roman" w:hAnsi="Times New Roman" w:cs="Times New Roman"/>
        </w:rPr>
        <w:t xml:space="preserve">RTs </w:t>
      </w:r>
      <w:ins w:id="60" w:author="Edward Winter" w:date="2016-06-06T20:22:00Z">
        <w:r w:rsidR="00A77EF9">
          <w:rPr>
            <w:rFonts w:ascii="Times New Roman" w:hAnsi="Times New Roman" w:cs="Times New Roman"/>
          </w:rPr>
          <w:t>were</w:t>
        </w:r>
      </w:ins>
      <w:del w:id="61" w:author="Edward Winter" w:date="2016-06-06T20:22:00Z">
        <w:r w:rsidDel="00A77EF9">
          <w:rPr>
            <w:rFonts w:ascii="Times New Roman" w:hAnsi="Times New Roman" w:cs="Times New Roman"/>
          </w:rPr>
          <w:delText>being</w:delText>
        </w:r>
      </w:del>
      <w:r>
        <w:rPr>
          <w:rFonts w:ascii="Times New Roman" w:hAnsi="Times New Roman" w:cs="Times New Roman"/>
        </w:rPr>
        <w:t xml:space="preserve"> </w:t>
      </w:r>
      <w:ins w:id="62" w:author="Edward Winter" w:date="2016-06-06T20:23:00Z">
        <w:r w:rsidR="00A77EF9">
          <w:rPr>
            <w:rFonts w:ascii="Times New Roman" w:hAnsi="Times New Roman" w:cs="Times New Roman"/>
          </w:rPr>
          <w:t>shorter</w:t>
        </w:r>
      </w:ins>
      <w:commentRangeStart w:id="63"/>
      <w:del w:id="64" w:author="Edward Winter" w:date="2016-06-06T20:23:00Z">
        <w:r w:rsidR="00B86592" w:rsidDel="00A77EF9">
          <w:rPr>
            <w:rFonts w:ascii="Times New Roman" w:hAnsi="Times New Roman" w:cs="Times New Roman"/>
          </w:rPr>
          <w:delText>faster</w:delText>
        </w:r>
      </w:del>
      <w:commentRangeEnd w:id="63"/>
      <w:r w:rsidR="00A77EF9">
        <w:rPr>
          <w:rStyle w:val="CommentReference"/>
        </w:rPr>
        <w:commentReference w:id="63"/>
      </w:r>
      <w:r w:rsidR="00B86592">
        <w:rPr>
          <w:rFonts w:ascii="Times New Roman" w:hAnsi="Times New Roman" w:cs="Times New Roman"/>
        </w:rPr>
        <w:t xml:space="preserve"> than</w:t>
      </w:r>
      <w:r>
        <w:rPr>
          <w:rFonts w:ascii="Times New Roman" w:hAnsi="Times New Roman" w:cs="Times New Roman"/>
        </w:rPr>
        <w:t xml:space="preserve"> the 100 ms temporal threshold.  While such RTs are possible, the recording systems used in both studies measured the time to the first change in force on the blocks produced by the athlete rather than </w:t>
      </w:r>
      <w:commentRangeStart w:id="65"/>
      <w:r>
        <w:rPr>
          <w:rFonts w:ascii="Times New Roman" w:hAnsi="Times New Roman" w:cs="Times New Roman"/>
        </w:rPr>
        <w:t>the time taken to produce a predefined force.</w:t>
      </w:r>
      <w:commentRangeEnd w:id="65"/>
      <w:r w:rsidR="00216059">
        <w:rPr>
          <w:rStyle w:val="CommentReference"/>
        </w:rPr>
        <w:commentReference w:id="65"/>
      </w:r>
      <w:r>
        <w:rPr>
          <w:rFonts w:ascii="Times New Roman" w:hAnsi="Times New Roman" w:cs="Times New Roman"/>
        </w:rPr>
        <w:t xml:space="preserve"> </w:t>
      </w:r>
      <w:r w:rsidRPr="00FA6B17">
        <w:rPr>
          <w:rFonts w:ascii="Times New Roman" w:hAnsi="Times New Roman" w:cs="Times New Roman"/>
        </w:rPr>
        <w:t xml:space="preserve">A revision of the false start detection threshold was </w:t>
      </w:r>
      <w:r>
        <w:rPr>
          <w:rFonts w:ascii="Times New Roman" w:hAnsi="Times New Roman" w:cs="Times New Roman"/>
        </w:rPr>
        <w:t>proposed by</w:t>
      </w:r>
      <w:r w:rsidR="00594594">
        <w:rPr>
          <w:rFonts w:ascii="Times New Roman" w:hAnsi="Times New Roman" w:cs="Times New Roman"/>
        </w:rPr>
        <w:t xml:space="preserve"> </w:t>
      </w:r>
      <w:r w:rsidR="00594594">
        <w:rPr>
          <w:rFonts w:ascii="Times New Roman" w:hAnsi="Times New Roman" w:cs="Times New Roman"/>
        </w:rPr>
        <w:fldChar w:fldCharType="begin"/>
      </w:r>
      <w:r w:rsidR="00594594">
        <w:rPr>
          <w:rFonts w:ascii="Times New Roman" w:hAnsi="Times New Roman" w:cs="Times New Roman"/>
        </w:rPr>
        <w:instrText xml:space="preserve"> ADDIN EN.CITE &lt;EndNote&gt;&lt;Cite AuthorYear="1"&gt;&lt;Author&gt;Komi&lt;/Author&gt;&lt;Year&gt;2009&lt;/Year&gt;&lt;RecNum&gt;38&lt;/RecNum&gt;&lt;DisplayText&gt;Komi, Ishikawa et al. (2009)&lt;/DisplayText&gt;&lt;record&gt;&lt;rec-number&gt;38&lt;/rec-number&gt;&lt;foreign-keys&gt;&lt;key app="EN" db-id="0zxvwf9f6xset3exsr5x2a975zwvztxseprs" timestamp="1457974540"&gt;38&lt;/key&gt;&lt;/foreign-keys&gt;&lt;ref-type name="Journal Article"&gt;17&lt;/ref-type&gt;&lt;contributors&gt;&lt;authors&gt;&lt;author&gt;Komi, VP&lt;/author&gt;&lt;author&gt;Ishikawa, Masaki&lt;/author&gt;&lt;author&gt;Jukka, S&lt;/author&gt;&lt;/authors&gt;&lt;/contributors&gt;&lt;titles&gt;&lt;title&gt;IAAF sprint start research project: Is the 100ms limit still valid&lt;/title&gt;&lt;secondary-title&gt;New studies in athletics&lt;/secondary-title&gt;&lt;/titles&gt;&lt;periodical&gt;&lt;full-title&gt;New studies in athletics&lt;/full-title&gt;&lt;/periodical&gt;&lt;pages&gt;37-47&lt;/pages&gt;&lt;volume&gt;24&lt;/volume&gt;&lt;number&gt;1&lt;/number&gt;&lt;dates&gt;&lt;year&gt;2009&lt;/year&gt;&lt;/dates&gt;&lt;urls&gt;&lt;/urls&gt;&lt;/record&gt;&lt;/Cite&gt;&lt;/EndNote&gt;</w:instrText>
      </w:r>
      <w:r w:rsidR="00594594">
        <w:rPr>
          <w:rFonts w:ascii="Times New Roman" w:hAnsi="Times New Roman" w:cs="Times New Roman"/>
        </w:rPr>
        <w:fldChar w:fldCharType="separate"/>
      </w:r>
      <w:r w:rsidR="00594594">
        <w:rPr>
          <w:rFonts w:ascii="Times New Roman" w:hAnsi="Times New Roman" w:cs="Times New Roman"/>
          <w:noProof/>
        </w:rPr>
        <w:t>Komi, Ishikawa et al. (2009)</w:t>
      </w:r>
      <w:r w:rsidR="00594594">
        <w:rPr>
          <w:rFonts w:ascii="Times New Roman" w:hAnsi="Times New Roman" w:cs="Times New Roman"/>
        </w:rPr>
        <w:fldChar w:fldCharType="end"/>
      </w:r>
      <w:r w:rsidRPr="00FA6B17">
        <w:rPr>
          <w:rFonts w:ascii="Times New Roman" w:hAnsi="Times New Roman" w:cs="Times New Roman"/>
        </w:rPr>
        <w:t xml:space="preserve">, </w:t>
      </w:r>
      <w:r>
        <w:rPr>
          <w:rFonts w:ascii="Times New Roman" w:hAnsi="Times New Roman" w:cs="Times New Roman"/>
        </w:rPr>
        <w:t xml:space="preserve">based on a study of </w:t>
      </w:r>
      <w:r w:rsidRPr="00F148AF">
        <w:rPr>
          <w:rFonts w:ascii="Times New Roman" w:hAnsi="Times New Roman" w:cs="Times New Roman"/>
        </w:rPr>
        <w:t xml:space="preserve">sprint starts </w:t>
      </w:r>
      <w:r w:rsidR="00194313">
        <w:rPr>
          <w:rFonts w:ascii="Times New Roman" w:hAnsi="Times New Roman" w:cs="Times New Roman"/>
        </w:rPr>
        <w:t xml:space="preserve">on </w:t>
      </w:r>
      <w:r w:rsidR="00194313" w:rsidRPr="00F148AF">
        <w:rPr>
          <w:rFonts w:ascii="Times New Roman" w:hAnsi="Times New Roman" w:cs="Times New Roman"/>
        </w:rPr>
        <w:t xml:space="preserve">four </w:t>
      </w:r>
      <w:commentRangeStart w:id="66"/>
      <w:r w:rsidR="00194313" w:rsidRPr="00F148AF">
        <w:rPr>
          <w:rFonts w:ascii="Times New Roman" w:hAnsi="Times New Roman" w:cs="Times New Roman"/>
        </w:rPr>
        <w:t>male and three female</w:t>
      </w:r>
      <w:commentRangeEnd w:id="66"/>
      <w:r w:rsidR="00775120">
        <w:rPr>
          <w:rStyle w:val="CommentReference"/>
        </w:rPr>
        <w:commentReference w:id="66"/>
      </w:r>
      <w:r w:rsidR="00194313">
        <w:rPr>
          <w:rFonts w:ascii="Times New Roman" w:hAnsi="Times New Roman" w:cs="Times New Roman"/>
        </w:rPr>
        <w:t>,</w:t>
      </w:r>
      <w:r w:rsidR="00194313" w:rsidRPr="00F148AF">
        <w:rPr>
          <w:rFonts w:ascii="Times New Roman" w:hAnsi="Times New Roman" w:cs="Times New Roman"/>
        </w:rPr>
        <w:t xml:space="preserve"> </w:t>
      </w:r>
      <w:r w:rsidRPr="00F148AF">
        <w:rPr>
          <w:rFonts w:ascii="Times New Roman" w:hAnsi="Times New Roman" w:cs="Times New Roman"/>
        </w:rPr>
        <w:t>Finnish national-level sprinters.  While this study</w:t>
      </w:r>
      <w:del w:id="67" w:author="Edward Winter" w:date="2016-06-06T20:26:00Z">
        <w:r w:rsidRPr="00F148AF" w:rsidDel="006E3946">
          <w:rPr>
            <w:rFonts w:ascii="Times New Roman" w:hAnsi="Times New Roman" w:cs="Times New Roman"/>
          </w:rPr>
          <w:delText xml:space="preserve"> raised </w:delText>
        </w:r>
      </w:del>
      <w:ins w:id="68" w:author="Edward Winter" w:date="2016-06-06T20:27:00Z">
        <w:r w:rsidR="00BF2F58">
          <w:rPr>
            <w:rFonts w:ascii="Times New Roman" w:hAnsi="Times New Roman" w:cs="Times New Roman"/>
          </w:rPr>
          <w:t xml:space="preserve"> </w:t>
        </w:r>
      </w:ins>
      <w:r w:rsidRPr="00F148AF">
        <w:rPr>
          <w:rFonts w:ascii="Times New Roman" w:hAnsi="Times New Roman" w:cs="Times New Roman"/>
        </w:rPr>
        <w:t>question</w:t>
      </w:r>
      <w:ins w:id="69" w:author="Edward Winter" w:date="2016-06-06T20:26:00Z">
        <w:r w:rsidR="006E3946">
          <w:rPr>
            <w:rFonts w:ascii="Times New Roman" w:hAnsi="Times New Roman" w:cs="Times New Roman"/>
          </w:rPr>
          <w:t>ed</w:t>
        </w:r>
      </w:ins>
      <w:del w:id="70" w:author="Edward Winter" w:date="2016-06-06T20:26:00Z">
        <w:r w:rsidRPr="00F148AF" w:rsidDel="006E3946">
          <w:rPr>
            <w:rFonts w:ascii="Times New Roman" w:hAnsi="Times New Roman" w:cs="Times New Roman"/>
          </w:rPr>
          <w:delText>s over</w:delText>
        </w:r>
      </w:del>
      <w:r w:rsidRPr="00F148AF">
        <w:rPr>
          <w:rFonts w:ascii="Times New Roman" w:hAnsi="Times New Roman" w:cs="Times New Roman"/>
        </w:rPr>
        <w:t xml:space="preserve"> the validity of the current 100 ms rule, it </w:t>
      </w:r>
      <w:r w:rsidR="00F148AF" w:rsidRPr="00F148AF">
        <w:rPr>
          <w:rFonts w:ascii="Times New Roman" w:hAnsi="Times New Roman" w:cs="Times New Roman"/>
        </w:rPr>
        <w:t xml:space="preserve">was weakened by having </w:t>
      </w:r>
      <w:ins w:id="71" w:author="Edward Winter" w:date="2016-06-06T20:27:00Z">
        <w:r w:rsidR="002C0EBA">
          <w:rPr>
            <w:rFonts w:ascii="Times New Roman" w:hAnsi="Times New Roman" w:cs="Times New Roman"/>
          </w:rPr>
          <w:t>few</w:t>
        </w:r>
      </w:ins>
      <w:del w:id="72" w:author="Edward Winter" w:date="2016-06-06T20:27:00Z">
        <w:r w:rsidR="00F148AF" w:rsidRPr="00F148AF" w:rsidDel="002C0EBA">
          <w:rPr>
            <w:rFonts w:ascii="Times New Roman" w:hAnsi="Times New Roman" w:cs="Times New Roman"/>
          </w:rPr>
          <w:delText xml:space="preserve">a </w:delText>
        </w:r>
        <w:r w:rsidRPr="00F148AF" w:rsidDel="002C0EBA">
          <w:rPr>
            <w:rFonts w:ascii="Times New Roman" w:hAnsi="Times New Roman" w:cs="Times New Roman"/>
          </w:rPr>
          <w:delText>small sample of</w:delText>
        </w:r>
      </w:del>
      <w:r w:rsidRPr="00F148AF">
        <w:rPr>
          <w:rFonts w:ascii="Times New Roman" w:hAnsi="Times New Roman" w:cs="Times New Roman"/>
        </w:rPr>
        <w:t xml:space="preserve"> participants with limited major championship status. </w:t>
      </w:r>
    </w:p>
    <w:p w14:paraId="3DBC3D7D" w14:textId="38570DAB" w:rsidR="00F148AF" w:rsidRPr="00F148AF" w:rsidRDefault="00315B26" w:rsidP="00315B26">
      <w:pPr>
        <w:spacing w:line="480" w:lineRule="auto"/>
        <w:rPr>
          <w:rFonts w:ascii="Times New Roman" w:hAnsi="Times New Roman" w:cs="Times New Roman"/>
        </w:rPr>
      </w:pPr>
      <w:r w:rsidRPr="00F148AF">
        <w:rPr>
          <w:rFonts w:ascii="Times New Roman" w:hAnsi="Times New Roman" w:cs="Times New Roman"/>
        </w:rPr>
        <w:t xml:space="preserve"> </w:t>
      </w:r>
    </w:p>
    <w:p w14:paraId="28770A07" w14:textId="31E6FAD3" w:rsidR="00F148AF" w:rsidRDefault="00F148AF" w:rsidP="00F148AF">
      <w:pPr>
        <w:spacing w:line="480" w:lineRule="auto"/>
        <w:rPr>
          <w:rFonts w:ascii="Times New Roman" w:hAnsi="Times New Roman" w:cs="Times New Roman"/>
        </w:rPr>
      </w:pPr>
      <w:r w:rsidRPr="00F148AF">
        <w:rPr>
          <w:rFonts w:ascii="Times New Roman" w:hAnsi="Times New Roman" w:cs="Times New Roman"/>
        </w:rPr>
        <w:t>Previous studies have provided empirical evidence of a sex</w:t>
      </w:r>
      <w:ins w:id="73" w:author="Edward Winter" w:date="2016-06-06T20:27:00Z">
        <w:r w:rsidR="00BF2F58">
          <w:rPr>
            <w:rFonts w:ascii="Times New Roman" w:hAnsi="Times New Roman" w:cs="Times New Roman"/>
          </w:rPr>
          <w:t>-based</w:t>
        </w:r>
      </w:ins>
      <w:r w:rsidRPr="00F148AF">
        <w:rPr>
          <w:rFonts w:ascii="Times New Roman" w:hAnsi="Times New Roman" w:cs="Times New Roman"/>
        </w:rPr>
        <w:t xml:space="preserve"> difference in the </w:t>
      </w:r>
      <w:r>
        <w:rPr>
          <w:rFonts w:ascii="Times New Roman" w:hAnsi="Times New Roman" w:cs="Times New Roman"/>
        </w:rPr>
        <w:t>strength</w:t>
      </w:r>
      <w:r w:rsidRPr="00BA6929">
        <w:rPr>
          <w:rFonts w:ascii="Times New Roman" w:hAnsi="Times New Roman" w:cs="Times New Roman"/>
        </w:rPr>
        <w:t xml:space="preserve"> </w:t>
      </w:r>
      <w:r>
        <w:rPr>
          <w:rFonts w:ascii="Times New Roman" w:hAnsi="Times New Roman" w:cs="Times New Roman"/>
        </w:rPr>
        <w:t>of</w:t>
      </w:r>
      <w:r w:rsidRPr="00BA6929">
        <w:rPr>
          <w:rFonts w:ascii="Times New Roman" w:hAnsi="Times New Roman" w:cs="Times New Roman"/>
        </w:rPr>
        <w:t xml:space="preserve"> elite athletes </w:t>
      </w:r>
      <w:r>
        <w:rPr>
          <w:rFonts w:ascii="Times New Roman" w:hAnsi="Times New Roman" w:cs="Times New Roman"/>
        </w:rPr>
        <w:fldChar w:fldCharType="begin"/>
      </w:r>
      <w:r w:rsidR="00154312">
        <w:rPr>
          <w:rFonts w:ascii="Times New Roman" w:hAnsi="Times New Roman" w:cs="Times New Roman"/>
        </w:rPr>
        <w:instrText xml:space="preserve"> ADDIN EN.CITE &lt;EndNote&gt;&lt;Cite&gt;&lt;Author&gt;Lipps&lt;/Author&gt;&lt;Year&gt;2011&lt;/Year&gt;&lt;RecNum&gt;27&lt;/RecNum&gt;&lt;DisplayText&gt;(Lipps, Galecki et al., 2011)&lt;/DisplayText&gt;&lt;record&gt;&lt;rec-number&gt;27&lt;/rec-number&gt;&lt;foreign-keys&gt;&lt;key app="EN" db-id="0zxvwf9f6xset3exsr5x2a975zwvztxseprs" timestamp="1455279479"&gt;27&lt;/key&gt;&lt;/foreign-keys&gt;&lt;ref-type name="Journal Article"&gt;17&lt;/ref-type&gt;&lt;contributors&gt;&lt;authors&gt;&lt;author&gt;Lipps, D. B.&lt;/author&gt;&lt;author&gt;Galecki, A. T.&lt;/author&gt;&lt;author&gt;Ashton-Miller, J. A.&lt;/author&gt;&lt;/authors&gt;&lt;/contributors&gt;&lt;titles&gt;&lt;title&gt;On the implications of a sex difference in the reaction times of sprinters at the Beijing Olympics&lt;/title&gt;&lt;secondary-title&gt;PLoS ONE&lt;/secondary-title&gt;&lt;/titles&gt;&lt;periodical&gt;&lt;full-title&gt;PLoS ONE&lt;/full-title&gt;&lt;/periodical&gt;&lt;volume&gt;6&lt;/volume&gt;&lt;number&gt;10&lt;/number&gt;&lt;dates&gt;&lt;year&gt;2011&lt;/year&gt;&lt;/dates&gt;&lt;work-type&gt;Article&lt;/work-type&gt;&lt;urls&gt;&lt;related-urls&gt;&lt;url&gt;http://www.scopus.com/inward/record.url?eid=2-s2.0-80054784029&amp;amp;partnerID=40&amp;amp;md5=cfe06d5122b61ed656cb8527af48c2f1&lt;/url&gt;&lt;url&gt;http://www.plosone.org/article/fetchObject.action?uri=info:doi/10.1371/journal.pone.0026141&amp;amp;representation=PDF&lt;/url&gt;&lt;/related-urls&gt;&lt;/urls&gt;&lt;custom7&gt;e26141&lt;/custom7&gt;&lt;electronic-resource-num&gt;10.1371/journal.pone.0026141&lt;/electronic-resource-num&gt;&lt;remote-database-name&gt;Scopus&lt;/remote-database-name&gt;&lt;/record&gt;&lt;/Cite&gt;&lt;/EndNote&gt;</w:instrText>
      </w:r>
      <w:r>
        <w:rPr>
          <w:rFonts w:ascii="Times New Roman" w:hAnsi="Times New Roman" w:cs="Times New Roman"/>
        </w:rPr>
        <w:fldChar w:fldCharType="separate"/>
      </w:r>
      <w:r w:rsidR="00154312">
        <w:rPr>
          <w:rFonts w:ascii="Times New Roman" w:hAnsi="Times New Roman" w:cs="Times New Roman"/>
          <w:noProof/>
        </w:rPr>
        <w:t>(Lipps, Galecki et al., 2011)</w:t>
      </w:r>
      <w:r>
        <w:rPr>
          <w:rFonts w:ascii="Times New Roman" w:hAnsi="Times New Roman" w:cs="Times New Roman"/>
        </w:rPr>
        <w:fldChar w:fldCharType="end"/>
      </w:r>
      <w:r w:rsidRPr="00BA6929">
        <w:rPr>
          <w:rFonts w:ascii="Times New Roman" w:hAnsi="Times New Roman" w:cs="Times New Roman"/>
        </w:rPr>
        <w:t xml:space="preserve"> </w:t>
      </w:r>
      <w:r>
        <w:rPr>
          <w:rFonts w:ascii="Times New Roman" w:hAnsi="Times New Roman" w:cs="Times New Roman"/>
        </w:rPr>
        <w:t>and of</w:t>
      </w:r>
      <w:r w:rsidRPr="00BA6929">
        <w:rPr>
          <w:rFonts w:ascii="Times New Roman" w:hAnsi="Times New Roman" w:cs="Times New Roman"/>
        </w:rPr>
        <w:t xml:space="preserve"> the general population </w:t>
      </w:r>
      <w:r>
        <w:rPr>
          <w:rFonts w:ascii="Times New Roman" w:hAnsi="Times New Roman" w:cs="Times New Roman"/>
        </w:rPr>
        <w:fldChar w:fldCharType="begin"/>
      </w:r>
      <w:r w:rsidR="00154312">
        <w:rPr>
          <w:rFonts w:ascii="Times New Roman" w:hAnsi="Times New Roman" w:cs="Times New Roman"/>
        </w:rPr>
        <w:instrText xml:space="preserve"> ADDIN EN.CITE &lt;EndNote&gt;&lt;Cite&gt;&lt;Author&gt;Der&lt;/Author&gt;&lt;Year&gt;2006&lt;/Year&gt;&lt;RecNum&gt;32&lt;/RecNum&gt;&lt;DisplayText&gt;(Der and Deary, 2006)&lt;/DisplayText&gt;&lt;record&gt;&lt;rec-number&gt;32&lt;/rec-number&gt;&lt;foreign-keys&gt;&lt;key app="EN" db-id="0zxvwf9f6xset3exsr5x2a975zwvztxseprs" timestamp="1455294467"&gt;32&lt;/key&gt;&lt;/foreign-keys&gt;&lt;ref-type name="Journal Article"&gt;17&lt;/ref-type&gt;&lt;contributors&gt;&lt;authors&gt;&lt;author&gt;Der, G.&lt;/author&gt;&lt;author&gt;Deary, I. J.&lt;/author&gt;&lt;/authors&gt;&lt;/contributors&gt;&lt;titles&gt;&lt;title&gt;Age and sex differences in reaction time in adulthood: Results from the United Kingdom health and lifestyle survey&lt;/title&gt;&lt;secondary-title&gt;Psychology and Aging&lt;/secondary-title&gt;&lt;/titles&gt;&lt;periodical&gt;&lt;full-title&gt;Psychology and Aging&lt;/full-title&gt;&lt;/periodical&gt;&lt;pages&gt;62-73&lt;/pages&gt;&lt;volume&gt;21&lt;/volume&gt;&lt;number&gt;1&lt;/number&gt;&lt;dates&gt;&lt;year&gt;2006&lt;/year&gt;&lt;/dates&gt;&lt;work-type&gt;Article&lt;/work-type&gt;&lt;urls&gt;&lt;related-urls&gt;&lt;url&gt;http://www.scopus.com/inward/record.url?eid=2-s2.0-33747057109&amp;amp;partnerID=40&amp;amp;md5=caa8adb23eeae4b4ddfd4f87e2612954&lt;/url&gt;&lt;url&gt;http://psycnet.apa.org/journals/pag/21/1/62/&lt;/url&gt;&lt;/related-urls&gt;&lt;/urls&gt;&lt;electronic-resource-num&gt;10.1037/0882-7974.21.1.62&lt;/electronic-resource-num&gt;&lt;remote-database-name&gt;Scopus&lt;/remote-database-name&gt;&lt;/record&gt;&lt;/Cite&gt;&lt;/EndNote&gt;</w:instrText>
      </w:r>
      <w:r>
        <w:rPr>
          <w:rFonts w:ascii="Times New Roman" w:hAnsi="Times New Roman" w:cs="Times New Roman"/>
        </w:rPr>
        <w:fldChar w:fldCharType="separate"/>
      </w:r>
      <w:r w:rsidR="00154312">
        <w:rPr>
          <w:rFonts w:ascii="Times New Roman" w:hAnsi="Times New Roman" w:cs="Times New Roman"/>
          <w:noProof/>
        </w:rPr>
        <w:t>(Der and Deary, 2006)</w:t>
      </w:r>
      <w:r>
        <w:rPr>
          <w:rFonts w:ascii="Times New Roman" w:hAnsi="Times New Roman" w:cs="Times New Roman"/>
        </w:rPr>
        <w:fldChar w:fldCharType="end"/>
      </w:r>
      <w:r w:rsidRPr="00BA6929">
        <w:rPr>
          <w:rFonts w:ascii="Times New Roman" w:hAnsi="Times New Roman" w:cs="Times New Roman"/>
        </w:rPr>
        <w:t xml:space="preserve">, </w:t>
      </w:r>
      <w:r>
        <w:rPr>
          <w:rFonts w:ascii="Times New Roman" w:hAnsi="Times New Roman" w:cs="Times New Roman"/>
        </w:rPr>
        <w:t xml:space="preserve">but </w:t>
      </w:r>
      <w:r w:rsidRPr="00BA6929">
        <w:rPr>
          <w:rFonts w:ascii="Times New Roman" w:hAnsi="Times New Roman" w:cs="Times New Roman"/>
        </w:rPr>
        <w:t xml:space="preserve">IAAF rule 161.2 continues to </w:t>
      </w:r>
      <w:r>
        <w:rPr>
          <w:rFonts w:ascii="Times New Roman" w:hAnsi="Times New Roman" w:cs="Times New Roman"/>
        </w:rPr>
        <w:t>use a single RT threshold of 100 ms</w:t>
      </w:r>
      <w:r w:rsidRPr="00BA6929">
        <w:rPr>
          <w:rFonts w:ascii="Times New Roman" w:hAnsi="Times New Roman" w:cs="Times New Roman"/>
        </w:rPr>
        <w:t xml:space="preserve">. </w:t>
      </w:r>
      <w:r>
        <w:rPr>
          <w:rFonts w:ascii="Times New Roman" w:hAnsi="Times New Roman" w:cs="Times New Roman"/>
        </w:rPr>
        <w:t xml:space="preserve"> Given the physiological differences in strength in men and women, it is possible that a sex</w:t>
      </w:r>
      <w:ins w:id="74" w:author="Edward Winter" w:date="2016-06-06T20:28:00Z">
        <w:r w:rsidR="00DC1F70">
          <w:rPr>
            <w:rFonts w:ascii="Times New Roman" w:hAnsi="Times New Roman" w:cs="Times New Roman"/>
          </w:rPr>
          <w:t>-based</w:t>
        </w:r>
      </w:ins>
      <w:r>
        <w:rPr>
          <w:rFonts w:ascii="Times New Roman" w:hAnsi="Times New Roman" w:cs="Times New Roman"/>
        </w:rPr>
        <w:t xml:space="preserve"> difference in RTs </w:t>
      </w:r>
      <w:del w:id="75" w:author="Edward Winter" w:date="2016-06-06T20:28:00Z">
        <w:r w:rsidDel="00DC1F70">
          <w:rPr>
            <w:rFonts w:ascii="Times New Roman" w:hAnsi="Times New Roman" w:cs="Times New Roman"/>
          </w:rPr>
          <w:delText xml:space="preserve">could </w:delText>
        </w:r>
      </w:del>
      <w:r w:rsidR="00B86592">
        <w:rPr>
          <w:rFonts w:ascii="Times New Roman" w:hAnsi="Times New Roman" w:cs="Times New Roman"/>
        </w:rPr>
        <w:t>require</w:t>
      </w:r>
      <w:r>
        <w:rPr>
          <w:rFonts w:ascii="Times New Roman" w:hAnsi="Times New Roman" w:cs="Times New Roman"/>
        </w:rPr>
        <w:t xml:space="preserve"> that the rules for m</w:t>
      </w:r>
      <w:r w:rsidR="00194313">
        <w:rPr>
          <w:rFonts w:ascii="Times New Roman" w:hAnsi="Times New Roman" w:cs="Times New Roman"/>
        </w:rPr>
        <w:t xml:space="preserve">en’s </w:t>
      </w:r>
      <w:r>
        <w:rPr>
          <w:rFonts w:ascii="Times New Roman" w:hAnsi="Times New Roman" w:cs="Times New Roman"/>
        </w:rPr>
        <w:t xml:space="preserve">and </w:t>
      </w:r>
      <w:r w:rsidR="00194313">
        <w:rPr>
          <w:rFonts w:ascii="Times New Roman" w:hAnsi="Times New Roman" w:cs="Times New Roman"/>
        </w:rPr>
        <w:t>women’s</w:t>
      </w:r>
      <w:r w:rsidR="00B86592">
        <w:rPr>
          <w:rFonts w:ascii="Times New Roman" w:hAnsi="Times New Roman" w:cs="Times New Roman"/>
        </w:rPr>
        <w:t xml:space="preserve"> events should be determined</w:t>
      </w:r>
      <w:r>
        <w:rPr>
          <w:rFonts w:ascii="Times New Roman" w:hAnsi="Times New Roman" w:cs="Times New Roman"/>
        </w:rPr>
        <w:t xml:space="preserve"> independently.</w:t>
      </w:r>
    </w:p>
    <w:p w14:paraId="7BF76239" w14:textId="77777777" w:rsidR="00F148AF" w:rsidRDefault="00F148AF" w:rsidP="00315B26">
      <w:pPr>
        <w:spacing w:line="480" w:lineRule="auto"/>
        <w:rPr>
          <w:rFonts w:ascii="Times New Roman" w:hAnsi="Times New Roman" w:cs="Times New Roman"/>
          <w:color w:val="948A54" w:themeColor="background2" w:themeShade="80"/>
        </w:rPr>
      </w:pPr>
    </w:p>
    <w:p w14:paraId="634D0717" w14:textId="74D11697" w:rsidR="00315B26" w:rsidRPr="00BA6929" w:rsidRDefault="00F148AF" w:rsidP="00315B26">
      <w:pPr>
        <w:spacing w:line="480" w:lineRule="auto"/>
        <w:rPr>
          <w:rFonts w:ascii="Times New Roman" w:hAnsi="Times New Roman" w:cs="Times New Roman"/>
        </w:rPr>
      </w:pPr>
      <w:r w:rsidRPr="00F148AF">
        <w:rPr>
          <w:rFonts w:ascii="Times New Roman" w:hAnsi="Times New Roman" w:cs="Times New Roman"/>
        </w:rPr>
        <w:t xml:space="preserve">Clearly, </w:t>
      </w:r>
      <w:r w:rsidR="00315B26" w:rsidRPr="00F148AF">
        <w:rPr>
          <w:rFonts w:ascii="Times New Roman" w:hAnsi="Times New Roman" w:cs="Times New Roman"/>
        </w:rPr>
        <w:t>a</w:t>
      </w:r>
      <w:r w:rsidRPr="00F148AF">
        <w:rPr>
          <w:rFonts w:ascii="Times New Roman" w:hAnsi="Times New Roman" w:cs="Times New Roman"/>
        </w:rPr>
        <w:t xml:space="preserve"> re-evaluation </w:t>
      </w:r>
      <w:r w:rsidR="00315B26" w:rsidRPr="00F148AF">
        <w:rPr>
          <w:rFonts w:ascii="Times New Roman" w:hAnsi="Times New Roman" w:cs="Times New Roman"/>
        </w:rPr>
        <w:t>of the 100 ms threshold is required using analysis of data recorded using IAAF</w:t>
      </w:r>
      <w:ins w:id="76" w:author="Edward Winter" w:date="2016-06-06T20:28:00Z">
        <w:r w:rsidR="000D16BB">
          <w:rPr>
            <w:rFonts w:ascii="Times New Roman" w:hAnsi="Times New Roman" w:cs="Times New Roman"/>
          </w:rPr>
          <w:t>-</w:t>
        </w:r>
      </w:ins>
      <w:del w:id="77" w:author="Edward Winter" w:date="2016-06-06T20:28:00Z">
        <w:r w:rsidR="00315B26" w:rsidRPr="00F148AF" w:rsidDel="000D16BB">
          <w:rPr>
            <w:rFonts w:ascii="Times New Roman" w:hAnsi="Times New Roman" w:cs="Times New Roman"/>
          </w:rPr>
          <w:delText xml:space="preserve"> </w:delText>
        </w:r>
      </w:del>
      <w:r w:rsidR="00315B26" w:rsidRPr="00F148AF">
        <w:rPr>
          <w:rFonts w:ascii="Times New Roman" w:hAnsi="Times New Roman" w:cs="Times New Roman"/>
        </w:rPr>
        <w:t>approved starting technologies</w:t>
      </w:r>
      <w:r w:rsidRPr="00F148AF">
        <w:rPr>
          <w:rFonts w:ascii="Times New Roman" w:hAnsi="Times New Roman" w:cs="Times New Roman"/>
        </w:rPr>
        <w:t xml:space="preserve"> and relevant data from international competition</w:t>
      </w:r>
      <w:r w:rsidR="0093392E">
        <w:rPr>
          <w:rFonts w:ascii="Times New Roman" w:hAnsi="Times New Roman" w:cs="Times New Roman"/>
        </w:rPr>
        <w:t>s</w:t>
      </w:r>
      <w:r w:rsidR="00315B26" w:rsidRPr="00F148AF">
        <w:rPr>
          <w:rFonts w:ascii="Times New Roman" w:hAnsi="Times New Roman" w:cs="Times New Roman"/>
        </w:rPr>
        <w:t xml:space="preserve">. </w:t>
      </w:r>
      <w:r w:rsidR="00BB46BF" w:rsidRPr="00F37972">
        <w:rPr>
          <w:rFonts w:ascii="Times New Roman" w:hAnsi="Times New Roman" w:cs="Times New Roman"/>
          <w:color w:val="1F497D" w:themeColor="text2"/>
        </w:rPr>
        <w:fldChar w:fldCharType="begin"/>
      </w:r>
      <w:r w:rsidR="00BB46BF" w:rsidRPr="00F37972">
        <w:rPr>
          <w:rFonts w:ascii="Times New Roman" w:hAnsi="Times New Roman" w:cs="Times New Roman"/>
          <w:color w:val="1F497D" w:themeColor="text2"/>
        </w:rPr>
        <w:instrText xml:space="preserve"> ADDIN EN.CITE &lt;EndNote&gt;&lt;Cite AuthorYear="1"&gt;&lt;Author&gt;Collet&lt;/Author&gt;&lt;Year&gt;1999&lt;/Year&gt;&lt;RecNum&gt;49&lt;/RecNum&gt;&lt;DisplayText&gt;Collet (1999)&lt;/DisplayText&gt;&lt;record&gt;&lt;rec-number&gt;49&lt;/rec-number&gt;&lt;foreign-keys&gt;&lt;key app="EN" db-id="0zxvwf9f6xset3exsr5x2a975zwvztxseprs" timestamp="1464008457"&gt;49&lt;/key&gt;&lt;/foreign-keys&gt;&lt;ref-type name="Journal Article"&gt;17&lt;/ref-type&gt;&lt;contributors&gt;&lt;authors&gt;&lt;author&gt;Collet, C.&lt;/author&gt;&lt;/authors&gt;&lt;/contributors&gt;&lt;titles&gt;&lt;title&gt;Strategic aspects of reaction time in world-class sprinters&lt;/title&gt;&lt;secondary-title&gt;Perceptual and Motor Skills&lt;/secondary-title&gt;&lt;/titles&gt;&lt;periodical&gt;&lt;full-title&gt;Perceptual and Motor Skills&lt;/full-title&gt;&lt;/periodical&gt;&lt;pages&gt;65-75&lt;/pages&gt;&lt;volume&gt;88&lt;/volume&gt;&lt;number&gt;1&lt;/number&gt;&lt;dates&gt;&lt;year&gt;1999&lt;/year&gt;&lt;/dates&gt;&lt;work-type&gt;Article&lt;/work-type&gt;&lt;urls&gt;&lt;related-urls&gt;&lt;url&gt;https://www.scopus.com/inward/record.uri?eid=2-s2.0-0033070309&amp;amp;partnerID=40&amp;amp;md5=633e3d841d7075cb9c166a232d06a2ec&lt;/url&gt;&lt;/related-urls&gt;&lt;/urls&gt;&lt;remote-database-name&gt;Scopus&lt;/remote-database-name&gt;&lt;/record&gt;&lt;/Cite&gt;&lt;/EndNote&gt;</w:instrText>
      </w:r>
      <w:r w:rsidR="00BB46BF" w:rsidRPr="00F37972">
        <w:rPr>
          <w:rFonts w:ascii="Times New Roman" w:hAnsi="Times New Roman" w:cs="Times New Roman"/>
          <w:color w:val="1F497D" w:themeColor="text2"/>
        </w:rPr>
        <w:fldChar w:fldCharType="separate"/>
      </w:r>
      <w:r w:rsidR="00BB46BF" w:rsidRPr="00F37972">
        <w:rPr>
          <w:rFonts w:ascii="Times New Roman" w:hAnsi="Times New Roman" w:cs="Times New Roman"/>
          <w:noProof/>
          <w:color w:val="1F497D" w:themeColor="text2"/>
        </w:rPr>
        <w:t>Collet (1999)</w:t>
      </w:r>
      <w:r w:rsidR="00BB46BF" w:rsidRPr="00F37972">
        <w:rPr>
          <w:rFonts w:ascii="Times New Roman" w:hAnsi="Times New Roman" w:cs="Times New Roman"/>
          <w:color w:val="1F497D" w:themeColor="text2"/>
        </w:rPr>
        <w:fldChar w:fldCharType="end"/>
      </w:r>
      <w:r w:rsidR="00BB46BF" w:rsidRPr="00F37972">
        <w:rPr>
          <w:rFonts w:ascii="Times New Roman" w:hAnsi="Times New Roman" w:cs="Times New Roman"/>
          <w:color w:val="1F497D" w:themeColor="text2"/>
        </w:rPr>
        <w:t xml:space="preserve"> studied the RTs of elite competitors between 1987 and 1997, while </w:t>
      </w:r>
      <w:r w:rsidR="002D76D5" w:rsidRPr="00F37972">
        <w:rPr>
          <w:rFonts w:ascii="Times New Roman" w:hAnsi="Times New Roman" w:cs="Times New Roman"/>
          <w:color w:val="1F497D" w:themeColor="text2"/>
        </w:rPr>
        <w:fldChar w:fldCharType="begin"/>
      </w:r>
      <w:r w:rsidR="002D76D5" w:rsidRPr="00F37972">
        <w:rPr>
          <w:rFonts w:ascii="Times New Roman" w:hAnsi="Times New Roman" w:cs="Times New Roman"/>
          <w:color w:val="1F497D" w:themeColor="text2"/>
        </w:rPr>
        <w:instrText xml:space="preserve"> ADDIN EN.CITE &lt;EndNote&gt;&lt;Cite AuthorYear="1"&gt;&lt;Author&gt;Tønnessen&lt;/Author&gt;&lt;Year&gt;2013&lt;/Year&gt;&lt;RecNum&gt;50&lt;/RecNum&gt;&lt;DisplayText&gt;Tønnessen, Haugen et al. (2013)&lt;/DisplayText&gt;&lt;record&gt;&lt;rec-number&gt;50&lt;/rec-number&gt;&lt;foreign-keys&gt;&lt;key app="EN" db-id="0zxvwf9f6xset3exsr5x2a975zwvztxseprs" timestamp="1464008996"&gt;50&lt;/key&gt;&lt;/foreign-keys&gt;&lt;ref-type name="Journal Article"&gt;17&lt;/ref-type&gt;&lt;contributors&gt;&lt;authors&gt;&lt;author&gt;Tønnessen, E.&lt;/author&gt;&lt;author&gt;Haugen, T.&lt;/author&gt;&lt;author&gt;Shalfawi, S. A. I.&lt;/author&gt;&lt;/authors&gt;&lt;/contributors&gt;&lt;titles&gt;&lt;title&gt;Reaction time aspects of elite sprinters in athletic world championships&lt;/title&gt;&lt;secondary-title&gt;Journal of Strength and Conditioning Research&lt;/secondary-title&gt;&lt;/titles&gt;&lt;periodical&gt;&lt;full-title&gt;Journal of Strength and Conditioning Research&lt;/full-title&gt;&lt;/periodical&gt;&lt;pages&gt;885-892&lt;/pages&gt;&lt;volume&gt;27&lt;/volume&gt;&lt;number&gt;4&lt;/number&gt;&lt;dates&gt;&lt;year&gt;2013&lt;/year&gt;&lt;/dates&gt;&lt;work-type&gt;Article&lt;/work-type&gt;&lt;urls&gt;&lt;related-urls&gt;&lt;url&gt;https://www.scopus.com/inward/record.uri?eid=2-s2.0-84878054946&amp;amp;partnerID=40&amp;amp;md5=df6fd9862abe08cb086a65865a0a4eda&lt;/url&gt;&lt;url&gt;http://ovidsp.tx.ovid.com/ovftpdfs/FPDDNCDCIGBLNC00/fs047/ovft/live/gv031/00124278/00124278-201304000-00003.pdf&lt;/url&gt;&lt;/related-urls&gt;&lt;/urls&gt;&lt;electronic-resource-num&gt;10.1519/JSC.0b013e31826520c3&lt;/electronic-resource-num&gt;&lt;remote-database-name&gt;Scopus&lt;/remote-database-name&gt;&lt;/record&gt;&lt;/Cite&gt;&lt;/EndNote&gt;</w:instrText>
      </w:r>
      <w:r w:rsidR="002D76D5" w:rsidRPr="00F37972">
        <w:rPr>
          <w:rFonts w:ascii="Times New Roman" w:hAnsi="Times New Roman" w:cs="Times New Roman"/>
          <w:color w:val="1F497D" w:themeColor="text2"/>
        </w:rPr>
        <w:fldChar w:fldCharType="separate"/>
      </w:r>
      <w:r w:rsidR="002D76D5" w:rsidRPr="00F37972">
        <w:rPr>
          <w:rFonts w:ascii="Times New Roman" w:hAnsi="Times New Roman" w:cs="Times New Roman"/>
          <w:noProof/>
          <w:color w:val="1F497D" w:themeColor="text2"/>
        </w:rPr>
        <w:t>Tønnessen, Haugen et al. (2013)</w:t>
      </w:r>
      <w:r w:rsidR="002D76D5" w:rsidRPr="00F37972">
        <w:rPr>
          <w:rFonts w:ascii="Times New Roman" w:hAnsi="Times New Roman" w:cs="Times New Roman"/>
          <w:color w:val="1F497D" w:themeColor="text2"/>
        </w:rPr>
        <w:fldChar w:fldCharType="end"/>
      </w:r>
      <w:r w:rsidR="002D76D5" w:rsidRPr="00F37972">
        <w:rPr>
          <w:rFonts w:ascii="Times New Roman" w:hAnsi="Times New Roman" w:cs="Times New Roman"/>
          <w:color w:val="1F497D" w:themeColor="text2"/>
        </w:rPr>
        <w:t xml:space="preserve"> carried out a similar analysis for events between 2003 and 2009. While both of these studies add</w:t>
      </w:r>
      <w:ins w:id="78" w:author="Edward Winter" w:date="2016-06-06T20:29:00Z">
        <w:r w:rsidR="001129E2">
          <w:rPr>
            <w:rFonts w:ascii="Times New Roman" w:hAnsi="Times New Roman" w:cs="Times New Roman"/>
            <w:color w:val="1F497D" w:themeColor="text2"/>
          </w:rPr>
          <w:t>ed</w:t>
        </w:r>
      </w:ins>
      <w:del w:id="79" w:author="Edward Winter" w:date="2016-06-06T20:29:00Z">
        <w:r w:rsidR="002D76D5" w:rsidRPr="00F37972" w:rsidDel="001129E2">
          <w:rPr>
            <w:rFonts w:ascii="Times New Roman" w:hAnsi="Times New Roman" w:cs="Times New Roman"/>
            <w:color w:val="1F497D" w:themeColor="text2"/>
          </w:rPr>
          <w:delText xml:space="preserve"> significantly</w:delText>
        </w:r>
      </w:del>
      <w:r w:rsidR="002D76D5" w:rsidRPr="00F37972">
        <w:rPr>
          <w:rFonts w:ascii="Times New Roman" w:hAnsi="Times New Roman" w:cs="Times New Roman"/>
          <w:color w:val="1F497D" w:themeColor="text2"/>
        </w:rPr>
        <w:t xml:space="preserve"> to the sprint start RT literature</w:t>
      </w:r>
      <w:ins w:id="80" w:author="Edward Winter" w:date="2016-06-06T20:29:00Z">
        <w:r w:rsidR="0091204E">
          <w:rPr>
            <w:rFonts w:ascii="Times New Roman" w:hAnsi="Times New Roman" w:cs="Times New Roman"/>
            <w:color w:val="1F497D" w:themeColor="text2"/>
          </w:rPr>
          <w:t>,</w:t>
        </w:r>
      </w:ins>
      <w:r w:rsidR="002D76D5" w:rsidRPr="00F37972">
        <w:rPr>
          <w:rFonts w:ascii="Times New Roman" w:hAnsi="Times New Roman" w:cs="Times New Roman"/>
          <w:color w:val="1F497D" w:themeColor="text2"/>
        </w:rPr>
        <w:t xml:space="preserve"> the data u</w:t>
      </w:r>
      <w:del w:id="81" w:author="Edward Winter" w:date="2016-06-06T20:29:00Z">
        <w:r w:rsidR="002D76D5" w:rsidRPr="00F37972" w:rsidDel="0091204E">
          <w:rPr>
            <w:rFonts w:ascii="Times New Roman" w:hAnsi="Times New Roman" w:cs="Times New Roman"/>
            <w:color w:val="1F497D" w:themeColor="text2"/>
          </w:rPr>
          <w:delText>tili</w:delText>
        </w:r>
      </w:del>
      <w:r w:rsidR="002D76D5" w:rsidRPr="00F37972">
        <w:rPr>
          <w:rFonts w:ascii="Times New Roman" w:hAnsi="Times New Roman" w:cs="Times New Roman"/>
          <w:color w:val="1F497D" w:themeColor="text2"/>
        </w:rPr>
        <w:t xml:space="preserve">sed </w:t>
      </w:r>
      <w:del w:id="82" w:author="Edward Winter" w:date="2016-06-06T20:29:00Z">
        <w:r w:rsidR="002D76D5" w:rsidRPr="00F37972" w:rsidDel="0091204E">
          <w:rPr>
            <w:rFonts w:ascii="Times New Roman" w:hAnsi="Times New Roman" w:cs="Times New Roman"/>
            <w:color w:val="1F497D" w:themeColor="text2"/>
          </w:rPr>
          <w:delText xml:space="preserve">only </w:delText>
        </w:r>
      </w:del>
      <w:r w:rsidR="002D76D5" w:rsidRPr="00F37972">
        <w:rPr>
          <w:rFonts w:ascii="Times New Roman" w:hAnsi="Times New Roman" w:cs="Times New Roman"/>
          <w:color w:val="1F497D" w:themeColor="text2"/>
        </w:rPr>
        <w:t>span</w:t>
      </w:r>
      <w:del w:id="83" w:author="Edward Winter" w:date="2016-06-06T20:29:00Z">
        <w:r w:rsidR="002D76D5" w:rsidRPr="00F37972" w:rsidDel="0091204E">
          <w:rPr>
            <w:rFonts w:ascii="Times New Roman" w:hAnsi="Times New Roman" w:cs="Times New Roman"/>
            <w:color w:val="1F497D" w:themeColor="text2"/>
          </w:rPr>
          <w:delText>s</w:delText>
        </w:r>
      </w:del>
      <w:ins w:id="84" w:author="Edward Winter" w:date="2016-06-06T20:29:00Z">
        <w:r w:rsidR="0091204E">
          <w:rPr>
            <w:rFonts w:ascii="Times New Roman" w:hAnsi="Times New Roman" w:cs="Times New Roman"/>
            <w:color w:val="1F497D" w:themeColor="text2"/>
          </w:rPr>
          <w:t xml:space="preserve"> only</w:t>
        </w:r>
      </w:ins>
      <w:r w:rsidR="002D76D5" w:rsidRPr="00F37972">
        <w:rPr>
          <w:rFonts w:ascii="Times New Roman" w:hAnsi="Times New Roman" w:cs="Times New Roman"/>
          <w:color w:val="1F497D" w:themeColor="text2"/>
        </w:rPr>
        <w:t xml:space="preserve"> a </w:t>
      </w:r>
      <w:r w:rsidR="00395FCF" w:rsidRPr="00F37972">
        <w:rPr>
          <w:rFonts w:ascii="Times New Roman" w:hAnsi="Times New Roman" w:cs="Times New Roman"/>
          <w:color w:val="1F497D" w:themeColor="text2"/>
        </w:rPr>
        <w:t>single ruling period</w:t>
      </w:r>
      <w:r w:rsidR="002D76D5" w:rsidRPr="00F37972">
        <w:rPr>
          <w:rFonts w:ascii="Times New Roman" w:hAnsi="Times New Roman" w:cs="Times New Roman"/>
          <w:color w:val="1F497D" w:themeColor="text2"/>
        </w:rPr>
        <w:t>.</w:t>
      </w:r>
      <w:r w:rsidR="00315B26" w:rsidRPr="00F37972">
        <w:rPr>
          <w:rFonts w:ascii="Times New Roman" w:hAnsi="Times New Roman" w:cs="Times New Roman"/>
          <w:color w:val="1F497D" w:themeColor="text2"/>
        </w:rPr>
        <w:t xml:space="preserve"> </w:t>
      </w:r>
      <w:r w:rsidR="00BB46BF" w:rsidRPr="00F37972">
        <w:rPr>
          <w:rFonts w:ascii="Times New Roman" w:hAnsi="Times New Roman" w:cs="Times New Roman"/>
          <w:color w:val="1F497D" w:themeColor="text2"/>
        </w:rPr>
        <w:fldChar w:fldCharType="begin"/>
      </w:r>
      <w:r w:rsidR="00BB46BF" w:rsidRPr="00F37972">
        <w:rPr>
          <w:rFonts w:ascii="Times New Roman" w:hAnsi="Times New Roman" w:cs="Times New Roman"/>
          <w:color w:val="1F497D" w:themeColor="text2"/>
        </w:rPr>
        <w:instrText xml:space="preserve"> ADDIN EN.CITE &lt;EndNote&gt;&lt;Cite AuthorYear="1"&gt;&lt;Author&gt;Haugen&lt;/Author&gt;&lt;Year&gt;2013&lt;/Year&gt;&lt;RecNum&gt;48&lt;/RecNum&gt;&lt;DisplayText&gt;Haugen, Shalfawi et al. (2013)&lt;/DisplayText&gt;&lt;record&gt;&lt;rec-number&gt;48&lt;/rec-number&gt;&lt;foreign-keys&gt;&lt;key app="EN" db-id="0zxvwf9f6xset3exsr5x2a975zwvztxseprs" timestamp="1464008149"&gt;48&lt;/key&gt;&lt;/foreign-keys&gt;&lt;ref-type name="Journal Article"&gt;17&lt;/ref-type&gt;&lt;contributors&gt;&lt;authors&gt;&lt;author&gt;Haugen, T. A.&lt;/author&gt;&lt;author&gt;Shalfawi, S.&lt;/author&gt;&lt;author&gt;Tønnessen, E.&lt;/author&gt;&lt;/authors&gt;&lt;/contributors&gt;&lt;titles&gt;&lt;title&gt;The effect of different starting procedures on sprinters&amp;apos; reaction time&lt;/title&gt;&lt;secondary-title&gt;Journal of Sports Sciences&lt;/secondary-title&gt;&lt;/titles&gt;&lt;periodical&gt;&lt;full-title&gt;Journal of Sports Sciences&lt;/full-title&gt;&lt;/periodical&gt;&lt;pages&gt;699-705&lt;/pages&gt;&lt;volume&gt;31&lt;/volume&gt;&lt;number&gt;7&lt;/number&gt;&lt;dates&gt;&lt;year&gt;2013&lt;/year&gt;&lt;/dates&gt;&lt;work-type&gt;Article&lt;/work-type&gt;&lt;urls&gt;&lt;related-urls&gt;&lt;url&gt;https://www.scopus.com/inward/record.uri?eid=2-s2.0-84875862213&amp;amp;partnerID=40&amp;amp;md5=b52629b4833ed63138a30fc57933e93a&lt;/url&gt;&lt;url&gt;http://www.tandfonline.com/doi/pdf/10.1080/02640414.2012.746724&lt;/url&gt;&lt;/related-urls&gt;&lt;/urls&gt;&lt;electronic-resource-num&gt;10.1080/02640414.2012.746724&lt;/electronic-resource-num&gt;&lt;remote-database-name&gt;Scopus&lt;/remote-database-name&gt;&lt;/record&gt;&lt;/Cite&gt;&lt;/EndNote&gt;</w:instrText>
      </w:r>
      <w:r w:rsidR="00BB46BF" w:rsidRPr="00F37972">
        <w:rPr>
          <w:rFonts w:ascii="Times New Roman" w:hAnsi="Times New Roman" w:cs="Times New Roman"/>
          <w:color w:val="1F497D" w:themeColor="text2"/>
        </w:rPr>
        <w:fldChar w:fldCharType="separate"/>
      </w:r>
      <w:r w:rsidR="00BB46BF" w:rsidRPr="00F37972">
        <w:rPr>
          <w:rFonts w:ascii="Times New Roman" w:hAnsi="Times New Roman" w:cs="Times New Roman"/>
          <w:noProof/>
          <w:color w:val="1F497D" w:themeColor="text2"/>
        </w:rPr>
        <w:t>Haugen, Shalfawi et al. (2013)</w:t>
      </w:r>
      <w:r w:rsidR="00BB46BF" w:rsidRPr="00F37972">
        <w:rPr>
          <w:rFonts w:ascii="Times New Roman" w:hAnsi="Times New Roman" w:cs="Times New Roman"/>
          <w:color w:val="1F497D" w:themeColor="text2"/>
        </w:rPr>
        <w:fldChar w:fldCharType="end"/>
      </w:r>
      <w:del w:id="85" w:author="Edward Winter" w:date="2016-06-06T20:30:00Z">
        <w:r w:rsidR="00BB46BF" w:rsidRPr="00F37972" w:rsidDel="00EC56BD">
          <w:rPr>
            <w:rFonts w:ascii="Times New Roman" w:hAnsi="Times New Roman" w:cs="Times New Roman"/>
            <w:color w:val="1F497D" w:themeColor="text2"/>
          </w:rPr>
          <w:delText xml:space="preserve"> carried out a</w:delText>
        </w:r>
      </w:del>
      <w:r w:rsidR="00BB46BF" w:rsidRPr="00F37972">
        <w:rPr>
          <w:rFonts w:ascii="Times New Roman" w:hAnsi="Times New Roman" w:cs="Times New Roman"/>
          <w:color w:val="1F497D" w:themeColor="text2"/>
        </w:rPr>
        <w:t xml:space="preserve"> stud</w:t>
      </w:r>
      <w:ins w:id="86" w:author="Edward Winter" w:date="2016-06-06T20:30:00Z">
        <w:r w:rsidR="00EC56BD">
          <w:rPr>
            <w:rFonts w:ascii="Times New Roman" w:hAnsi="Times New Roman" w:cs="Times New Roman"/>
            <w:color w:val="1F497D" w:themeColor="text2"/>
          </w:rPr>
          <w:t>ied</w:t>
        </w:r>
      </w:ins>
      <w:del w:id="87" w:author="Edward Winter" w:date="2016-06-06T20:30:00Z">
        <w:r w:rsidR="00BB46BF" w:rsidRPr="00F37972" w:rsidDel="00EC56BD">
          <w:rPr>
            <w:rFonts w:ascii="Times New Roman" w:hAnsi="Times New Roman" w:cs="Times New Roman"/>
            <w:color w:val="1F497D" w:themeColor="text2"/>
          </w:rPr>
          <w:delText>y</w:delText>
        </w:r>
      </w:del>
      <w:r w:rsidR="00BB46BF" w:rsidRPr="00F37972">
        <w:rPr>
          <w:rFonts w:ascii="Times New Roman" w:hAnsi="Times New Roman" w:cs="Times New Roman"/>
          <w:color w:val="1F497D" w:themeColor="text2"/>
        </w:rPr>
        <w:t xml:space="preserve"> </w:t>
      </w:r>
      <w:r w:rsidR="00BB46BF" w:rsidRPr="00F37972">
        <w:rPr>
          <w:rFonts w:ascii="Times New Roman" w:hAnsi="Times New Roman" w:cs="Times New Roman"/>
          <w:color w:val="1F497D" w:themeColor="text2"/>
        </w:rPr>
        <w:lastRenderedPageBreak/>
        <w:t>on elite athletes over the period 1997 – 2011, but focused solely on the 100 m sprint</w:t>
      </w:r>
      <w:r w:rsidR="00395FCF" w:rsidRPr="00F37972">
        <w:rPr>
          <w:rFonts w:ascii="Times New Roman" w:hAnsi="Times New Roman" w:cs="Times New Roman"/>
          <w:color w:val="1F497D" w:themeColor="text2"/>
        </w:rPr>
        <w:t xml:space="preserve"> across the three ruling periods of interest</w:t>
      </w:r>
      <w:r w:rsidR="00BB46BF" w:rsidRPr="00F37972">
        <w:rPr>
          <w:rFonts w:ascii="Times New Roman" w:hAnsi="Times New Roman" w:cs="Times New Roman"/>
          <w:color w:val="1F497D" w:themeColor="text2"/>
        </w:rPr>
        <w:t xml:space="preserve">. They suggested a 20% increase in RTs over a 15 year period, but </w:t>
      </w:r>
      <w:r w:rsidR="008D6AB7" w:rsidRPr="00F37972">
        <w:rPr>
          <w:rFonts w:ascii="Times New Roman" w:hAnsi="Times New Roman" w:cs="Times New Roman"/>
          <w:color w:val="1F497D" w:themeColor="text2"/>
        </w:rPr>
        <w:t>d</w:t>
      </w:r>
      <w:r w:rsidR="008D6AB7">
        <w:rPr>
          <w:rFonts w:ascii="Times New Roman" w:hAnsi="Times New Roman" w:cs="Times New Roman"/>
          <w:color w:val="1F497D" w:themeColor="text2"/>
        </w:rPr>
        <w:t>id</w:t>
      </w:r>
      <w:r w:rsidR="008D6AB7" w:rsidRPr="00F37972">
        <w:rPr>
          <w:rFonts w:ascii="Times New Roman" w:hAnsi="Times New Roman" w:cs="Times New Roman"/>
          <w:color w:val="1F497D" w:themeColor="text2"/>
        </w:rPr>
        <w:t xml:space="preserve"> </w:t>
      </w:r>
      <w:r w:rsidR="00BB46BF" w:rsidRPr="00F37972">
        <w:rPr>
          <w:rFonts w:ascii="Times New Roman" w:hAnsi="Times New Roman" w:cs="Times New Roman"/>
          <w:color w:val="1F497D" w:themeColor="text2"/>
        </w:rPr>
        <w:t>not provide a full analysis of the difference</w:t>
      </w:r>
      <w:r w:rsidR="008D6AB7">
        <w:rPr>
          <w:rFonts w:ascii="Times New Roman" w:hAnsi="Times New Roman" w:cs="Times New Roman"/>
          <w:color w:val="1F497D" w:themeColor="text2"/>
        </w:rPr>
        <w:t>s</w:t>
      </w:r>
      <w:r w:rsidR="00BB46BF" w:rsidRPr="00F37972">
        <w:rPr>
          <w:rFonts w:ascii="Times New Roman" w:hAnsi="Times New Roman" w:cs="Times New Roman"/>
          <w:color w:val="1F497D" w:themeColor="text2"/>
        </w:rPr>
        <w:t xml:space="preserve"> across ruling periods </w:t>
      </w:r>
      <w:ins w:id="88" w:author="Edward Winter" w:date="2016-06-06T20:31:00Z">
        <w:r w:rsidR="00722B2F">
          <w:rPr>
            <w:rFonts w:ascii="Times New Roman" w:hAnsi="Times New Roman" w:cs="Times New Roman"/>
            <w:color w:val="1F497D" w:themeColor="text2"/>
          </w:rPr>
          <w:t>because of</w:t>
        </w:r>
      </w:ins>
      <w:del w:id="89" w:author="Edward Winter" w:date="2016-06-06T20:31:00Z">
        <w:r w:rsidR="00BB46BF" w:rsidRPr="00F37972" w:rsidDel="00722B2F">
          <w:rPr>
            <w:rFonts w:ascii="Times New Roman" w:hAnsi="Times New Roman" w:cs="Times New Roman"/>
            <w:color w:val="1F497D" w:themeColor="text2"/>
          </w:rPr>
          <w:delText>due to</w:delText>
        </w:r>
      </w:del>
      <w:r w:rsidR="00BB46BF" w:rsidRPr="00F37972">
        <w:rPr>
          <w:rFonts w:ascii="Times New Roman" w:hAnsi="Times New Roman" w:cs="Times New Roman"/>
          <w:color w:val="1F497D" w:themeColor="text2"/>
        </w:rPr>
        <w:t xml:space="preserve"> the lack of data </w:t>
      </w:r>
      <w:r w:rsidR="008D6AB7">
        <w:rPr>
          <w:rFonts w:ascii="Times New Roman" w:hAnsi="Times New Roman" w:cs="Times New Roman"/>
          <w:color w:val="1F497D" w:themeColor="text2"/>
        </w:rPr>
        <w:t>for</w:t>
      </w:r>
      <w:r w:rsidR="00395FCF" w:rsidRPr="00F37972">
        <w:rPr>
          <w:rFonts w:ascii="Times New Roman" w:hAnsi="Times New Roman" w:cs="Times New Roman"/>
          <w:color w:val="1F497D" w:themeColor="text2"/>
        </w:rPr>
        <w:t xml:space="preserve"> the third</w:t>
      </w:r>
      <w:r w:rsidR="00BB46BF" w:rsidRPr="00F37972">
        <w:rPr>
          <w:rFonts w:ascii="Times New Roman" w:hAnsi="Times New Roman" w:cs="Times New Roman"/>
          <w:color w:val="1F497D" w:themeColor="text2"/>
        </w:rPr>
        <w:t xml:space="preserve"> ruling p</w:t>
      </w:r>
      <w:r w:rsidR="00395FCF" w:rsidRPr="00F37972">
        <w:rPr>
          <w:rFonts w:ascii="Times New Roman" w:hAnsi="Times New Roman" w:cs="Times New Roman"/>
          <w:color w:val="1F497D" w:themeColor="text2"/>
        </w:rPr>
        <w:t>eriod</w:t>
      </w:r>
      <w:r w:rsidR="00BB46BF" w:rsidRPr="00F37972">
        <w:rPr>
          <w:rFonts w:ascii="Times New Roman" w:hAnsi="Times New Roman" w:cs="Times New Roman"/>
          <w:color w:val="1F497D" w:themeColor="text2"/>
        </w:rPr>
        <w:t xml:space="preserve">. </w:t>
      </w:r>
      <w:r w:rsidR="00315B26" w:rsidRPr="00F37972">
        <w:rPr>
          <w:rFonts w:ascii="Times New Roman" w:hAnsi="Times New Roman" w:cs="Times New Roman"/>
          <w:color w:val="000000" w:themeColor="text1"/>
        </w:rPr>
        <w:t>Al</w:t>
      </w:r>
      <w:r w:rsidR="00315B26" w:rsidRPr="00F148AF">
        <w:rPr>
          <w:rFonts w:ascii="Times New Roman" w:hAnsi="Times New Roman" w:cs="Times New Roman"/>
        </w:rPr>
        <w:t xml:space="preserve">l </w:t>
      </w:r>
      <w:r w:rsidR="00315B26">
        <w:rPr>
          <w:rFonts w:ascii="Times New Roman" w:hAnsi="Times New Roman" w:cs="Times New Roman"/>
        </w:rPr>
        <w:t xml:space="preserve">of the previous studies have been based on restricted sample sizes and many </w:t>
      </w:r>
      <w:ins w:id="90" w:author="Edward Winter" w:date="2016-06-06T20:31:00Z">
        <w:r w:rsidR="007F1E3C">
          <w:rPr>
            <w:rFonts w:ascii="Times New Roman" w:hAnsi="Times New Roman" w:cs="Times New Roman"/>
          </w:rPr>
          <w:t>have</w:t>
        </w:r>
      </w:ins>
      <w:del w:id="91" w:author="Edward Winter" w:date="2016-06-06T20:31:00Z">
        <w:r w:rsidR="00315B26" w:rsidDel="007F1E3C">
          <w:rPr>
            <w:rFonts w:ascii="Times New Roman" w:hAnsi="Times New Roman" w:cs="Times New Roman"/>
          </w:rPr>
          <w:delText>do</w:delText>
        </w:r>
      </w:del>
      <w:r w:rsidR="00315B26">
        <w:rPr>
          <w:rFonts w:ascii="Times New Roman" w:hAnsi="Times New Roman" w:cs="Times New Roman"/>
        </w:rPr>
        <w:t xml:space="preserve"> not include</w:t>
      </w:r>
      <w:ins w:id="92" w:author="Edward Winter" w:date="2016-06-06T20:31:00Z">
        <w:r w:rsidR="007F1E3C">
          <w:rPr>
            <w:rFonts w:ascii="Times New Roman" w:hAnsi="Times New Roman" w:cs="Times New Roman"/>
          </w:rPr>
          <w:t>d</w:t>
        </w:r>
      </w:ins>
      <w:r w:rsidR="00315B26">
        <w:rPr>
          <w:rFonts w:ascii="Times New Roman" w:hAnsi="Times New Roman" w:cs="Times New Roman"/>
        </w:rPr>
        <w:t xml:space="preserve"> data from athletes of international major championship status. Appropriate statistical analysis</w:t>
      </w:r>
      <w:r w:rsidR="004B208B">
        <w:rPr>
          <w:rFonts w:ascii="Times New Roman" w:hAnsi="Times New Roman" w:cs="Times New Roman"/>
        </w:rPr>
        <w:t xml:space="preserve"> </w:t>
      </w:r>
      <w:r w:rsidR="004B208B">
        <w:rPr>
          <w:rFonts w:ascii="Times New Roman" w:hAnsi="Times New Roman" w:cs="Times New Roman"/>
          <w:color w:val="1F497D" w:themeColor="text2"/>
        </w:rPr>
        <w:t>and modelling</w:t>
      </w:r>
      <w:r w:rsidR="00315B26">
        <w:rPr>
          <w:rFonts w:ascii="Times New Roman" w:hAnsi="Times New Roman" w:cs="Times New Roman"/>
        </w:rPr>
        <w:t xml:space="preserve"> of a large sample of male and female athlete RTs at major international championships could be used to derive an appropriate temporal threshold for sprint start RTs in competitive athletics.</w:t>
      </w:r>
      <w:r>
        <w:rPr>
          <w:rFonts w:ascii="Times New Roman" w:hAnsi="Times New Roman" w:cs="Times New Roman"/>
        </w:rPr>
        <w:t xml:space="preserve"> Consequently, the primary</w:t>
      </w:r>
      <w:r w:rsidR="00315B26" w:rsidRPr="00BA6929">
        <w:rPr>
          <w:rFonts w:ascii="Times New Roman" w:hAnsi="Times New Roman" w:cs="Times New Roman"/>
        </w:rPr>
        <w:t xml:space="preserve"> </w:t>
      </w:r>
      <w:r w:rsidR="00315B26">
        <w:rPr>
          <w:rFonts w:ascii="Times New Roman" w:hAnsi="Times New Roman" w:cs="Times New Roman"/>
        </w:rPr>
        <w:t xml:space="preserve">aim of this study was </w:t>
      </w:r>
      <w:r w:rsidR="00315B26" w:rsidRPr="00BA6929">
        <w:rPr>
          <w:rFonts w:ascii="Times New Roman" w:hAnsi="Times New Roman" w:cs="Times New Roman"/>
        </w:rPr>
        <w:t xml:space="preserve">to </w:t>
      </w:r>
      <w:r w:rsidR="00315B26">
        <w:rPr>
          <w:rFonts w:ascii="Times New Roman" w:hAnsi="Times New Roman" w:cs="Times New Roman"/>
        </w:rPr>
        <w:t>determine whether</w:t>
      </w:r>
      <w:r w:rsidR="00315B26" w:rsidRPr="00BA6929">
        <w:rPr>
          <w:rFonts w:ascii="Times New Roman" w:hAnsi="Times New Roman" w:cs="Times New Roman"/>
        </w:rPr>
        <w:t xml:space="preserve"> IAAF rule changes ha</w:t>
      </w:r>
      <w:r w:rsidR="00315B26">
        <w:rPr>
          <w:rFonts w:ascii="Times New Roman" w:hAnsi="Times New Roman" w:cs="Times New Roman"/>
        </w:rPr>
        <w:t>ve</w:t>
      </w:r>
      <w:r w:rsidR="00315B26" w:rsidRPr="00BA6929">
        <w:rPr>
          <w:rFonts w:ascii="Times New Roman" w:hAnsi="Times New Roman" w:cs="Times New Roman"/>
        </w:rPr>
        <w:t xml:space="preserve"> influenced the </w:t>
      </w:r>
      <w:r w:rsidR="00315B26">
        <w:rPr>
          <w:rFonts w:ascii="Times New Roman" w:hAnsi="Times New Roman" w:cs="Times New Roman"/>
        </w:rPr>
        <w:t>competition RT</w:t>
      </w:r>
      <w:r w:rsidR="00315B26" w:rsidRPr="00BA6929">
        <w:rPr>
          <w:rFonts w:ascii="Times New Roman" w:hAnsi="Times New Roman" w:cs="Times New Roman"/>
        </w:rPr>
        <w:t xml:space="preserve">s of elite sprinters in </w:t>
      </w:r>
      <w:r w:rsidR="00315B26">
        <w:rPr>
          <w:rFonts w:ascii="Times New Roman" w:hAnsi="Times New Roman" w:cs="Times New Roman"/>
        </w:rPr>
        <w:t xml:space="preserve">major international championships by statistically modelling the historical RT data </w:t>
      </w:r>
      <w:ins w:id="93" w:author="Edward Winter" w:date="2016-06-06T20:32:00Z">
        <w:r w:rsidR="002C61D5">
          <w:rPr>
            <w:rFonts w:ascii="Times New Roman" w:hAnsi="Times New Roman" w:cs="Times New Roman"/>
          </w:rPr>
          <w:t>to see if there</w:t>
        </w:r>
      </w:ins>
      <w:del w:id="94" w:author="Edward Winter" w:date="2016-06-06T20:32:00Z">
        <w:r w:rsidR="00315B26" w:rsidDel="002C61D5">
          <w:rPr>
            <w:rFonts w:ascii="Times New Roman" w:hAnsi="Times New Roman" w:cs="Times New Roman"/>
          </w:rPr>
          <w:delText>and determining potential</w:delText>
        </w:r>
      </w:del>
      <w:r w:rsidR="00315B26">
        <w:rPr>
          <w:rFonts w:ascii="Times New Roman" w:hAnsi="Times New Roman" w:cs="Times New Roman"/>
        </w:rPr>
        <w:t xml:space="preserve"> differences across ruling periods, sex and round of competition. </w:t>
      </w:r>
      <w:r w:rsidR="00315B26" w:rsidRPr="00BA6929">
        <w:rPr>
          <w:rFonts w:ascii="Times New Roman" w:hAnsi="Times New Roman" w:cs="Times New Roman"/>
        </w:rPr>
        <w:t xml:space="preserve"> The </w:t>
      </w:r>
      <w:r w:rsidR="00315B26">
        <w:rPr>
          <w:rFonts w:ascii="Times New Roman" w:hAnsi="Times New Roman" w:cs="Times New Roman"/>
        </w:rPr>
        <w:t>secondary aim</w:t>
      </w:r>
      <w:r w:rsidR="00315B26" w:rsidRPr="00BA6929">
        <w:rPr>
          <w:rFonts w:ascii="Times New Roman" w:hAnsi="Times New Roman" w:cs="Times New Roman"/>
        </w:rPr>
        <w:t xml:space="preserve"> </w:t>
      </w:r>
      <w:r w:rsidR="00315B26">
        <w:rPr>
          <w:rFonts w:ascii="Times New Roman" w:hAnsi="Times New Roman" w:cs="Times New Roman"/>
        </w:rPr>
        <w:t xml:space="preserve">was to establish </w:t>
      </w:r>
      <w:r w:rsidR="00315B26" w:rsidRPr="00BA6929">
        <w:rPr>
          <w:rFonts w:ascii="Times New Roman" w:hAnsi="Times New Roman" w:cs="Times New Roman"/>
        </w:rPr>
        <w:t xml:space="preserve">whether the data collected across multiple </w:t>
      </w:r>
      <w:r w:rsidR="00315B26">
        <w:rPr>
          <w:rFonts w:ascii="Times New Roman" w:hAnsi="Times New Roman" w:cs="Times New Roman"/>
        </w:rPr>
        <w:t xml:space="preserve">major championship </w:t>
      </w:r>
      <w:r w:rsidR="00315B26" w:rsidRPr="00BA6929">
        <w:rPr>
          <w:rFonts w:ascii="Times New Roman" w:hAnsi="Times New Roman" w:cs="Times New Roman"/>
        </w:rPr>
        <w:t>competitions c</w:t>
      </w:r>
      <w:r w:rsidR="00315B26">
        <w:rPr>
          <w:rFonts w:ascii="Times New Roman" w:hAnsi="Times New Roman" w:cs="Times New Roman"/>
        </w:rPr>
        <w:t>ould</w:t>
      </w:r>
      <w:r w:rsidR="00315B26" w:rsidRPr="00BA6929">
        <w:rPr>
          <w:rFonts w:ascii="Times New Roman" w:hAnsi="Times New Roman" w:cs="Times New Roman"/>
        </w:rPr>
        <w:t xml:space="preserve"> be combined and used to revise the IAAF 100</w:t>
      </w:r>
      <w:r w:rsidR="00315B26">
        <w:rPr>
          <w:rFonts w:ascii="Times New Roman" w:hAnsi="Times New Roman" w:cs="Times New Roman"/>
        </w:rPr>
        <w:t xml:space="preserve"> </w:t>
      </w:r>
      <w:r w:rsidR="00315B26" w:rsidRPr="00BA6929">
        <w:rPr>
          <w:rFonts w:ascii="Times New Roman" w:hAnsi="Times New Roman" w:cs="Times New Roman"/>
        </w:rPr>
        <w:t>ms reaction time for male and female sprinters accordingly</w:t>
      </w:r>
      <w:r w:rsidR="004B208B">
        <w:rPr>
          <w:rFonts w:ascii="Times New Roman" w:hAnsi="Times New Roman" w:cs="Times New Roman"/>
        </w:rPr>
        <w:t xml:space="preserve"> </w:t>
      </w:r>
      <w:r w:rsidR="004B208B">
        <w:rPr>
          <w:rFonts w:ascii="Times New Roman" w:hAnsi="Times New Roman" w:cs="Times New Roman"/>
          <w:color w:val="1F497D" w:themeColor="text2"/>
        </w:rPr>
        <w:t>using a statistical modelling approach</w:t>
      </w:r>
      <w:r w:rsidR="00315B26" w:rsidRPr="00BA6929">
        <w:rPr>
          <w:rFonts w:ascii="Times New Roman" w:hAnsi="Times New Roman" w:cs="Times New Roman"/>
        </w:rPr>
        <w:t xml:space="preserve">. </w:t>
      </w:r>
    </w:p>
    <w:p w14:paraId="1D15F026" w14:textId="77777777" w:rsidR="00315B26" w:rsidRDefault="00315B26" w:rsidP="00315B26">
      <w:pPr>
        <w:spacing w:line="480" w:lineRule="auto"/>
        <w:rPr>
          <w:rFonts w:ascii="Times New Roman" w:hAnsi="Times New Roman" w:cs="Times New Roman"/>
        </w:rPr>
      </w:pPr>
    </w:p>
    <w:p w14:paraId="18D3974C" w14:textId="5444949B" w:rsidR="00822BA0" w:rsidRDefault="00822BA0" w:rsidP="00B36723">
      <w:pPr>
        <w:spacing w:line="480" w:lineRule="auto"/>
        <w:rPr>
          <w:rFonts w:ascii="Times New Roman" w:hAnsi="Times New Roman" w:cs="Times New Roman"/>
          <w:b/>
        </w:rPr>
      </w:pPr>
      <w:r w:rsidRPr="00B36723">
        <w:rPr>
          <w:rFonts w:ascii="Times New Roman" w:hAnsi="Times New Roman" w:cs="Times New Roman"/>
          <w:b/>
        </w:rPr>
        <w:t>Methods</w:t>
      </w:r>
    </w:p>
    <w:p w14:paraId="6605F0DF" w14:textId="3F408084" w:rsidR="00904989" w:rsidRDefault="00904989" w:rsidP="00B36723">
      <w:pPr>
        <w:spacing w:line="480" w:lineRule="auto"/>
        <w:rPr>
          <w:rFonts w:ascii="Times New Roman" w:hAnsi="Times New Roman" w:cs="Times New Roman"/>
          <w:b/>
          <w:i/>
        </w:rPr>
      </w:pPr>
      <w:r>
        <w:rPr>
          <w:rFonts w:ascii="Times New Roman" w:hAnsi="Times New Roman" w:cs="Times New Roman"/>
          <w:b/>
          <w:i/>
        </w:rPr>
        <w:t>Data</w:t>
      </w:r>
      <w:r w:rsidR="00835861">
        <w:rPr>
          <w:rFonts w:ascii="Times New Roman" w:hAnsi="Times New Roman" w:cs="Times New Roman"/>
          <w:b/>
          <w:i/>
        </w:rPr>
        <w:t xml:space="preserve"> A</w:t>
      </w:r>
      <w:r w:rsidR="003204EA">
        <w:rPr>
          <w:rFonts w:ascii="Times New Roman" w:hAnsi="Times New Roman" w:cs="Times New Roman"/>
          <w:b/>
          <w:i/>
        </w:rPr>
        <w:t>cquisition</w:t>
      </w:r>
    </w:p>
    <w:p w14:paraId="2B697428" w14:textId="277F6F35" w:rsidR="00E21350" w:rsidRPr="00EE513E" w:rsidRDefault="001E0C0F" w:rsidP="00B36723">
      <w:pPr>
        <w:spacing w:line="480" w:lineRule="auto"/>
        <w:rPr>
          <w:rFonts w:ascii="Times New Roman" w:hAnsi="Times New Roman" w:cs="Times New Roman"/>
        </w:rPr>
      </w:pPr>
      <w:r>
        <w:rPr>
          <w:rFonts w:ascii="Times New Roman" w:hAnsi="Times New Roman" w:cs="Times New Roman"/>
        </w:rPr>
        <w:t xml:space="preserve">The collection and analysis of the data </w:t>
      </w:r>
      <w:del w:id="95" w:author="Edward Winter" w:date="2016-06-06T20:33:00Z">
        <w:r w:rsidDel="00605E93">
          <w:rPr>
            <w:rFonts w:ascii="Times New Roman" w:hAnsi="Times New Roman" w:cs="Times New Roman"/>
          </w:rPr>
          <w:delText>utilised</w:delText>
        </w:r>
      </w:del>
      <w:r>
        <w:rPr>
          <w:rFonts w:ascii="Times New Roman" w:hAnsi="Times New Roman" w:cs="Times New Roman"/>
        </w:rPr>
        <w:t xml:space="preserve"> in this study </w:t>
      </w:r>
      <w:ins w:id="96" w:author="Edward Winter" w:date="2016-06-06T20:34:00Z">
        <w:r w:rsidR="00605E93">
          <w:rPr>
            <w:rFonts w:ascii="Times New Roman" w:hAnsi="Times New Roman" w:cs="Times New Roman"/>
          </w:rPr>
          <w:t>was</w:t>
        </w:r>
      </w:ins>
      <w:del w:id="97" w:author="Edward Winter" w:date="2016-06-06T20:33:00Z">
        <w:r w:rsidDel="00605E93">
          <w:rPr>
            <w:rFonts w:ascii="Times New Roman" w:hAnsi="Times New Roman" w:cs="Times New Roman"/>
          </w:rPr>
          <w:delText>received research ethics</w:delText>
        </w:r>
      </w:del>
      <w:r>
        <w:rPr>
          <w:rFonts w:ascii="Times New Roman" w:hAnsi="Times New Roman" w:cs="Times New Roman"/>
        </w:rPr>
        <w:t xml:space="preserve"> approv</w:t>
      </w:r>
      <w:ins w:id="98" w:author="Edward Winter" w:date="2016-06-06T20:34:00Z">
        <w:r w:rsidR="00605E93">
          <w:rPr>
            <w:rFonts w:ascii="Times New Roman" w:hAnsi="Times New Roman" w:cs="Times New Roman"/>
          </w:rPr>
          <w:t>ed by</w:t>
        </w:r>
      </w:ins>
      <w:del w:id="99" w:author="Edward Winter" w:date="2016-06-06T20:34:00Z">
        <w:r w:rsidDel="00605E93">
          <w:rPr>
            <w:rFonts w:ascii="Times New Roman" w:hAnsi="Times New Roman" w:cs="Times New Roman"/>
          </w:rPr>
          <w:delText>al from</w:delText>
        </w:r>
      </w:del>
      <w:r>
        <w:rPr>
          <w:rFonts w:ascii="Times New Roman" w:hAnsi="Times New Roman" w:cs="Times New Roman"/>
        </w:rPr>
        <w:t xml:space="preserve"> the University of Limerick Education and Health Sciences Research Ethics committee (2013_06_07</w:t>
      </w:r>
      <w:r w:rsidR="00873533">
        <w:rPr>
          <w:rFonts w:ascii="Times New Roman" w:hAnsi="Times New Roman" w:cs="Times New Roman"/>
        </w:rPr>
        <w:t>_</w:t>
      </w:r>
      <w:r>
        <w:rPr>
          <w:rFonts w:ascii="Times New Roman" w:hAnsi="Times New Roman" w:cs="Times New Roman"/>
        </w:rPr>
        <w:t xml:space="preserve">EHS).  </w:t>
      </w:r>
      <w:r w:rsidR="00892C56">
        <w:rPr>
          <w:rFonts w:ascii="Times New Roman" w:hAnsi="Times New Roman" w:cs="Times New Roman"/>
        </w:rPr>
        <w:t>RT</w:t>
      </w:r>
      <w:r w:rsidR="001E0E4B" w:rsidRPr="001E0E4B">
        <w:rPr>
          <w:rFonts w:ascii="Times New Roman" w:hAnsi="Times New Roman" w:cs="Times New Roman"/>
        </w:rPr>
        <w:t xml:space="preserve"> data </w:t>
      </w:r>
      <w:ins w:id="100" w:author="Edward Winter" w:date="2016-06-06T20:34:00Z">
        <w:r w:rsidR="009D6388">
          <w:rPr>
            <w:rFonts w:ascii="Times New Roman" w:hAnsi="Times New Roman" w:cs="Times New Roman"/>
          </w:rPr>
          <w:t>were</w:t>
        </w:r>
      </w:ins>
      <w:del w:id="101" w:author="Edward Winter" w:date="2016-06-06T20:34:00Z">
        <w:r w:rsidR="003204EA" w:rsidDel="009D6388">
          <w:rPr>
            <w:rFonts w:ascii="Times New Roman" w:hAnsi="Times New Roman" w:cs="Times New Roman"/>
          </w:rPr>
          <w:delText>was</w:delText>
        </w:r>
      </w:del>
      <w:r w:rsidR="003204EA">
        <w:rPr>
          <w:rFonts w:ascii="Times New Roman" w:hAnsi="Times New Roman" w:cs="Times New Roman"/>
        </w:rPr>
        <w:t xml:space="preserve"> </w:t>
      </w:r>
      <w:r w:rsidR="001E0E4B" w:rsidRPr="001E0E4B">
        <w:rPr>
          <w:rFonts w:ascii="Times New Roman" w:hAnsi="Times New Roman" w:cs="Times New Roman"/>
        </w:rPr>
        <w:t>collated from t</w:t>
      </w:r>
      <w:r w:rsidR="001E0E4B">
        <w:rPr>
          <w:rFonts w:ascii="Times New Roman" w:hAnsi="Times New Roman" w:cs="Times New Roman"/>
        </w:rPr>
        <w:t>he IAAF results (http://www.iaaf.org/results</w:t>
      </w:r>
      <w:r w:rsidR="001E0E4B" w:rsidRPr="001E0E4B">
        <w:rPr>
          <w:rFonts w:ascii="Times New Roman" w:hAnsi="Times New Roman" w:cs="Times New Roman"/>
        </w:rPr>
        <w:t xml:space="preserve">) and the </w:t>
      </w:r>
      <w:r w:rsidR="001E0E4B">
        <w:rPr>
          <w:rFonts w:ascii="Times New Roman" w:hAnsi="Times New Roman" w:cs="Times New Roman"/>
        </w:rPr>
        <w:t>European Athletics website</w:t>
      </w:r>
      <w:r w:rsidR="003204EA">
        <w:rPr>
          <w:rFonts w:ascii="Times New Roman" w:hAnsi="Times New Roman" w:cs="Times New Roman"/>
        </w:rPr>
        <w:t>s</w:t>
      </w:r>
      <w:r w:rsidR="001E0E4B">
        <w:rPr>
          <w:rFonts w:ascii="Times New Roman" w:hAnsi="Times New Roman" w:cs="Times New Roman"/>
        </w:rPr>
        <w:t xml:space="preserve"> (</w:t>
      </w:r>
      <w:r w:rsidR="001E0E4B" w:rsidRPr="001E0E4B">
        <w:rPr>
          <w:rFonts w:ascii="Times New Roman" w:hAnsi="Times New Roman" w:cs="Times New Roman"/>
        </w:rPr>
        <w:t>http://www.</w:t>
      </w:r>
      <w:r w:rsidR="001E0E4B">
        <w:rPr>
          <w:rFonts w:ascii="Times New Roman" w:hAnsi="Times New Roman" w:cs="Times New Roman"/>
        </w:rPr>
        <w:t>european-athletics.org/results/</w:t>
      </w:r>
      <w:r w:rsidR="001E0E4B" w:rsidRPr="001E0E4B">
        <w:rPr>
          <w:rFonts w:ascii="Times New Roman" w:hAnsi="Times New Roman" w:cs="Times New Roman"/>
        </w:rPr>
        <w:t xml:space="preserve">) </w:t>
      </w:r>
      <w:r w:rsidR="003204EA">
        <w:rPr>
          <w:rFonts w:ascii="Times New Roman" w:hAnsi="Times New Roman" w:cs="Times New Roman"/>
        </w:rPr>
        <w:t xml:space="preserve">and </w:t>
      </w:r>
      <w:r w:rsidR="001E0E4B" w:rsidRPr="001E0E4B">
        <w:rPr>
          <w:rFonts w:ascii="Times New Roman" w:hAnsi="Times New Roman" w:cs="Times New Roman"/>
        </w:rPr>
        <w:t>includ</w:t>
      </w:r>
      <w:r w:rsidR="001E0E4B">
        <w:rPr>
          <w:rFonts w:ascii="Times New Roman" w:hAnsi="Times New Roman" w:cs="Times New Roman"/>
        </w:rPr>
        <w:t>e</w:t>
      </w:r>
      <w:ins w:id="102" w:author="Edward Winter" w:date="2016-06-06T20:34:00Z">
        <w:r w:rsidR="00B05C7C">
          <w:rPr>
            <w:rFonts w:ascii="Times New Roman" w:hAnsi="Times New Roman" w:cs="Times New Roman"/>
          </w:rPr>
          <w:t>d</w:t>
        </w:r>
      </w:ins>
      <w:del w:id="103" w:author="Edward Winter" w:date="2016-06-06T20:34:00Z">
        <w:r w:rsidR="001E0E4B" w:rsidDel="00B05C7C">
          <w:rPr>
            <w:rFonts w:ascii="Times New Roman" w:hAnsi="Times New Roman" w:cs="Times New Roman"/>
          </w:rPr>
          <w:delText>s</w:delText>
        </w:r>
      </w:del>
      <w:r w:rsidR="001E0E4B">
        <w:rPr>
          <w:rFonts w:ascii="Times New Roman" w:hAnsi="Times New Roman" w:cs="Times New Roman"/>
        </w:rPr>
        <w:t xml:space="preserve"> </w:t>
      </w:r>
      <w:r w:rsidR="001E0E4B">
        <w:rPr>
          <w:rFonts w:ascii="Times New Roman" w:hAnsi="Times New Roman" w:cs="Times New Roman"/>
        </w:rPr>
        <w:lastRenderedPageBreak/>
        <w:t xml:space="preserve">complete </w:t>
      </w:r>
      <w:r w:rsidR="00C25038">
        <w:rPr>
          <w:rFonts w:ascii="Times New Roman" w:hAnsi="Times New Roman" w:cs="Times New Roman"/>
        </w:rPr>
        <w:t xml:space="preserve">Championship </w:t>
      </w:r>
      <w:r w:rsidR="001E0E4B">
        <w:rPr>
          <w:rFonts w:ascii="Times New Roman" w:hAnsi="Times New Roman" w:cs="Times New Roman"/>
        </w:rPr>
        <w:t>event data for</w:t>
      </w:r>
      <w:r w:rsidR="004F10DD">
        <w:rPr>
          <w:rFonts w:ascii="Times New Roman" w:hAnsi="Times New Roman" w:cs="Times New Roman"/>
        </w:rPr>
        <w:t xml:space="preserve"> </w:t>
      </w:r>
      <w:r w:rsidR="001E0E4B">
        <w:rPr>
          <w:rFonts w:ascii="Times New Roman" w:hAnsi="Times New Roman" w:cs="Times New Roman"/>
        </w:rPr>
        <w:t>the 60</w:t>
      </w:r>
      <w:r w:rsidR="00A303D9">
        <w:rPr>
          <w:rFonts w:ascii="Times New Roman" w:hAnsi="Times New Roman" w:cs="Times New Roman"/>
        </w:rPr>
        <w:t xml:space="preserve"> </w:t>
      </w:r>
      <w:r w:rsidR="001E0E4B">
        <w:rPr>
          <w:rFonts w:ascii="Times New Roman" w:hAnsi="Times New Roman" w:cs="Times New Roman"/>
        </w:rPr>
        <w:t>m and 60</w:t>
      </w:r>
      <w:r w:rsidR="00A303D9">
        <w:rPr>
          <w:rFonts w:ascii="Times New Roman" w:hAnsi="Times New Roman" w:cs="Times New Roman"/>
        </w:rPr>
        <w:t xml:space="preserve"> </w:t>
      </w:r>
      <w:r w:rsidR="001E0E4B">
        <w:rPr>
          <w:rFonts w:ascii="Times New Roman" w:hAnsi="Times New Roman" w:cs="Times New Roman"/>
        </w:rPr>
        <w:t>m</w:t>
      </w:r>
      <w:r w:rsidR="001E0E4B" w:rsidRPr="001E0E4B">
        <w:rPr>
          <w:rFonts w:ascii="Times New Roman" w:hAnsi="Times New Roman" w:cs="Times New Roman"/>
        </w:rPr>
        <w:t xml:space="preserve"> hurdles indoor</w:t>
      </w:r>
      <w:r w:rsidR="001E0E4B">
        <w:rPr>
          <w:rFonts w:ascii="Times New Roman" w:hAnsi="Times New Roman" w:cs="Times New Roman"/>
        </w:rPr>
        <w:t xml:space="preserve"> championships</w:t>
      </w:r>
      <w:r w:rsidR="004F10DD">
        <w:rPr>
          <w:rFonts w:ascii="Times New Roman" w:hAnsi="Times New Roman" w:cs="Times New Roman"/>
        </w:rPr>
        <w:t>,</w:t>
      </w:r>
      <w:r w:rsidR="00C25038">
        <w:rPr>
          <w:rFonts w:ascii="Times New Roman" w:hAnsi="Times New Roman" w:cs="Times New Roman"/>
        </w:rPr>
        <w:t xml:space="preserve"> </w:t>
      </w:r>
      <w:r w:rsidR="001E0E4B">
        <w:rPr>
          <w:rFonts w:ascii="Times New Roman" w:hAnsi="Times New Roman" w:cs="Times New Roman"/>
        </w:rPr>
        <w:t>the 100</w:t>
      </w:r>
      <w:r w:rsidR="00892C56">
        <w:rPr>
          <w:rFonts w:ascii="Times New Roman" w:hAnsi="Times New Roman" w:cs="Times New Roman"/>
        </w:rPr>
        <w:t xml:space="preserve"> </w:t>
      </w:r>
      <w:r w:rsidR="001E0E4B">
        <w:rPr>
          <w:rFonts w:ascii="Times New Roman" w:hAnsi="Times New Roman" w:cs="Times New Roman"/>
        </w:rPr>
        <w:t>m</w:t>
      </w:r>
      <w:r w:rsidR="001E0E4B" w:rsidRPr="001E0E4B">
        <w:rPr>
          <w:rFonts w:ascii="Times New Roman" w:hAnsi="Times New Roman" w:cs="Times New Roman"/>
        </w:rPr>
        <w:t>, 110</w:t>
      </w:r>
      <w:r w:rsidR="00892C56">
        <w:rPr>
          <w:rFonts w:ascii="Times New Roman" w:hAnsi="Times New Roman" w:cs="Times New Roman"/>
        </w:rPr>
        <w:t xml:space="preserve"> </w:t>
      </w:r>
      <w:r w:rsidR="001E0E4B" w:rsidRPr="001E0E4B">
        <w:rPr>
          <w:rFonts w:ascii="Times New Roman" w:hAnsi="Times New Roman" w:cs="Times New Roman"/>
        </w:rPr>
        <w:t>m</w:t>
      </w:r>
      <w:r w:rsidR="001E0E4B">
        <w:rPr>
          <w:rFonts w:ascii="Times New Roman" w:hAnsi="Times New Roman" w:cs="Times New Roman"/>
        </w:rPr>
        <w:t xml:space="preserve"> hurdles and the 200</w:t>
      </w:r>
      <w:r w:rsidR="00A303D9">
        <w:rPr>
          <w:rFonts w:ascii="Times New Roman" w:hAnsi="Times New Roman" w:cs="Times New Roman"/>
        </w:rPr>
        <w:t xml:space="preserve"> </w:t>
      </w:r>
      <w:r w:rsidR="001E0E4B">
        <w:rPr>
          <w:rFonts w:ascii="Times New Roman" w:hAnsi="Times New Roman" w:cs="Times New Roman"/>
        </w:rPr>
        <w:t>m</w:t>
      </w:r>
      <w:r w:rsidR="001E0E4B" w:rsidRPr="001E0E4B">
        <w:rPr>
          <w:rFonts w:ascii="Times New Roman" w:hAnsi="Times New Roman" w:cs="Times New Roman"/>
        </w:rPr>
        <w:t xml:space="preserve"> outdoor cham</w:t>
      </w:r>
      <w:r w:rsidR="001E0E4B">
        <w:rPr>
          <w:rFonts w:ascii="Times New Roman" w:hAnsi="Times New Roman" w:cs="Times New Roman"/>
        </w:rPr>
        <w:t>pionships over the period</w:t>
      </w:r>
      <w:del w:id="104" w:author="Edward Winter" w:date="2016-06-06T20:34:00Z">
        <w:r w:rsidR="001E0E4B" w:rsidDel="003D75D4">
          <w:rPr>
            <w:rFonts w:ascii="Times New Roman" w:hAnsi="Times New Roman" w:cs="Times New Roman"/>
          </w:rPr>
          <w:delText xml:space="preserve"> from</w:delText>
        </w:r>
      </w:del>
      <w:r w:rsidR="001E0E4B">
        <w:rPr>
          <w:rFonts w:ascii="Times New Roman" w:hAnsi="Times New Roman" w:cs="Times New Roman"/>
        </w:rPr>
        <w:t xml:space="preserve"> 1999 to 2014</w:t>
      </w:r>
      <w:r w:rsidR="001E0E4B" w:rsidRPr="001E0E4B">
        <w:rPr>
          <w:rFonts w:ascii="Times New Roman" w:hAnsi="Times New Roman" w:cs="Times New Roman"/>
        </w:rPr>
        <w:t xml:space="preserve"> inclusive. </w:t>
      </w:r>
      <w:r w:rsidR="00B83A84">
        <w:rPr>
          <w:rFonts w:ascii="Times New Roman" w:hAnsi="Times New Roman" w:cs="Times New Roman"/>
        </w:rPr>
        <w:t xml:space="preserve"> </w:t>
      </w:r>
      <w:r w:rsidR="001E0E4B" w:rsidRPr="001E0E4B">
        <w:rPr>
          <w:rFonts w:ascii="Times New Roman" w:hAnsi="Times New Roman" w:cs="Times New Roman"/>
        </w:rPr>
        <w:t>Even</w:t>
      </w:r>
      <w:r w:rsidR="001E0E4B">
        <w:rPr>
          <w:rFonts w:ascii="Times New Roman" w:hAnsi="Times New Roman" w:cs="Times New Roman"/>
        </w:rPr>
        <w:t>ts over distances greater than 200</w:t>
      </w:r>
      <w:r w:rsidR="00C25038">
        <w:rPr>
          <w:rFonts w:ascii="Times New Roman" w:hAnsi="Times New Roman" w:cs="Times New Roman"/>
        </w:rPr>
        <w:t xml:space="preserve"> </w:t>
      </w:r>
      <w:r w:rsidR="001E0E4B">
        <w:rPr>
          <w:rFonts w:ascii="Times New Roman" w:hAnsi="Times New Roman" w:cs="Times New Roman"/>
        </w:rPr>
        <w:t>m</w:t>
      </w:r>
      <w:r w:rsidR="001E0E4B" w:rsidRPr="001E0E4B">
        <w:rPr>
          <w:rFonts w:ascii="Times New Roman" w:hAnsi="Times New Roman" w:cs="Times New Roman"/>
        </w:rPr>
        <w:t xml:space="preserve"> were excluded </w:t>
      </w:r>
      <w:r w:rsidR="00C25038">
        <w:rPr>
          <w:rFonts w:ascii="Times New Roman" w:hAnsi="Times New Roman" w:cs="Times New Roman"/>
        </w:rPr>
        <w:t>since</w:t>
      </w:r>
      <w:r w:rsidR="00C25038" w:rsidRPr="001E0E4B">
        <w:rPr>
          <w:rFonts w:ascii="Times New Roman" w:hAnsi="Times New Roman" w:cs="Times New Roman"/>
        </w:rPr>
        <w:t xml:space="preserve"> </w:t>
      </w:r>
      <w:r w:rsidR="001E0E4B" w:rsidRPr="001E0E4B">
        <w:rPr>
          <w:rFonts w:ascii="Times New Roman" w:hAnsi="Times New Roman" w:cs="Times New Roman"/>
        </w:rPr>
        <w:t xml:space="preserve">the </w:t>
      </w:r>
      <w:r w:rsidR="00835861">
        <w:rPr>
          <w:rFonts w:ascii="Times New Roman" w:hAnsi="Times New Roman" w:cs="Times New Roman"/>
        </w:rPr>
        <w:t>RT</w:t>
      </w:r>
      <w:r w:rsidR="001E0E4B" w:rsidRPr="001E0E4B">
        <w:rPr>
          <w:rFonts w:ascii="Times New Roman" w:hAnsi="Times New Roman" w:cs="Times New Roman"/>
        </w:rPr>
        <w:t xml:space="preserve"> has </w:t>
      </w:r>
      <w:r w:rsidR="00C25038">
        <w:rPr>
          <w:rFonts w:ascii="Times New Roman" w:hAnsi="Times New Roman" w:cs="Times New Roman"/>
        </w:rPr>
        <w:t>less</w:t>
      </w:r>
      <w:r w:rsidR="001E0E4B" w:rsidRPr="001E0E4B">
        <w:rPr>
          <w:rFonts w:ascii="Times New Roman" w:hAnsi="Times New Roman" w:cs="Times New Roman"/>
        </w:rPr>
        <w:t xml:space="preserve"> influence on the </w:t>
      </w:r>
      <w:r w:rsidR="00C25038">
        <w:rPr>
          <w:rFonts w:ascii="Times New Roman" w:hAnsi="Times New Roman" w:cs="Times New Roman"/>
        </w:rPr>
        <w:t>performance</w:t>
      </w:r>
      <w:r w:rsidR="00C25038" w:rsidRPr="001E0E4B">
        <w:rPr>
          <w:rFonts w:ascii="Times New Roman" w:hAnsi="Times New Roman" w:cs="Times New Roman"/>
        </w:rPr>
        <w:t xml:space="preserve"> </w:t>
      </w:r>
      <w:r w:rsidR="001E0E4B" w:rsidRPr="001E0E4B">
        <w:rPr>
          <w:rFonts w:ascii="Times New Roman" w:hAnsi="Times New Roman" w:cs="Times New Roman"/>
        </w:rPr>
        <w:t xml:space="preserve">and </w:t>
      </w:r>
      <w:r w:rsidR="00C25038">
        <w:rPr>
          <w:rFonts w:ascii="Times New Roman" w:hAnsi="Times New Roman" w:cs="Times New Roman"/>
        </w:rPr>
        <w:t>therefore</w:t>
      </w:r>
      <w:r w:rsidR="001E0E4B" w:rsidRPr="001E0E4B">
        <w:rPr>
          <w:rFonts w:ascii="Times New Roman" w:hAnsi="Times New Roman" w:cs="Times New Roman"/>
        </w:rPr>
        <w:t xml:space="preserve"> would not provide </w:t>
      </w:r>
      <w:r w:rsidR="00C25038">
        <w:rPr>
          <w:rFonts w:ascii="Times New Roman" w:hAnsi="Times New Roman" w:cs="Times New Roman"/>
        </w:rPr>
        <w:t>valid</w:t>
      </w:r>
      <w:r w:rsidR="00C25038" w:rsidRPr="001E0E4B">
        <w:rPr>
          <w:rFonts w:ascii="Times New Roman" w:hAnsi="Times New Roman" w:cs="Times New Roman"/>
        </w:rPr>
        <w:t xml:space="preserve"> </w:t>
      </w:r>
      <w:r w:rsidR="001E0E4B" w:rsidRPr="001E0E4B">
        <w:rPr>
          <w:rFonts w:ascii="Times New Roman" w:hAnsi="Times New Roman" w:cs="Times New Roman"/>
        </w:rPr>
        <w:t xml:space="preserve">information on the </w:t>
      </w:r>
      <w:ins w:id="105" w:author="Edward Winter" w:date="2016-06-06T20:34:00Z">
        <w:r w:rsidR="002B1477">
          <w:rPr>
            <w:rFonts w:ascii="Times New Roman" w:hAnsi="Times New Roman" w:cs="Times New Roman"/>
          </w:rPr>
          <w:t>shortest</w:t>
        </w:r>
      </w:ins>
      <w:del w:id="106" w:author="Edward Winter" w:date="2016-06-06T20:34:00Z">
        <w:r w:rsidR="001E0E4B" w:rsidRPr="001E0E4B" w:rsidDel="002B1477">
          <w:rPr>
            <w:rFonts w:ascii="Times New Roman" w:hAnsi="Times New Roman" w:cs="Times New Roman"/>
          </w:rPr>
          <w:delText>quickest</w:delText>
        </w:r>
      </w:del>
      <w:r w:rsidR="001E0E4B" w:rsidRPr="001E0E4B">
        <w:rPr>
          <w:rFonts w:ascii="Times New Roman" w:hAnsi="Times New Roman" w:cs="Times New Roman"/>
        </w:rPr>
        <w:t xml:space="preserve"> possible </w:t>
      </w:r>
      <w:r w:rsidR="00835861">
        <w:rPr>
          <w:rFonts w:ascii="Times New Roman" w:hAnsi="Times New Roman" w:cs="Times New Roman"/>
        </w:rPr>
        <w:t>RT</w:t>
      </w:r>
      <w:r w:rsidR="001E0E4B" w:rsidRPr="001E0E4B">
        <w:rPr>
          <w:rFonts w:ascii="Times New Roman" w:hAnsi="Times New Roman" w:cs="Times New Roman"/>
        </w:rPr>
        <w:t xml:space="preserve"> of an elite athlete. </w:t>
      </w:r>
      <w:r w:rsidR="00B83A84">
        <w:rPr>
          <w:rFonts w:ascii="Times New Roman" w:hAnsi="Times New Roman" w:cs="Times New Roman"/>
        </w:rPr>
        <w:t xml:space="preserve"> </w:t>
      </w:r>
      <w:r w:rsidR="001E0E4B" w:rsidRPr="001E0E4B">
        <w:rPr>
          <w:rFonts w:ascii="Times New Roman" w:hAnsi="Times New Roman" w:cs="Times New Roman"/>
        </w:rPr>
        <w:t xml:space="preserve">The data </w:t>
      </w:r>
      <w:r w:rsidR="001E0E4B">
        <w:rPr>
          <w:rFonts w:ascii="Times New Roman" w:hAnsi="Times New Roman" w:cs="Times New Roman"/>
        </w:rPr>
        <w:t xml:space="preserve">contained race </w:t>
      </w:r>
      <w:r w:rsidR="00C25038">
        <w:rPr>
          <w:rFonts w:ascii="Times New Roman" w:hAnsi="Times New Roman" w:cs="Times New Roman"/>
        </w:rPr>
        <w:t xml:space="preserve">RTs </w:t>
      </w:r>
      <w:r w:rsidR="001E0E4B">
        <w:rPr>
          <w:rFonts w:ascii="Times New Roman" w:hAnsi="Times New Roman" w:cs="Times New Roman"/>
        </w:rPr>
        <w:t>for 1303 and 1007</w:t>
      </w:r>
      <w:r w:rsidR="001E0E4B" w:rsidRPr="001E0E4B">
        <w:rPr>
          <w:rFonts w:ascii="Times New Roman" w:hAnsi="Times New Roman" w:cs="Times New Roman"/>
        </w:rPr>
        <w:t xml:space="preserve"> </w:t>
      </w:r>
      <w:r w:rsidR="00835861">
        <w:rPr>
          <w:rFonts w:ascii="Times New Roman" w:hAnsi="Times New Roman" w:cs="Times New Roman"/>
        </w:rPr>
        <w:t>men and women</w:t>
      </w:r>
      <w:r w:rsidR="001E0E4B" w:rsidRPr="001E0E4B">
        <w:rPr>
          <w:rFonts w:ascii="Times New Roman" w:hAnsi="Times New Roman" w:cs="Times New Roman"/>
        </w:rPr>
        <w:t>,</w:t>
      </w:r>
      <w:r w:rsidR="001E0E4B">
        <w:rPr>
          <w:rFonts w:ascii="Times New Roman" w:hAnsi="Times New Roman" w:cs="Times New Roman"/>
        </w:rPr>
        <w:t xml:space="preserve"> respectively, with a total of 4560 and </w:t>
      </w:r>
      <w:r w:rsidR="001E0E4B" w:rsidRPr="001E0E4B">
        <w:rPr>
          <w:rFonts w:ascii="Times New Roman" w:hAnsi="Times New Roman" w:cs="Times New Roman"/>
        </w:rPr>
        <w:t>3</w:t>
      </w:r>
      <w:r w:rsidR="001E0E4B">
        <w:rPr>
          <w:rFonts w:ascii="Times New Roman" w:hAnsi="Times New Roman" w:cs="Times New Roman"/>
        </w:rPr>
        <w:t>999</w:t>
      </w:r>
      <w:r w:rsidR="001E0E4B" w:rsidRPr="001E0E4B">
        <w:rPr>
          <w:rFonts w:ascii="Times New Roman" w:hAnsi="Times New Roman" w:cs="Times New Roman"/>
        </w:rPr>
        <w:t xml:space="preserve"> </w:t>
      </w:r>
      <w:r w:rsidR="00C25038">
        <w:rPr>
          <w:rFonts w:ascii="Times New Roman" w:hAnsi="Times New Roman" w:cs="Times New Roman"/>
        </w:rPr>
        <w:t xml:space="preserve">RT </w:t>
      </w:r>
      <w:r w:rsidR="001E0E4B" w:rsidRPr="001E0E4B">
        <w:rPr>
          <w:rFonts w:ascii="Times New Roman" w:hAnsi="Times New Roman" w:cs="Times New Roman"/>
        </w:rPr>
        <w:t xml:space="preserve">records for </w:t>
      </w:r>
      <w:r w:rsidR="00835861">
        <w:rPr>
          <w:rFonts w:ascii="Times New Roman" w:hAnsi="Times New Roman" w:cs="Times New Roman"/>
        </w:rPr>
        <w:t>performance</w:t>
      </w:r>
      <w:r w:rsidR="004F10DD">
        <w:rPr>
          <w:rFonts w:ascii="Times New Roman" w:hAnsi="Times New Roman" w:cs="Times New Roman"/>
        </w:rPr>
        <w:t>s</w:t>
      </w:r>
      <w:r w:rsidR="00835861">
        <w:rPr>
          <w:rFonts w:ascii="Times New Roman" w:hAnsi="Times New Roman" w:cs="Times New Roman"/>
        </w:rPr>
        <w:t xml:space="preserve"> of men and women</w:t>
      </w:r>
      <w:r w:rsidR="00C25038">
        <w:rPr>
          <w:rFonts w:ascii="Times New Roman" w:hAnsi="Times New Roman" w:cs="Times New Roman"/>
        </w:rPr>
        <w:t xml:space="preserve"> </w:t>
      </w:r>
      <w:r w:rsidR="001E0E4B" w:rsidRPr="001E0E4B">
        <w:rPr>
          <w:rFonts w:ascii="Times New Roman" w:hAnsi="Times New Roman" w:cs="Times New Roman"/>
        </w:rPr>
        <w:t xml:space="preserve">respectively. </w:t>
      </w:r>
      <w:r w:rsidR="00B83A84">
        <w:rPr>
          <w:rFonts w:ascii="Times New Roman" w:hAnsi="Times New Roman" w:cs="Times New Roman"/>
        </w:rPr>
        <w:t xml:space="preserve"> </w:t>
      </w:r>
      <w:r w:rsidR="001E0E4B" w:rsidRPr="001E0E4B">
        <w:rPr>
          <w:rFonts w:ascii="Times New Roman" w:hAnsi="Times New Roman" w:cs="Times New Roman"/>
        </w:rPr>
        <w:t xml:space="preserve">While the </w:t>
      </w:r>
      <w:r w:rsidR="00694FF1">
        <w:rPr>
          <w:rFonts w:ascii="Times New Roman" w:hAnsi="Times New Roman" w:cs="Times New Roman"/>
        </w:rPr>
        <w:t xml:space="preserve">available </w:t>
      </w:r>
      <w:r w:rsidR="001E0E4B" w:rsidRPr="001E0E4B">
        <w:rPr>
          <w:rFonts w:ascii="Times New Roman" w:hAnsi="Times New Roman" w:cs="Times New Roman"/>
        </w:rPr>
        <w:t xml:space="preserve">data </w:t>
      </w:r>
      <w:r w:rsidR="00694FF1" w:rsidRPr="001E0E4B">
        <w:rPr>
          <w:rFonts w:ascii="Times New Roman" w:hAnsi="Times New Roman" w:cs="Times New Roman"/>
        </w:rPr>
        <w:t>contain</w:t>
      </w:r>
      <w:r w:rsidR="00694FF1">
        <w:rPr>
          <w:rFonts w:ascii="Times New Roman" w:hAnsi="Times New Roman" w:cs="Times New Roman"/>
        </w:rPr>
        <w:t>ed</w:t>
      </w:r>
      <w:r w:rsidR="00694FF1" w:rsidRPr="001E0E4B">
        <w:rPr>
          <w:rFonts w:ascii="Times New Roman" w:hAnsi="Times New Roman" w:cs="Times New Roman"/>
        </w:rPr>
        <w:t xml:space="preserve"> </w:t>
      </w:r>
      <w:r w:rsidR="001E0E4B" w:rsidRPr="001E0E4B">
        <w:rPr>
          <w:rFonts w:ascii="Times New Roman" w:hAnsi="Times New Roman" w:cs="Times New Roman"/>
        </w:rPr>
        <w:t xml:space="preserve">additional information on the finish time, wind speed and name of the sprinter, the only variables of interest in this study </w:t>
      </w:r>
      <w:r w:rsidR="00C25038">
        <w:rPr>
          <w:rFonts w:ascii="Times New Roman" w:hAnsi="Times New Roman" w:cs="Times New Roman"/>
        </w:rPr>
        <w:t>were</w:t>
      </w:r>
      <w:r w:rsidR="00065056">
        <w:rPr>
          <w:rFonts w:ascii="Times New Roman" w:hAnsi="Times New Roman" w:cs="Times New Roman"/>
        </w:rPr>
        <w:t xml:space="preserve"> </w:t>
      </w:r>
      <w:r w:rsidR="00C25038">
        <w:rPr>
          <w:rFonts w:ascii="Times New Roman" w:hAnsi="Times New Roman" w:cs="Times New Roman"/>
        </w:rPr>
        <w:t>the RT</w:t>
      </w:r>
      <w:r w:rsidR="001E0E4B" w:rsidRPr="001E0E4B">
        <w:rPr>
          <w:rFonts w:ascii="Times New Roman" w:hAnsi="Times New Roman" w:cs="Times New Roman"/>
        </w:rPr>
        <w:t xml:space="preserve"> of the sprinter, the year of the event and the round of the competition.</w:t>
      </w:r>
      <w:r w:rsidR="00B83A84">
        <w:rPr>
          <w:rFonts w:ascii="Times New Roman" w:hAnsi="Times New Roman" w:cs="Times New Roman"/>
        </w:rPr>
        <w:t xml:space="preserve"> </w:t>
      </w:r>
      <w:r w:rsidR="001E0E4B" w:rsidRPr="001E0E4B">
        <w:rPr>
          <w:rFonts w:ascii="Times New Roman" w:hAnsi="Times New Roman" w:cs="Times New Roman"/>
        </w:rPr>
        <w:t xml:space="preserve"> </w:t>
      </w:r>
      <w:r w:rsidR="00694FF1">
        <w:rPr>
          <w:rFonts w:ascii="Times New Roman" w:hAnsi="Times New Roman" w:cs="Times New Roman"/>
        </w:rPr>
        <w:t>Based on an</w:t>
      </w:r>
      <w:r w:rsidR="000046C7">
        <w:rPr>
          <w:rFonts w:ascii="Times New Roman" w:hAnsi="Times New Roman" w:cs="Times New Roman"/>
        </w:rPr>
        <w:t xml:space="preserve"> extensive literature search</w:t>
      </w:r>
      <w:r w:rsidR="00694FF1">
        <w:rPr>
          <w:rFonts w:ascii="Times New Roman" w:hAnsi="Times New Roman" w:cs="Times New Roman"/>
        </w:rPr>
        <w:t>,</w:t>
      </w:r>
      <w:r w:rsidR="000046C7">
        <w:rPr>
          <w:rFonts w:ascii="Times New Roman" w:hAnsi="Times New Roman" w:cs="Times New Roman"/>
        </w:rPr>
        <w:t xml:space="preserve"> </w:t>
      </w:r>
      <w:r w:rsidR="001E0E4B" w:rsidRPr="001E0E4B">
        <w:rPr>
          <w:rFonts w:ascii="Times New Roman" w:hAnsi="Times New Roman" w:cs="Times New Roman"/>
        </w:rPr>
        <w:t xml:space="preserve">this </w:t>
      </w:r>
      <w:r w:rsidR="003C303A">
        <w:rPr>
          <w:rFonts w:ascii="Times New Roman" w:hAnsi="Times New Roman" w:cs="Times New Roman"/>
        </w:rPr>
        <w:t>study constitutes</w:t>
      </w:r>
      <w:r w:rsidR="001E0E4B" w:rsidRPr="001E0E4B">
        <w:rPr>
          <w:rFonts w:ascii="Times New Roman" w:hAnsi="Times New Roman" w:cs="Times New Roman"/>
        </w:rPr>
        <w:t xml:space="preserve"> the largest exploration of </w:t>
      </w:r>
      <w:r w:rsidR="00892C56">
        <w:rPr>
          <w:rFonts w:ascii="Times New Roman" w:hAnsi="Times New Roman" w:cs="Times New Roman"/>
        </w:rPr>
        <w:t>RTs</w:t>
      </w:r>
      <w:r w:rsidR="001E0E4B" w:rsidRPr="001E0E4B">
        <w:rPr>
          <w:rFonts w:ascii="Times New Roman" w:hAnsi="Times New Roman" w:cs="Times New Roman"/>
        </w:rPr>
        <w:t xml:space="preserve"> of elite</w:t>
      </w:r>
      <w:ins w:id="107" w:author="Edward Winter" w:date="2016-06-06T20:35:00Z">
        <w:r w:rsidR="00646CCC">
          <w:rPr>
            <w:rFonts w:ascii="Times New Roman" w:hAnsi="Times New Roman" w:cs="Times New Roman"/>
          </w:rPr>
          <w:t>-standard</w:t>
        </w:r>
      </w:ins>
      <w:r w:rsidR="001E0E4B" w:rsidRPr="001E0E4B">
        <w:rPr>
          <w:rFonts w:ascii="Times New Roman" w:hAnsi="Times New Roman" w:cs="Times New Roman"/>
        </w:rPr>
        <w:t xml:space="preserve"> sprinters to date and far exceeds the work of</w:t>
      </w:r>
      <w:r w:rsidR="00C15DB8">
        <w:rPr>
          <w:rFonts w:ascii="Times New Roman" w:hAnsi="Times New Roman" w:cs="Times New Roman"/>
        </w:rPr>
        <w:t xml:space="preserve"> </w:t>
      </w:r>
      <w:r w:rsidR="00C15DB8">
        <w:rPr>
          <w:rFonts w:ascii="Times New Roman" w:hAnsi="Times New Roman" w:cs="Times New Roman"/>
        </w:rPr>
        <w:fldChar w:fldCharType="begin"/>
      </w:r>
      <w:r w:rsidR="00154312">
        <w:rPr>
          <w:rFonts w:ascii="Times New Roman" w:hAnsi="Times New Roman" w:cs="Times New Roman"/>
        </w:rPr>
        <w:instrText xml:space="preserve"> ADDIN EN.CITE &lt;EndNote&gt;&lt;Cite AuthorYear="1"&gt;&lt;Author&gt;Mero&lt;/Author&gt;&lt;Year&gt;1990&lt;/Year&gt;&lt;RecNum&gt;28&lt;/RecNum&gt;&lt;DisplayText&gt;Mero and Komi (1990)&lt;/DisplayText&gt;&lt;record&gt;&lt;rec-number&gt;28&lt;/rec-number&gt;&lt;foreign-keys&gt;&lt;key app="EN" db-id="0zxvwf9f6xset3exsr5x2a975zwvztxseprs" timestamp="1455279511"&gt;28&lt;/key&gt;&lt;/foreign-keys&gt;&lt;ref-type name="Journal Article"&gt;17&lt;/ref-type&gt;&lt;contributors&gt;&lt;authors&gt;&lt;author&gt;Mero, A.&lt;/author&gt;&lt;author&gt;Komi, P. V.&lt;/author&gt;&lt;/authors&gt;&lt;/contributors&gt;&lt;titles&gt;&lt;title&gt;Reaction time and electromyographic activity during a sprint start&lt;/title&gt;&lt;secondary-title&gt;European Journal of Applied Physiology and Occupational Physiology&lt;/secondary-title&gt;&lt;/titles&gt;&lt;periodical&gt;&lt;full-title&gt;European Journal of Applied Physiology and Occupational Physiology&lt;/full-title&gt;&lt;/periodical&gt;&lt;pages&gt;73-80&lt;/pages&gt;&lt;volume&gt;61&lt;/volume&gt;&lt;number&gt;1-2&lt;/number&gt;&lt;dates&gt;&lt;year&gt;1990&lt;/year&gt;&lt;/dates&gt;&lt;work-type&gt;Article&lt;/work-type&gt;&lt;urls&gt;&lt;related-urls&gt;&lt;url&gt;http://www.scopus.com/inward/record.url?eid=2-s2.0-0025153576&amp;amp;partnerID=40&amp;amp;md5=85bb4801e2b3cce3a7e5d53c5a87f8c1&lt;/url&gt;&lt;url&gt;http://link.springer.com/article/10.1007%2FBF00236697&lt;/url&gt;&lt;/related-urls&gt;&lt;/urls&gt;&lt;electronic-resource-num&gt;10.1007/BF00236697&lt;/electronic-resource-num&gt;&lt;remote-database-name&gt;Scopus&lt;/remote-database-name&gt;&lt;/record&gt;&lt;/Cite&gt;&lt;/EndNote&gt;</w:instrText>
      </w:r>
      <w:r w:rsidR="00C15DB8">
        <w:rPr>
          <w:rFonts w:ascii="Times New Roman" w:hAnsi="Times New Roman" w:cs="Times New Roman"/>
        </w:rPr>
        <w:fldChar w:fldCharType="separate"/>
      </w:r>
      <w:r w:rsidR="00154312">
        <w:rPr>
          <w:rFonts w:ascii="Times New Roman" w:hAnsi="Times New Roman" w:cs="Times New Roman"/>
          <w:noProof/>
        </w:rPr>
        <w:t>Mero and Komi (1990)</w:t>
      </w:r>
      <w:r w:rsidR="00C15DB8">
        <w:rPr>
          <w:rFonts w:ascii="Times New Roman" w:hAnsi="Times New Roman" w:cs="Times New Roman"/>
        </w:rPr>
        <w:fldChar w:fldCharType="end"/>
      </w:r>
      <w:r w:rsidR="001E0E4B" w:rsidRPr="001E0E4B">
        <w:rPr>
          <w:rFonts w:ascii="Times New Roman" w:hAnsi="Times New Roman" w:cs="Times New Roman"/>
        </w:rPr>
        <w:t xml:space="preserve"> which is </w:t>
      </w:r>
      <w:r w:rsidR="004F10DD">
        <w:rPr>
          <w:rFonts w:ascii="Times New Roman" w:hAnsi="Times New Roman" w:cs="Times New Roman"/>
        </w:rPr>
        <w:t xml:space="preserve">proposed as </w:t>
      </w:r>
      <w:r w:rsidR="001E0E4B" w:rsidRPr="001E0E4B">
        <w:rPr>
          <w:rFonts w:ascii="Times New Roman" w:hAnsi="Times New Roman" w:cs="Times New Roman"/>
        </w:rPr>
        <w:t>the basis for the</w:t>
      </w:r>
      <w:r w:rsidR="001E0E4B">
        <w:rPr>
          <w:rFonts w:ascii="Times New Roman" w:hAnsi="Times New Roman" w:cs="Times New Roman"/>
        </w:rPr>
        <w:t xml:space="preserve"> </w:t>
      </w:r>
      <w:r w:rsidR="00694FF1">
        <w:rPr>
          <w:rFonts w:ascii="Times New Roman" w:hAnsi="Times New Roman" w:cs="Times New Roman"/>
        </w:rPr>
        <w:t xml:space="preserve">current </w:t>
      </w:r>
      <w:r w:rsidR="001E0E4B">
        <w:rPr>
          <w:rFonts w:ascii="Times New Roman" w:hAnsi="Times New Roman" w:cs="Times New Roman"/>
        </w:rPr>
        <w:t>100</w:t>
      </w:r>
      <w:r w:rsidR="00892C56">
        <w:rPr>
          <w:rFonts w:ascii="Times New Roman" w:hAnsi="Times New Roman" w:cs="Times New Roman"/>
        </w:rPr>
        <w:t xml:space="preserve"> </w:t>
      </w:r>
      <w:r w:rsidR="001E0E4B">
        <w:rPr>
          <w:rFonts w:ascii="Times New Roman" w:hAnsi="Times New Roman" w:cs="Times New Roman"/>
        </w:rPr>
        <w:t>ms</w:t>
      </w:r>
      <w:r w:rsidR="000046C7">
        <w:rPr>
          <w:rFonts w:ascii="Times New Roman" w:hAnsi="Times New Roman" w:cs="Times New Roman"/>
        </w:rPr>
        <w:t xml:space="preserve"> threshold</w:t>
      </w:r>
      <w:r w:rsidR="0093392E">
        <w:rPr>
          <w:rFonts w:ascii="Times New Roman" w:hAnsi="Times New Roman" w:cs="Times New Roman"/>
        </w:rPr>
        <w:t xml:space="preserve"> </w:t>
      </w:r>
      <w:r w:rsidR="004F10DD">
        <w:rPr>
          <w:rFonts w:ascii="Times New Roman" w:hAnsi="Times New Roman" w:cs="Times New Roman"/>
        </w:rPr>
        <w:fldChar w:fldCharType="begin"/>
      </w:r>
      <w:r w:rsidR="00154312">
        <w:rPr>
          <w:rFonts w:ascii="Times New Roman" w:hAnsi="Times New Roman" w:cs="Times New Roman"/>
        </w:rPr>
        <w:instrText xml:space="preserve"> ADDIN EN.CITE &lt;EndNote&gt;&lt;Cite&gt;&lt;Author&gt;Lipps&lt;/Author&gt;&lt;Year&gt;2011&lt;/Year&gt;&lt;RecNum&gt;27&lt;/RecNum&gt;&lt;DisplayText&gt;(Lipps, Galecki et al., 2011)&lt;/DisplayText&gt;&lt;record&gt;&lt;rec-number&gt;27&lt;/rec-number&gt;&lt;foreign-keys&gt;&lt;key app="EN" db-id="0zxvwf9f6xset3exsr5x2a975zwvztxseprs" timestamp="1455279479"&gt;27&lt;/key&gt;&lt;/foreign-keys&gt;&lt;ref-type name="Journal Article"&gt;17&lt;/ref-type&gt;&lt;contributors&gt;&lt;authors&gt;&lt;author&gt;Lipps, D. B.&lt;/author&gt;&lt;author&gt;Galecki, A. T.&lt;/author&gt;&lt;author&gt;Ashton-Miller, J. A.&lt;/author&gt;&lt;/authors&gt;&lt;/contributors&gt;&lt;titles&gt;&lt;title&gt;On the implications of a sex difference in the reaction times of sprinters at the Beijing Olympics&lt;/title&gt;&lt;secondary-title&gt;PLoS ONE&lt;/secondary-title&gt;&lt;/titles&gt;&lt;periodical&gt;&lt;full-title&gt;PLoS ONE&lt;/full-title&gt;&lt;/periodical&gt;&lt;volume&gt;6&lt;/volume&gt;&lt;number&gt;10&lt;/number&gt;&lt;dates&gt;&lt;year&gt;2011&lt;/year&gt;&lt;/dates&gt;&lt;work-type&gt;Article&lt;/work-type&gt;&lt;urls&gt;&lt;related-urls&gt;&lt;url&gt;http://www.scopus.com/inward/record.url?eid=2-s2.0-80054784029&amp;amp;partnerID=40&amp;amp;md5=cfe06d5122b61ed656cb8527af48c2f1&lt;/url&gt;&lt;url&gt;http://www.plosone.org/article/fetchObject.action?uri=info:doi/10.1371/journal.pone.0026141&amp;amp;representation=PDF&lt;/url&gt;&lt;/related-urls&gt;&lt;/urls&gt;&lt;custom7&gt;e26141&lt;/custom7&gt;&lt;electronic-resource-num&gt;10.1371/journal.pone.0026141&lt;/electronic-resource-num&gt;&lt;remote-database-name&gt;Scopus&lt;/remote-database-name&gt;&lt;/record&gt;&lt;/Cite&gt;&lt;/EndNote&gt;</w:instrText>
      </w:r>
      <w:r w:rsidR="004F10DD">
        <w:rPr>
          <w:rFonts w:ascii="Times New Roman" w:hAnsi="Times New Roman" w:cs="Times New Roman"/>
        </w:rPr>
        <w:fldChar w:fldCharType="separate"/>
      </w:r>
      <w:r w:rsidR="00154312">
        <w:rPr>
          <w:rFonts w:ascii="Times New Roman" w:hAnsi="Times New Roman" w:cs="Times New Roman"/>
          <w:noProof/>
        </w:rPr>
        <w:t>(Lipps, Galecki et al., 2011)</w:t>
      </w:r>
      <w:r w:rsidR="004F10DD">
        <w:rPr>
          <w:rFonts w:ascii="Times New Roman" w:hAnsi="Times New Roman" w:cs="Times New Roman"/>
        </w:rPr>
        <w:fldChar w:fldCharType="end"/>
      </w:r>
      <w:r w:rsidR="004F10DD">
        <w:rPr>
          <w:rFonts w:ascii="Times New Roman" w:hAnsi="Times New Roman" w:cs="Times New Roman"/>
        </w:rPr>
        <w:t>.</w:t>
      </w:r>
    </w:p>
    <w:p w14:paraId="699878CC" w14:textId="77777777" w:rsidR="001E0C0F" w:rsidRDefault="001E0C0F" w:rsidP="00B36723">
      <w:pPr>
        <w:spacing w:line="480" w:lineRule="auto"/>
        <w:rPr>
          <w:rFonts w:ascii="Times New Roman" w:hAnsi="Times New Roman" w:cs="Times New Roman"/>
          <w:b/>
          <w:i/>
        </w:rPr>
      </w:pPr>
    </w:p>
    <w:p w14:paraId="1E81B6EE" w14:textId="4A7B0F85" w:rsidR="00904989" w:rsidRDefault="00904989" w:rsidP="00B36723">
      <w:pPr>
        <w:spacing w:line="480" w:lineRule="auto"/>
        <w:rPr>
          <w:rFonts w:ascii="Times New Roman" w:hAnsi="Times New Roman" w:cs="Times New Roman"/>
          <w:b/>
          <w:i/>
        </w:rPr>
      </w:pPr>
      <w:r>
        <w:rPr>
          <w:rFonts w:ascii="Times New Roman" w:hAnsi="Times New Roman" w:cs="Times New Roman"/>
          <w:b/>
          <w:i/>
        </w:rPr>
        <w:t>Exploratory Analysis</w:t>
      </w:r>
    </w:p>
    <w:p w14:paraId="0799FABA" w14:textId="3A8BDACC" w:rsidR="00E21350" w:rsidRPr="00EE513E" w:rsidRDefault="00C7609C" w:rsidP="00B36723">
      <w:pPr>
        <w:spacing w:line="480" w:lineRule="auto"/>
        <w:rPr>
          <w:rFonts w:ascii="Times New Roman" w:hAnsi="Times New Roman" w:cs="Times New Roman"/>
        </w:rPr>
      </w:pPr>
      <w:r>
        <w:rPr>
          <w:rFonts w:ascii="Times New Roman" w:hAnsi="Times New Roman" w:cs="Times New Roman"/>
        </w:rPr>
        <w:t>Descriptive statistics for the centre and variability of RTs relative to sex and ruling periods were calculated.</w:t>
      </w:r>
      <w:r w:rsidR="0072453D">
        <w:rPr>
          <w:rFonts w:ascii="Times New Roman" w:hAnsi="Times New Roman" w:cs="Times New Roman"/>
        </w:rPr>
        <w:t xml:space="preserve"> </w:t>
      </w:r>
      <w:r w:rsidR="00B83A84">
        <w:rPr>
          <w:rFonts w:ascii="Times New Roman" w:hAnsi="Times New Roman" w:cs="Times New Roman"/>
        </w:rPr>
        <w:t xml:space="preserve"> </w:t>
      </w:r>
      <w:r w:rsidR="00C13D21">
        <w:rPr>
          <w:rFonts w:ascii="Times New Roman" w:hAnsi="Times New Roman" w:cs="Times New Roman"/>
        </w:rPr>
        <w:t>Box</w:t>
      </w:r>
      <w:r w:rsidR="0072453D">
        <w:rPr>
          <w:rFonts w:ascii="Times New Roman" w:hAnsi="Times New Roman" w:cs="Times New Roman"/>
        </w:rPr>
        <w:t>-and-whiskers plot</w:t>
      </w:r>
      <w:r w:rsidR="00C13D21">
        <w:rPr>
          <w:rFonts w:ascii="Times New Roman" w:hAnsi="Times New Roman" w:cs="Times New Roman"/>
        </w:rPr>
        <w:t>s</w:t>
      </w:r>
      <w:r w:rsidR="0072453D">
        <w:rPr>
          <w:rFonts w:ascii="Times New Roman" w:hAnsi="Times New Roman" w:cs="Times New Roman"/>
        </w:rPr>
        <w:t xml:space="preserve"> provide visualisation of the </w:t>
      </w:r>
      <w:r w:rsidR="001F182D">
        <w:rPr>
          <w:rFonts w:ascii="Times New Roman" w:hAnsi="Times New Roman" w:cs="Times New Roman"/>
        </w:rPr>
        <w:t>RTs</w:t>
      </w:r>
      <w:r w:rsidR="0072453D">
        <w:rPr>
          <w:rFonts w:ascii="Times New Roman" w:hAnsi="Times New Roman" w:cs="Times New Roman"/>
        </w:rPr>
        <w:t xml:space="preserve"> of </w:t>
      </w:r>
      <w:r>
        <w:rPr>
          <w:rFonts w:ascii="Times New Roman" w:hAnsi="Times New Roman" w:cs="Times New Roman"/>
        </w:rPr>
        <w:t xml:space="preserve">men </w:t>
      </w:r>
      <w:r w:rsidR="0072453D">
        <w:rPr>
          <w:rFonts w:ascii="Times New Roman" w:hAnsi="Times New Roman" w:cs="Times New Roman"/>
        </w:rPr>
        <w:t xml:space="preserve">and </w:t>
      </w:r>
      <w:r>
        <w:rPr>
          <w:rFonts w:ascii="Times New Roman" w:hAnsi="Times New Roman" w:cs="Times New Roman"/>
        </w:rPr>
        <w:t xml:space="preserve">women </w:t>
      </w:r>
      <w:r w:rsidR="0072453D">
        <w:rPr>
          <w:rFonts w:ascii="Times New Roman" w:hAnsi="Times New Roman" w:cs="Times New Roman"/>
        </w:rPr>
        <w:t xml:space="preserve">across ruling periods. </w:t>
      </w:r>
      <w:r w:rsidR="00B83A84">
        <w:rPr>
          <w:rFonts w:ascii="Times New Roman" w:hAnsi="Times New Roman" w:cs="Times New Roman"/>
        </w:rPr>
        <w:t xml:space="preserve"> </w:t>
      </w:r>
      <w:r w:rsidR="0072453D">
        <w:rPr>
          <w:rFonts w:ascii="Times New Roman" w:hAnsi="Times New Roman" w:cs="Times New Roman"/>
        </w:rPr>
        <w:t xml:space="preserve">The exploratory analysis also </w:t>
      </w:r>
      <w:r w:rsidR="00C13D21">
        <w:rPr>
          <w:rFonts w:ascii="Times New Roman" w:hAnsi="Times New Roman" w:cs="Times New Roman"/>
        </w:rPr>
        <w:t xml:space="preserve">examined </w:t>
      </w:r>
      <w:r w:rsidR="0072453D">
        <w:rPr>
          <w:rFonts w:ascii="Times New Roman" w:hAnsi="Times New Roman" w:cs="Times New Roman"/>
        </w:rPr>
        <w:t xml:space="preserve">the number of false starts </w:t>
      </w:r>
      <w:r w:rsidR="00F80818">
        <w:rPr>
          <w:rFonts w:ascii="Times New Roman" w:hAnsi="Times New Roman" w:cs="Times New Roman"/>
        </w:rPr>
        <w:t>recorded</w:t>
      </w:r>
      <w:r w:rsidR="0072453D">
        <w:rPr>
          <w:rFonts w:ascii="Times New Roman" w:hAnsi="Times New Roman" w:cs="Times New Roman"/>
        </w:rPr>
        <w:t xml:space="preserve"> in each ruling period</w:t>
      </w:r>
      <w:r w:rsidR="0072453D" w:rsidRPr="00F37972">
        <w:rPr>
          <w:rFonts w:ascii="Times New Roman" w:hAnsi="Times New Roman" w:cs="Times New Roman"/>
          <w:color w:val="1F497D" w:themeColor="text2"/>
        </w:rPr>
        <w:t xml:space="preserve">. </w:t>
      </w:r>
      <w:r w:rsidR="005D1B36" w:rsidRPr="00F37972">
        <w:rPr>
          <w:rFonts w:ascii="Times New Roman" w:hAnsi="Times New Roman" w:cs="Times New Roman"/>
          <w:color w:val="1F497D" w:themeColor="text2"/>
        </w:rPr>
        <w:t xml:space="preserve"> </w:t>
      </w:r>
      <w:ins w:id="108" w:author="Edward Winter" w:date="2016-06-06T20:37:00Z">
        <w:r w:rsidR="007F19AF">
          <w:rPr>
            <w:rFonts w:ascii="Times New Roman" w:hAnsi="Times New Roman" w:cs="Times New Roman"/>
            <w:color w:val="1F497D" w:themeColor="text2"/>
          </w:rPr>
          <w:t xml:space="preserve">Times from </w:t>
        </w:r>
      </w:ins>
      <w:del w:id="109" w:author="Edward Winter" w:date="2016-06-06T20:37:00Z">
        <w:r w:rsidR="00E82AFF" w:rsidDel="007F19AF">
          <w:rPr>
            <w:rFonts w:ascii="Times New Roman" w:hAnsi="Times New Roman" w:cs="Times New Roman"/>
            <w:color w:val="1F497D" w:themeColor="text2"/>
          </w:rPr>
          <w:delText>An analysis was also conducted to identif</w:delText>
        </w:r>
      </w:del>
      <w:del w:id="110" w:author="Edward Winter" w:date="2016-06-06T20:36:00Z">
        <w:r w:rsidR="00E82AFF" w:rsidDel="007F19AF">
          <w:rPr>
            <w:rFonts w:ascii="Times New Roman" w:hAnsi="Times New Roman" w:cs="Times New Roman"/>
            <w:color w:val="1F497D" w:themeColor="text2"/>
          </w:rPr>
          <w:delText>y if the use of</w:delText>
        </w:r>
      </w:del>
      <w:r w:rsidR="00E82AFF">
        <w:rPr>
          <w:rFonts w:ascii="Times New Roman" w:hAnsi="Times New Roman" w:cs="Times New Roman"/>
          <w:color w:val="1F497D" w:themeColor="text2"/>
        </w:rPr>
        <w:t xml:space="preserve"> OMEGA and SEIKO starting technologies at European and World Championships </w:t>
      </w:r>
      <w:ins w:id="111" w:author="Edward Winter" w:date="2016-06-06T20:37:00Z">
        <w:r w:rsidR="007F19AF">
          <w:rPr>
            <w:rFonts w:ascii="Times New Roman" w:hAnsi="Times New Roman" w:cs="Times New Roman"/>
            <w:color w:val="1F497D" w:themeColor="text2"/>
          </w:rPr>
          <w:t>w</w:t>
        </w:r>
      </w:ins>
      <w:ins w:id="112" w:author="Edward Winter" w:date="2016-06-06T20:38:00Z">
        <w:r w:rsidR="007F19AF">
          <w:rPr>
            <w:rFonts w:ascii="Times New Roman" w:hAnsi="Times New Roman" w:cs="Times New Roman"/>
            <w:color w:val="1F497D" w:themeColor="text2"/>
          </w:rPr>
          <w:t>ere</w:t>
        </w:r>
      </w:ins>
      <w:ins w:id="113" w:author="Edward Winter" w:date="2016-06-06T20:37:00Z">
        <w:r w:rsidR="007F19AF">
          <w:rPr>
            <w:rFonts w:ascii="Times New Roman" w:hAnsi="Times New Roman" w:cs="Times New Roman"/>
            <w:color w:val="1F497D" w:themeColor="text2"/>
          </w:rPr>
          <w:t xml:space="preserve"> com</w:t>
        </w:r>
      </w:ins>
      <w:ins w:id="114" w:author="Edward Winter" w:date="2016-06-06T20:38:00Z">
        <w:r w:rsidR="007F19AF">
          <w:rPr>
            <w:rFonts w:ascii="Times New Roman" w:hAnsi="Times New Roman" w:cs="Times New Roman"/>
            <w:color w:val="1F497D" w:themeColor="text2"/>
          </w:rPr>
          <w:t xml:space="preserve">pared to </w:t>
        </w:r>
      </w:ins>
      <w:del w:id="115" w:author="Edward Winter" w:date="2016-06-06T20:38:00Z">
        <w:r w:rsidR="00E82AFF" w:rsidDel="007F19AF">
          <w:rPr>
            <w:rFonts w:ascii="Times New Roman" w:hAnsi="Times New Roman" w:cs="Times New Roman"/>
            <w:color w:val="1F497D" w:themeColor="text2"/>
          </w:rPr>
          <w:delText>impacted</w:delText>
        </w:r>
      </w:del>
      <w:r w:rsidR="00E82AFF">
        <w:rPr>
          <w:rFonts w:ascii="Times New Roman" w:hAnsi="Times New Roman" w:cs="Times New Roman"/>
          <w:color w:val="1F497D" w:themeColor="text2"/>
        </w:rPr>
        <w:t xml:space="preserve"> </w:t>
      </w:r>
      <w:ins w:id="116" w:author="Edward Winter" w:date="2016-06-06T20:38:00Z">
        <w:r w:rsidR="007F19AF">
          <w:rPr>
            <w:rFonts w:ascii="Times New Roman" w:hAnsi="Times New Roman" w:cs="Times New Roman"/>
            <w:color w:val="1F497D" w:themeColor="text2"/>
          </w:rPr>
          <w:t>see if the</w:t>
        </w:r>
      </w:ins>
      <w:ins w:id="117" w:author="Edward Winter" w:date="2016-06-06T20:39:00Z">
        <w:r w:rsidR="007F19AF">
          <w:rPr>
            <w:rFonts w:ascii="Times New Roman" w:hAnsi="Times New Roman" w:cs="Times New Roman"/>
            <w:color w:val="1F497D" w:themeColor="text2"/>
          </w:rPr>
          <w:t>y nfluenc</w:t>
        </w:r>
      </w:ins>
      <w:del w:id="118" w:author="Edward Winter" w:date="2016-06-06T20:39:00Z">
        <w:r w:rsidR="00E82AFF" w:rsidDel="007F19AF">
          <w:rPr>
            <w:rFonts w:ascii="Times New Roman" w:hAnsi="Times New Roman" w:cs="Times New Roman"/>
            <w:color w:val="1F497D" w:themeColor="text2"/>
          </w:rPr>
          <w:delText>the record</w:delText>
        </w:r>
      </w:del>
      <w:r w:rsidR="00E82AFF">
        <w:rPr>
          <w:rFonts w:ascii="Times New Roman" w:hAnsi="Times New Roman" w:cs="Times New Roman"/>
          <w:color w:val="1F497D" w:themeColor="text2"/>
        </w:rPr>
        <w:t>ed RTs of athletes.</w:t>
      </w:r>
      <w:r w:rsidR="0072453D" w:rsidRPr="00F37972">
        <w:rPr>
          <w:rFonts w:ascii="Times New Roman" w:hAnsi="Times New Roman" w:cs="Times New Roman"/>
          <w:color w:val="1F497D" w:themeColor="text2"/>
        </w:rPr>
        <w:t xml:space="preserve"> </w:t>
      </w:r>
    </w:p>
    <w:p w14:paraId="313249DD" w14:textId="77777777" w:rsidR="00E82AFF" w:rsidRDefault="00E82AFF" w:rsidP="00B36723">
      <w:pPr>
        <w:spacing w:line="480" w:lineRule="auto"/>
        <w:rPr>
          <w:rFonts w:ascii="Times New Roman" w:hAnsi="Times New Roman" w:cs="Times New Roman"/>
          <w:b/>
          <w:i/>
        </w:rPr>
      </w:pPr>
    </w:p>
    <w:p w14:paraId="0CF690CD" w14:textId="07BC210F" w:rsidR="00904989" w:rsidRDefault="001F182D" w:rsidP="00B36723">
      <w:pPr>
        <w:spacing w:line="480" w:lineRule="auto"/>
        <w:rPr>
          <w:rFonts w:ascii="Times New Roman" w:hAnsi="Times New Roman" w:cs="Times New Roman"/>
          <w:b/>
          <w:i/>
        </w:rPr>
      </w:pPr>
      <w:r>
        <w:rPr>
          <w:rFonts w:ascii="Times New Roman" w:hAnsi="Times New Roman" w:cs="Times New Roman"/>
          <w:b/>
          <w:i/>
        </w:rPr>
        <w:t>Statistical Modelling</w:t>
      </w:r>
    </w:p>
    <w:p w14:paraId="729BAF2B" w14:textId="00933906" w:rsidR="00784F30" w:rsidRPr="00784F30" w:rsidRDefault="00784F30" w:rsidP="00784F30">
      <w:pPr>
        <w:spacing w:line="480" w:lineRule="auto"/>
        <w:rPr>
          <w:rFonts w:ascii="Times New Roman" w:hAnsi="Times New Roman" w:cs="Times New Roman"/>
        </w:rPr>
      </w:pPr>
      <w:r w:rsidRPr="00784F30">
        <w:rPr>
          <w:rFonts w:ascii="Times New Roman" w:hAnsi="Times New Roman" w:cs="Times New Roman"/>
        </w:rPr>
        <w:lastRenderedPageBreak/>
        <w:t xml:space="preserve">The </w:t>
      </w:r>
      <w:r w:rsidR="00E07565">
        <w:rPr>
          <w:rFonts w:ascii="Times New Roman" w:hAnsi="Times New Roman" w:cs="Times New Roman"/>
        </w:rPr>
        <w:t xml:space="preserve">exponentially modified </w:t>
      </w:r>
      <w:r w:rsidRPr="00784F30">
        <w:rPr>
          <w:rFonts w:ascii="Times New Roman" w:hAnsi="Times New Roman" w:cs="Times New Roman"/>
        </w:rPr>
        <w:t>Gaussian distribution</w:t>
      </w:r>
      <w:r w:rsidR="001F182D">
        <w:rPr>
          <w:rFonts w:ascii="Times New Roman" w:hAnsi="Times New Roman" w:cs="Times New Roman"/>
        </w:rPr>
        <w:t xml:space="preserve"> (EMGD)</w:t>
      </w:r>
      <w:r w:rsidR="00341CA2">
        <w:rPr>
          <w:rFonts w:ascii="Times New Roman" w:hAnsi="Times New Roman" w:cs="Times New Roman"/>
        </w:rPr>
        <w:t xml:space="preserve"> has been widely used to model </w:t>
      </w:r>
      <w:r w:rsidR="00835861">
        <w:rPr>
          <w:rFonts w:ascii="Times New Roman" w:hAnsi="Times New Roman" w:cs="Times New Roman"/>
        </w:rPr>
        <w:t>RTs</w:t>
      </w:r>
      <w:r>
        <w:rPr>
          <w:rFonts w:ascii="Times New Roman" w:hAnsi="Times New Roman" w:cs="Times New Roman"/>
        </w:rPr>
        <w:t xml:space="preserve"> </w:t>
      </w:r>
      <w:r>
        <w:rPr>
          <w:rFonts w:ascii="Times New Roman" w:hAnsi="Times New Roman" w:cs="Times New Roman"/>
        </w:rPr>
        <w:fldChar w:fldCharType="begin"/>
      </w:r>
      <w:r w:rsidR="00154312">
        <w:rPr>
          <w:rFonts w:ascii="Times New Roman" w:hAnsi="Times New Roman" w:cs="Times New Roman"/>
        </w:rPr>
        <w:instrText xml:space="preserve"> ADDIN EN.CITE &lt;EndNote&gt;&lt;Cite&gt;&lt;Author&gt;Dawson&lt;/Author&gt;&lt;Year&gt;1988&lt;/Year&gt;&lt;RecNum&gt;36&lt;/RecNum&gt;&lt;DisplayText&gt;(Dawson, 1988)&lt;/DisplayText&gt;&lt;record&gt;&lt;rec-number&gt;36&lt;/rec-number&gt;&lt;foreign-keys&gt;&lt;key app="EN" db-id="0zxvwf9f6xset3exsr5x2a975zwvztxseprs" timestamp="1457971045"&gt;36&lt;/key&gt;&lt;/foreign-keys&gt;&lt;ref-type name="Journal Article"&gt;17&lt;/ref-type&gt;&lt;contributors&gt;&lt;authors&gt;&lt;author&gt;Dawson, M. R. W.&lt;/author&gt;&lt;/authors&gt;&lt;/contributors&gt;&lt;titles&gt;&lt;title&gt;Fitting the ex-Gaussian equation to reaction time distributions&lt;/title&gt;&lt;secondary-title&gt;Behavior Research Methods, Instruments, &amp;amp; Computers&lt;/secondary-title&gt;&lt;/titles&gt;&lt;periodical&gt;&lt;full-title&gt;Behavior Research Methods, Instruments, &amp;amp; Computers&lt;/full-title&gt;&lt;/periodical&gt;&lt;pages&gt;54-57&lt;/pages&gt;&lt;volume&gt;20&lt;/volume&gt;&lt;number&gt;1&lt;/number&gt;&lt;dates&gt;&lt;year&gt;1988&lt;/year&gt;&lt;/dates&gt;&lt;work-type&gt;Article&lt;/work-type&gt;&lt;urls&gt;&lt;related-urls&gt;&lt;url&gt;http://www.scopus.com/inward/record.url?eid=2-s2.0-0039242275&amp;amp;partnerID=40&amp;amp;md5=85e5ee9567ce710a6245754c14e0ee69&lt;/url&gt;&lt;url&gt;http://download.springer.com/static/pdf/409/art%253A10.3758%252FBF03202603.pdf?originUrl=http%3A%2F%2Flink.springer.com%2Farticle%2F10.3758%2FBF03202603&amp;amp;token2=exp=1457972285~acl=%2Fstatic%2Fpdf%2F409%2Fart%25253A10.3758%25252FBF03202603.pdf%3ForiginUrl%3Dhttp%253A%252F%252Flink.springer.com%252Farticle%252F10.3758%252FBF03202603*~hmac=953a209f3792060978d3a57af94e7223fca90e5f678dd4e3d683307f45bb6737&lt;/url&gt;&lt;url&gt;http://download.springer.com/static/pdf/409/art%253A10.3758%252FBF03202603.pdf?originUrl=http%3A%2F%2Flink.springer.com%2Farticle%2F10.3758%2FBF03202603&amp;amp;token2=exp=1457972288~acl=%2Fstatic%2Fpdf%2F409%2Fart%25253A10.3758%25252FBF03202603.pdf%3ForiginUrl%3Dhttp%253A%252F%252Flink.springer.com%252Farticle%252F10.3758%252FBF03202603*~hmac=e2ba07a2558a14ee99ae55d88c355ff40d7a16d88e29cb39b060b8bab9370dea&lt;/url&gt;&lt;/related-urls&gt;&lt;/urls&gt;&lt;electronic-resource-num&gt;10.3758/BF03202603&lt;/electronic-resource-num&gt;&lt;remote-database-name&gt;Scopus&lt;/remote-database-name&gt;&lt;/record&gt;&lt;/Cite&gt;&lt;/EndNote&gt;</w:instrText>
      </w:r>
      <w:r>
        <w:rPr>
          <w:rFonts w:ascii="Times New Roman" w:hAnsi="Times New Roman" w:cs="Times New Roman"/>
        </w:rPr>
        <w:fldChar w:fldCharType="separate"/>
      </w:r>
      <w:r w:rsidR="00154312">
        <w:rPr>
          <w:rFonts w:ascii="Times New Roman" w:hAnsi="Times New Roman" w:cs="Times New Roman"/>
          <w:noProof/>
        </w:rPr>
        <w:t>(Dawson, 1988)</w:t>
      </w:r>
      <w:r>
        <w:rPr>
          <w:rFonts w:ascii="Times New Roman" w:hAnsi="Times New Roman" w:cs="Times New Roman"/>
        </w:rPr>
        <w:fldChar w:fldCharType="end"/>
      </w:r>
      <w:r w:rsidR="00341CA2">
        <w:rPr>
          <w:rFonts w:ascii="Times New Roman" w:hAnsi="Times New Roman" w:cs="Times New Roman"/>
        </w:rPr>
        <w:t>.</w:t>
      </w:r>
      <w:r w:rsidRPr="00784F30">
        <w:rPr>
          <w:rFonts w:ascii="Times New Roman" w:hAnsi="Times New Roman" w:cs="Times New Roman"/>
        </w:rPr>
        <w:t xml:space="preserve"> </w:t>
      </w:r>
      <w:r w:rsidR="00B83A84">
        <w:rPr>
          <w:rFonts w:ascii="Times New Roman" w:hAnsi="Times New Roman" w:cs="Times New Roman"/>
        </w:rPr>
        <w:t xml:space="preserve"> </w:t>
      </w:r>
      <w:r w:rsidR="00341CA2">
        <w:rPr>
          <w:rFonts w:ascii="Times New Roman" w:hAnsi="Times New Roman" w:cs="Times New Roman"/>
        </w:rPr>
        <w:t xml:space="preserve">The EMGD is a convolution of an exponential distribution, </w:t>
      </w:r>
      <w:r w:rsidRPr="00784F30">
        <w:rPr>
          <w:rFonts w:ascii="Times New Roman" w:hAnsi="Times New Roman" w:cs="Times New Roman"/>
        </w:rPr>
        <w:t>controlling the tail of the distribution, and a Gaussian distribution to represent the group of quickest reactions.</w:t>
      </w:r>
      <w:r w:rsidR="00341CA2">
        <w:rPr>
          <w:rFonts w:ascii="Times New Roman" w:hAnsi="Times New Roman" w:cs="Times New Roman"/>
        </w:rPr>
        <w:t xml:space="preserve"> </w:t>
      </w:r>
      <w:r w:rsidR="00B83A84">
        <w:rPr>
          <w:rFonts w:ascii="Times New Roman" w:hAnsi="Times New Roman" w:cs="Times New Roman"/>
        </w:rPr>
        <w:t xml:space="preserve"> </w:t>
      </w:r>
      <w:r w:rsidR="00341CA2">
        <w:rPr>
          <w:rFonts w:ascii="Times New Roman" w:hAnsi="Times New Roman" w:cs="Times New Roman"/>
        </w:rPr>
        <w:t xml:space="preserve">Its </w:t>
      </w:r>
      <w:r w:rsidRPr="00784F30">
        <w:rPr>
          <w:rFonts w:ascii="Times New Roman" w:hAnsi="Times New Roman" w:cs="Times New Roman"/>
        </w:rPr>
        <w:t>probability density function</w:t>
      </w:r>
      <w:r w:rsidR="003C303A">
        <w:rPr>
          <w:rFonts w:ascii="Times New Roman" w:hAnsi="Times New Roman" w:cs="Times New Roman"/>
        </w:rPr>
        <w:t xml:space="preserve"> is</w:t>
      </w:r>
      <w:r w:rsidR="001F182D">
        <w:rPr>
          <w:rFonts w:ascii="Times New Roman" w:hAnsi="Times New Roman" w:cs="Times New Roman"/>
        </w:rPr>
        <w:t>:</w:t>
      </w:r>
    </w:p>
    <w:p w14:paraId="626D3D8F" w14:textId="18229C4F" w:rsidR="00784F30" w:rsidRPr="00784F30" w:rsidRDefault="00784F30" w:rsidP="00784F30">
      <w:pPr>
        <w:spacing w:line="480" w:lineRule="auto"/>
        <w:rPr>
          <w:rFonts w:ascii="Times New Roman" w:hAnsi="Times New Roman" w:cs="Times New Roman"/>
        </w:rPr>
      </w:pPr>
      <m:oMathPara>
        <m:oMath>
          <m:r>
            <w:rPr>
              <w:rFonts w:ascii="Cambria Math" w:hAnsi="Cambria Math" w:cs="Times New Roman"/>
            </w:rPr>
            <m:t>f</m:t>
          </m:r>
          <m:d>
            <m:dPr>
              <m:endChr m:val="|"/>
              <m:ctrlPr>
                <w:rPr>
                  <w:rFonts w:ascii="Cambria Math" w:hAnsi="Cambria Math" w:cs="Times New Roman"/>
                  <w:i/>
                </w:rPr>
              </m:ctrlPr>
            </m:dPr>
            <m:e>
              <m:r>
                <w:rPr>
                  <w:rFonts w:ascii="Cambria Math" w:hAnsi="Cambria Math" w:cs="Times New Roman"/>
                </w:rPr>
                <m:t>RT</m:t>
              </m:r>
            </m:e>
          </m:d>
          <m:r>
            <w:rPr>
              <w:rFonts w:ascii="Cambria Math" w:hAnsi="Cambria Math" w:cs="Times New Roman"/>
            </w:rPr>
            <m:t xml:space="preserve">μ, σ, τ)= </m:t>
          </m:r>
          <m:f>
            <m:fPr>
              <m:ctrlPr>
                <w:rPr>
                  <w:rFonts w:ascii="Cambria Math" w:hAnsi="Cambria Math" w:cs="Times New Roman"/>
                  <w:i/>
                  <w:lang w:val="en-US"/>
                </w:rPr>
              </m:ctrlPr>
            </m:fPr>
            <m:num>
              <m:r>
                <w:rPr>
                  <w:rFonts w:ascii="Cambria Math" w:hAnsi="Cambria Math" w:cs="Times New Roman"/>
                </w:rPr>
                <m:t>1</m:t>
              </m:r>
            </m:num>
            <m:den>
              <m:r>
                <w:rPr>
                  <w:rFonts w:ascii="Cambria Math" w:hAnsi="Cambria Math" w:cs="Times New Roman"/>
                </w:rPr>
                <m:t>τ</m:t>
              </m:r>
            </m:den>
          </m:f>
          <m:r>
            <w:rPr>
              <w:rFonts w:ascii="Cambria Math" w:hAnsi="Cambria Math" w:cs="Times New Roman"/>
            </w:rPr>
            <m:t>exp</m:t>
          </m:r>
          <m:d>
            <m:dPr>
              <m:begChr m:val="{"/>
              <m:endChr m:val="}"/>
              <m:ctrlPr>
                <w:rPr>
                  <w:rFonts w:ascii="Cambria Math" w:hAnsi="Cambria Math" w:cs="Times New Roman"/>
                  <w:i/>
                </w:rPr>
              </m:ctrlPr>
            </m:dPr>
            <m:e>
              <m:f>
                <m:fPr>
                  <m:ctrlPr>
                    <w:rPr>
                      <w:rFonts w:ascii="Cambria Math" w:hAnsi="Cambria Math" w:cs="Times New Roman"/>
                      <w:i/>
                      <w:lang w:val="en-US"/>
                    </w:rPr>
                  </m:ctrlPr>
                </m:fPr>
                <m:num>
                  <m:r>
                    <w:rPr>
                      <w:rFonts w:ascii="Cambria Math" w:hAnsi="Cambria Math" w:cs="Times New Roman"/>
                    </w:rPr>
                    <m:t>μ</m:t>
                  </m:r>
                </m:num>
                <m:den>
                  <m:r>
                    <w:rPr>
                      <w:rFonts w:ascii="Cambria Math" w:hAnsi="Cambria Math" w:cs="Times New Roman"/>
                    </w:rPr>
                    <m:t>τ</m:t>
                  </m:r>
                </m:den>
              </m:f>
              <m:r>
                <w:rPr>
                  <w:rFonts w:ascii="Cambria Math" w:hAnsi="Cambria Math" w:cs="Times New Roman"/>
                </w:rPr>
                <m:t xml:space="preserve">+ </m:t>
              </m:r>
              <m:f>
                <m:fPr>
                  <m:ctrlPr>
                    <w:rPr>
                      <w:rFonts w:ascii="Cambria Math" w:hAnsi="Cambria Math" w:cs="Times New Roman"/>
                      <w:i/>
                      <w:lang w:val="en-US"/>
                    </w:rPr>
                  </m:ctrlPr>
                </m:fPr>
                <m:num>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num>
                <m:den>
                  <m:r>
                    <w:rPr>
                      <w:rFonts w:ascii="Cambria Math" w:hAnsi="Cambria Math" w:cs="Times New Roman"/>
                    </w:rPr>
                    <m:t>2</m:t>
                  </m:r>
                  <m:sSup>
                    <m:sSupPr>
                      <m:ctrlPr>
                        <w:rPr>
                          <w:rFonts w:ascii="Cambria Math" w:hAnsi="Cambria Math" w:cs="Times New Roman"/>
                          <w:i/>
                        </w:rPr>
                      </m:ctrlPr>
                    </m:sSupPr>
                    <m:e>
                      <m:r>
                        <w:rPr>
                          <w:rFonts w:ascii="Cambria Math" w:hAnsi="Cambria Math" w:cs="Times New Roman"/>
                        </w:rPr>
                        <m:t>τ</m:t>
                      </m:r>
                    </m:e>
                    <m:sup>
                      <m:r>
                        <w:rPr>
                          <w:rFonts w:ascii="Cambria Math" w:hAnsi="Cambria Math" w:cs="Times New Roman"/>
                        </w:rPr>
                        <m:t>2</m:t>
                      </m:r>
                    </m:sup>
                  </m:sSup>
                </m:den>
              </m:f>
              <m:r>
                <w:rPr>
                  <w:rFonts w:ascii="Cambria Math" w:hAnsi="Cambria Math" w:cs="Times New Roman"/>
                </w:rPr>
                <m:t xml:space="preserve">- </m:t>
              </m:r>
              <m:f>
                <m:fPr>
                  <m:ctrlPr>
                    <w:rPr>
                      <w:rFonts w:ascii="Cambria Math" w:hAnsi="Cambria Math" w:cs="Times New Roman"/>
                      <w:i/>
                      <w:lang w:val="en-US"/>
                    </w:rPr>
                  </m:ctrlPr>
                </m:fPr>
                <m:num>
                  <m:r>
                    <w:rPr>
                      <w:rFonts w:ascii="Cambria Math" w:hAnsi="Cambria Math" w:cs="Times New Roman"/>
                    </w:rPr>
                    <m:t>RT</m:t>
                  </m:r>
                </m:num>
                <m:den>
                  <m:r>
                    <w:rPr>
                      <w:rFonts w:ascii="Cambria Math" w:hAnsi="Cambria Math" w:cs="Times New Roman"/>
                    </w:rPr>
                    <m:t>τ</m:t>
                  </m:r>
                </m:den>
              </m:f>
              <m:r>
                <w:rPr>
                  <w:rFonts w:ascii="Cambria Math" w:hAnsi="Cambria Math" w:cs="Times New Roman"/>
                </w:rPr>
                <m:t xml:space="preserve"> </m:t>
              </m:r>
            </m:e>
          </m:d>
          <m:r>
            <w:rPr>
              <w:rFonts w:ascii="Cambria Math" w:hAnsi="Cambria Math" w:cs="Times New Roman"/>
            </w:rPr>
            <m:t xml:space="preserve"> </m:t>
          </m:r>
          <m:r>
            <m:rPr>
              <m:sty m:val="p"/>
            </m:rPr>
            <w:rPr>
              <w:rFonts w:ascii="Cambria Math" w:hAnsi="Cambria Math" w:cs="Times New Roman"/>
            </w:rPr>
            <m:t>Φ</m:t>
          </m:r>
          <m:d>
            <m:dPr>
              <m:ctrlPr>
                <w:rPr>
                  <w:rFonts w:ascii="Cambria Math" w:hAnsi="Cambria Math" w:cs="Times New Roman"/>
                  <w:i/>
                </w:rPr>
              </m:ctrlPr>
            </m:dPr>
            <m:e>
              <m:f>
                <m:fPr>
                  <m:ctrlPr>
                    <w:rPr>
                      <w:rFonts w:ascii="Cambria Math" w:hAnsi="Cambria Math" w:cs="Times New Roman"/>
                      <w:i/>
                      <w:lang w:val="en-US"/>
                    </w:rPr>
                  </m:ctrlPr>
                </m:fPr>
                <m:num>
                  <m:r>
                    <w:rPr>
                      <w:rFonts w:ascii="Cambria Math" w:hAnsi="Cambria Math" w:cs="Times New Roman"/>
                    </w:rPr>
                    <m:t>RT-μ-</m:t>
                  </m:r>
                  <m:f>
                    <m:fPr>
                      <m:ctrlPr>
                        <w:rPr>
                          <w:rFonts w:ascii="Cambria Math" w:hAnsi="Cambria Math" w:cs="Times New Roman"/>
                          <w:i/>
                          <w:lang w:val="en-US"/>
                        </w:rPr>
                      </m:ctrlPr>
                    </m:fPr>
                    <m:num>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num>
                    <m:den>
                      <m:r>
                        <w:rPr>
                          <w:rFonts w:ascii="Cambria Math" w:hAnsi="Cambria Math" w:cs="Times New Roman"/>
                        </w:rPr>
                        <m:t>τ</m:t>
                      </m:r>
                    </m:den>
                  </m:f>
                </m:num>
                <m:den>
                  <m:r>
                    <w:rPr>
                      <w:rFonts w:ascii="Cambria Math" w:hAnsi="Cambria Math" w:cs="Times New Roman"/>
                    </w:rPr>
                    <m:t>σ</m:t>
                  </m:r>
                </m:den>
              </m:f>
            </m:e>
          </m:d>
          <m:r>
            <w:rPr>
              <w:rFonts w:ascii="Cambria Math" w:hAnsi="Cambria Math" w:cs="Times New Roman"/>
            </w:rPr>
            <m:t>,</m:t>
          </m:r>
        </m:oMath>
      </m:oMathPara>
    </w:p>
    <w:p w14:paraId="71D61DE8" w14:textId="356B8605" w:rsidR="00784F30" w:rsidRDefault="001F182D" w:rsidP="00784F30">
      <w:pPr>
        <w:spacing w:line="480" w:lineRule="auto"/>
        <w:rPr>
          <w:rFonts w:ascii="Times New Roman" w:hAnsi="Times New Roman" w:cs="Times New Roman"/>
        </w:rPr>
      </w:pPr>
      <w:r>
        <w:rPr>
          <w:rFonts w:ascii="Times New Roman" w:hAnsi="Times New Roman" w:cs="Times New Roman"/>
        </w:rPr>
        <w:t>w</w:t>
      </w:r>
      <w:r w:rsidR="00784F30" w:rsidRPr="00784F30">
        <w:rPr>
          <w:rFonts w:ascii="Times New Roman" w:hAnsi="Times New Roman" w:cs="Times New Roman"/>
        </w:rPr>
        <w:t>here</w:t>
      </w:r>
      <w:r w:rsidR="00C13D21">
        <w:rPr>
          <w:rFonts w:ascii="Times New Roman" w:hAnsi="Times New Roman" w:cs="Times New Roman"/>
        </w:rPr>
        <w:t>,</w:t>
      </w:r>
      <w:r w:rsidR="00054E41">
        <w:rPr>
          <w:rFonts w:ascii="Times New Roman" w:hAnsi="Times New Roman" w:cs="Times New Roman"/>
        </w:rPr>
        <w:t xml:space="preserve"> µ</w:t>
      </w:r>
      <w:r w:rsidR="00C70903">
        <w:rPr>
          <w:rFonts w:ascii="Times New Roman" w:hAnsi="Times New Roman" w:cs="Times New Roman"/>
        </w:rPr>
        <w:t xml:space="preserve"> and</w:t>
      </w:r>
      <w:r w:rsidR="00784F30" w:rsidRPr="00784F30">
        <w:rPr>
          <w:rFonts w:ascii="Times New Roman" w:hAnsi="Times New Roman" w:cs="Times New Roman"/>
        </w:rPr>
        <w:t xml:space="preserve"> </w:t>
      </w:r>
      <w:r w:rsidR="00054E41">
        <w:rPr>
          <w:rFonts w:ascii="Times New Roman" w:hAnsi="Times New Roman" w:cs="Times New Roman"/>
        </w:rPr>
        <w:t>σ</w:t>
      </w:r>
      <w:r w:rsidR="00C70903">
        <w:rPr>
          <w:rFonts w:ascii="Times New Roman" w:hAnsi="Times New Roman" w:cs="Times New Roman"/>
        </w:rPr>
        <w:t xml:space="preserve"> represent the mean and standard deviation of the Gaussian component</w:t>
      </w:r>
      <w:r w:rsidR="00054E41">
        <w:rPr>
          <w:rFonts w:ascii="Times New Roman" w:hAnsi="Times New Roman" w:cs="Times New Roman"/>
        </w:rPr>
        <w:t xml:space="preserve"> </w:t>
      </w:r>
      <w:r w:rsidR="00784F30" w:rsidRPr="00784F30">
        <w:rPr>
          <w:rFonts w:ascii="Times New Roman" w:hAnsi="Times New Roman" w:cs="Times New Roman"/>
        </w:rPr>
        <w:t xml:space="preserve">and </w:t>
      </w:r>
      <w:r w:rsidR="00054E41">
        <w:rPr>
          <w:rFonts w:ascii="Times New Roman" w:hAnsi="Times New Roman" w:cs="Times New Roman"/>
        </w:rPr>
        <w:t xml:space="preserve">τ </w:t>
      </w:r>
      <w:r w:rsidR="00C70903">
        <w:rPr>
          <w:rFonts w:ascii="Times New Roman" w:hAnsi="Times New Roman" w:cs="Times New Roman"/>
        </w:rPr>
        <w:t>is the rate parameter of the exponential distribution,</w:t>
      </w:r>
      <w:r w:rsidR="00C70903" w:rsidRPr="00C70903">
        <w:rPr>
          <w:rFonts w:ascii="Times New Roman" w:hAnsi="Times New Roman" w:cs="Times New Roman"/>
        </w:rPr>
        <w:t xml:space="preserve"> </w:t>
      </w:r>
      <w:r w:rsidR="00C70903">
        <w:rPr>
          <w:rFonts w:ascii="Times New Roman" w:hAnsi="Times New Roman" w:cs="Times New Roman"/>
        </w:rPr>
        <w:t>while Φ(</w:t>
      </w:r>
      <w:r w:rsidR="00C70903" w:rsidRPr="00B83A84">
        <w:rPr>
          <w:rFonts w:ascii="Times New Roman" w:hAnsi="Times New Roman" w:cs="Times New Roman"/>
          <w:i/>
        </w:rPr>
        <w:t>t</w:t>
      </w:r>
      <w:r w:rsidR="00C70903">
        <w:rPr>
          <w:rFonts w:ascii="Times New Roman" w:hAnsi="Times New Roman" w:cs="Times New Roman"/>
        </w:rPr>
        <w:t>)</w:t>
      </w:r>
      <w:r w:rsidR="00C70903" w:rsidRPr="00784F30">
        <w:rPr>
          <w:rFonts w:ascii="Times New Roman" w:hAnsi="Times New Roman" w:cs="Times New Roman"/>
        </w:rPr>
        <w:t xml:space="preserve"> is the cumulative standard normal dist</w:t>
      </w:r>
      <w:r w:rsidR="00C70903">
        <w:rPr>
          <w:rFonts w:ascii="Times New Roman" w:hAnsi="Times New Roman" w:cs="Times New Roman"/>
        </w:rPr>
        <w:t xml:space="preserve">ribution function evaluated at </w:t>
      </w:r>
      <w:r w:rsidR="00C70903" w:rsidRPr="00B83A84">
        <w:rPr>
          <w:rFonts w:ascii="Times New Roman" w:hAnsi="Times New Roman" w:cs="Times New Roman"/>
          <w:i/>
        </w:rPr>
        <w:t>t</w:t>
      </w:r>
      <w:r w:rsidR="00C70903" w:rsidRPr="00784F30">
        <w:rPr>
          <w:rFonts w:ascii="Times New Roman" w:hAnsi="Times New Roman" w:cs="Times New Roman"/>
        </w:rPr>
        <w:t xml:space="preserve">. </w:t>
      </w:r>
      <w:r w:rsidR="00C70903">
        <w:rPr>
          <w:rFonts w:ascii="Times New Roman" w:hAnsi="Times New Roman" w:cs="Times New Roman"/>
        </w:rPr>
        <w:t xml:space="preserve"> The parameters are </w:t>
      </w:r>
      <w:r w:rsidR="00054E41">
        <w:rPr>
          <w:rFonts w:ascii="Times New Roman" w:hAnsi="Times New Roman" w:cs="Times New Roman"/>
        </w:rPr>
        <w:t xml:space="preserve">constrained such that </w:t>
      </w:r>
      <m:oMath>
        <m:r>
          <m:rPr>
            <m:nor/>
          </m:rPr>
          <w:rPr>
            <w:rFonts w:ascii="Cambria Math" w:hAnsi="Cambria Math" w:cs="Times New Roman"/>
          </w:rPr>
          <m:t>min</m:t>
        </m:r>
        <m:d>
          <m:dPr>
            <m:ctrlPr>
              <w:rPr>
                <w:rFonts w:ascii="Cambria Math" w:hAnsi="Cambria Math" w:cs="Times New Roman"/>
                <w:i/>
              </w:rPr>
            </m:ctrlPr>
          </m:dPr>
          <m:e>
            <m:r>
              <w:rPr>
                <w:rFonts w:ascii="Cambria Math" w:hAnsi="Cambria Math" w:cs="Times New Roman"/>
              </w:rPr>
              <m:t>RT</m:t>
            </m:r>
          </m:e>
        </m:d>
        <m:r>
          <w:rPr>
            <w:rFonts w:ascii="Cambria Math" w:hAnsi="Cambria Math" w:cs="Times New Roman"/>
          </w:rPr>
          <m:t>≤μ≤</m:t>
        </m:r>
        <m:r>
          <m:rPr>
            <m:nor/>
          </m:rPr>
          <w:rPr>
            <w:rFonts w:ascii="Cambria Math" w:hAnsi="Cambria Math" w:cs="Times New Roman"/>
          </w:rPr>
          <m:t>max</m:t>
        </m:r>
        <m:r>
          <w:rPr>
            <w:rFonts w:ascii="Cambria Math" w:hAnsi="Cambria Math" w:cs="Times New Roman"/>
          </w:rPr>
          <m:t xml:space="preserve">(RT), </m:t>
        </m:r>
      </m:oMath>
      <w:r w:rsidR="00054E41">
        <w:rPr>
          <w:rFonts w:ascii="Times New Roman" w:hAnsi="Times New Roman" w:cs="Times New Roman"/>
        </w:rPr>
        <w:t xml:space="preserve"> </w:t>
      </w:r>
      <m:oMath>
        <m:r>
          <w:rPr>
            <w:rFonts w:ascii="Cambria Math" w:hAnsi="Cambria Math" w:cs="Times New Roman"/>
          </w:rPr>
          <m:t>0≤σ≤</m:t>
        </m:r>
        <m:r>
          <m:rPr>
            <m:nor/>
          </m:rPr>
          <w:rPr>
            <w:rFonts w:ascii="Cambria Math" w:hAnsi="Cambria Math" w:cs="Times New Roman"/>
          </w:rPr>
          <m:t>range</m:t>
        </m:r>
        <m:r>
          <w:rPr>
            <w:rFonts w:ascii="Cambria Math" w:hAnsi="Cambria Math" w:cs="Times New Roman"/>
          </w:rPr>
          <m:t>(RT)</m:t>
        </m:r>
      </m:oMath>
      <w:r w:rsidR="00054E41">
        <w:rPr>
          <w:rFonts w:ascii="Times New Roman" w:hAnsi="Times New Roman" w:cs="Times New Roman"/>
        </w:rPr>
        <w:t xml:space="preserve"> and </w:t>
      </w:r>
      <m:oMath>
        <m:r>
          <w:rPr>
            <w:rFonts w:ascii="Cambria Math" w:hAnsi="Cambria Math" w:cs="Times New Roman"/>
          </w:rPr>
          <m:t>0≤τ≤</m:t>
        </m:r>
        <m:r>
          <m:rPr>
            <m:nor/>
          </m:rPr>
          <w:rPr>
            <w:rFonts w:ascii="Cambria Math" w:hAnsi="Cambria Math" w:cs="Times New Roman"/>
          </w:rPr>
          <m:t>range</m:t>
        </m:r>
        <m:r>
          <w:rPr>
            <w:rFonts w:ascii="Cambria Math" w:hAnsi="Cambria Math" w:cs="Times New Roman"/>
          </w:rPr>
          <m:t>(RT)</m:t>
        </m:r>
      </m:oMath>
      <w:r w:rsidR="00C70903">
        <w:rPr>
          <w:rFonts w:ascii="Times New Roman" w:hAnsi="Times New Roman" w:cs="Times New Roman"/>
        </w:rPr>
        <w:t>.</w:t>
      </w:r>
      <w:r w:rsidR="00B83A84">
        <w:rPr>
          <w:rFonts w:ascii="Times New Roman" w:hAnsi="Times New Roman" w:cs="Times New Roman"/>
        </w:rPr>
        <w:t xml:space="preserve"> </w:t>
      </w:r>
      <w:r w:rsidR="00054E41">
        <w:rPr>
          <w:rFonts w:ascii="Times New Roman" w:hAnsi="Times New Roman" w:cs="Times New Roman"/>
        </w:rPr>
        <w:t xml:space="preserve"> </w:t>
      </w:r>
      <w:r w:rsidR="00784F30" w:rsidRPr="00784F30">
        <w:rPr>
          <w:rFonts w:ascii="Times New Roman" w:hAnsi="Times New Roman" w:cs="Times New Roman"/>
        </w:rPr>
        <w:t>I</w:t>
      </w:r>
      <w:r w:rsidR="00784F30">
        <w:rPr>
          <w:rFonts w:ascii="Times New Roman" w:hAnsi="Times New Roman" w:cs="Times New Roman"/>
        </w:rPr>
        <w:t xml:space="preserve">f </w:t>
      </w:r>
      <w:r w:rsidR="00C70903">
        <w:rPr>
          <w:rFonts w:ascii="Times New Roman" w:hAnsi="Times New Roman" w:cs="Times New Roman"/>
        </w:rPr>
        <w:t>the RTs</w:t>
      </w:r>
      <w:r w:rsidR="00784F30" w:rsidRPr="00784F30">
        <w:rPr>
          <w:rFonts w:ascii="Times New Roman" w:hAnsi="Times New Roman" w:cs="Times New Roman"/>
        </w:rPr>
        <w:t xml:space="preserve"> follow an </w:t>
      </w:r>
      <w:r w:rsidR="00DB5ADC">
        <w:rPr>
          <w:rFonts w:ascii="Times New Roman" w:hAnsi="Times New Roman" w:cs="Times New Roman"/>
        </w:rPr>
        <w:t>EMG</w:t>
      </w:r>
      <w:r w:rsidR="00C70903">
        <w:rPr>
          <w:rFonts w:ascii="Times New Roman" w:hAnsi="Times New Roman" w:cs="Times New Roman"/>
        </w:rPr>
        <w:t>D</w:t>
      </w:r>
      <w:r w:rsidR="00784F30" w:rsidRPr="00784F30">
        <w:rPr>
          <w:rFonts w:ascii="Times New Roman" w:hAnsi="Times New Roman" w:cs="Times New Roman"/>
        </w:rPr>
        <w:t xml:space="preserve"> with the above parameters its measure of location a</w:t>
      </w:r>
      <w:r w:rsidR="00054E41">
        <w:rPr>
          <w:rFonts w:ascii="Times New Roman" w:hAnsi="Times New Roman" w:cs="Times New Roman"/>
        </w:rPr>
        <w:t xml:space="preserve">nd scale can be represented as </w:t>
      </w:r>
      <m:oMath>
        <m:r>
          <m:rPr>
            <m:scr m:val="double-struck"/>
          </m:rPr>
          <w:rPr>
            <w:rFonts w:ascii="Cambria Math" w:hAnsi="Cambria Math" w:cs="Times New Roman"/>
          </w:rPr>
          <m:t>E(</m:t>
        </m:r>
        <m:r>
          <w:rPr>
            <w:rFonts w:ascii="Cambria Math" w:hAnsi="Cambria Math" w:cs="Times New Roman"/>
          </w:rPr>
          <m:t>X) =μ +τ</m:t>
        </m:r>
      </m:oMath>
      <w:r w:rsidR="00054E41">
        <w:rPr>
          <w:rFonts w:ascii="Times New Roman" w:hAnsi="Times New Roman" w:cs="Times New Roman"/>
        </w:rPr>
        <w:t xml:space="preserve"> and </w:t>
      </w:r>
      <m:oMath>
        <m:r>
          <m:rPr>
            <m:nor/>
          </m:rPr>
          <w:rPr>
            <w:rFonts w:ascii="Cambria Math" w:hAnsi="Cambria Math" w:cs="Times New Roman"/>
          </w:rPr>
          <m:t>Var</m:t>
        </m:r>
        <m:r>
          <w:rPr>
            <w:rFonts w:ascii="Cambria Math" w:hAnsi="Cambria Math" w:cs="Times New Roman"/>
          </w:rPr>
          <m:t>(X) =</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τ</m:t>
            </m:r>
          </m:e>
          <m:sup>
            <m:r>
              <w:rPr>
                <w:rFonts w:ascii="Cambria Math" w:hAnsi="Cambria Math" w:cs="Times New Roman"/>
              </w:rPr>
              <m:t>2</m:t>
            </m:r>
          </m:sup>
        </m:sSup>
      </m:oMath>
      <w:r w:rsidR="002520D7">
        <w:rPr>
          <w:rFonts w:ascii="Times New Roman" w:hAnsi="Times New Roman" w:cs="Times New Roman"/>
        </w:rPr>
        <w:t xml:space="preserve">, respectively. </w:t>
      </w:r>
    </w:p>
    <w:p w14:paraId="72C1DEAA" w14:textId="77F2B8B5" w:rsidR="00341CA2" w:rsidRPr="00B86592" w:rsidRDefault="00B86592" w:rsidP="00784F30">
      <w:pPr>
        <w:spacing w:line="480" w:lineRule="auto"/>
        <w:rPr>
          <w:rFonts w:ascii="Times New Roman" w:hAnsi="Times New Roman" w:cs="Times New Roman"/>
          <w:b/>
          <w:i/>
        </w:rPr>
      </w:pPr>
      <w:r w:rsidRPr="00B86592">
        <w:rPr>
          <w:rFonts w:ascii="Times New Roman" w:hAnsi="Times New Roman" w:cs="Times New Roman"/>
          <w:b/>
          <w:i/>
        </w:rPr>
        <w:t>Estimation</w:t>
      </w:r>
    </w:p>
    <w:p w14:paraId="484BEB26" w14:textId="46AA3EF7" w:rsidR="003B05AE" w:rsidRPr="003B05AE" w:rsidRDefault="0055310D" w:rsidP="00B36723">
      <w:pPr>
        <w:spacing w:line="480" w:lineRule="auto"/>
        <w:rPr>
          <w:rFonts w:ascii="Times New Roman" w:hAnsi="Times New Roman" w:cs="Times New Roman"/>
        </w:rPr>
      </w:pPr>
      <w:r w:rsidRPr="0055310D">
        <w:rPr>
          <w:rFonts w:ascii="Times New Roman" w:hAnsi="Times New Roman" w:cs="Times New Roman"/>
        </w:rPr>
        <w:t xml:space="preserve">The </w:t>
      </w:r>
      <w:commentRangeStart w:id="119"/>
      <w:r w:rsidRPr="0055310D">
        <w:rPr>
          <w:rFonts w:ascii="Times New Roman" w:hAnsi="Times New Roman" w:cs="Times New Roman"/>
        </w:rPr>
        <w:t>parameters</w:t>
      </w:r>
      <w:commentRangeEnd w:id="119"/>
      <w:r w:rsidR="001109A5">
        <w:rPr>
          <w:rStyle w:val="CommentReference"/>
        </w:rPr>
        <w:commentReference w:id="119"/>
      </w:r>
      <w:r w:rsidRPr="0055310D">
        <w:rPr>
          <w:rFonts w:ascii="Times New Roman" w:hAnsi="Times New Roman" w:cs="Times New Roman"/>
        </w:rPr>
        <w:t xml:space="preserve"> </w:t>
      </w:r>
      <w:r w:rsidR="00B86592">
        <w:rPr>
          <w:rFonts w:ascii="Times New Roman" w:hAnsi="Times New Roman" w:cs="Times New Roman"/>
        </w:rPr>
        <w:t>for</w:t>
      </w:r>
      <w:r w:rsidRPr="0055310D">
        <w:rPr>
          <w:rFonts w:ascii="Times New Roman" w:hAnsi="Times New Roman" w:cs="Times New Roman"/>
        </w:rPr>
        <w:t xml:space="preserve"> the </w:t>
      </w:r>
      <w:r w:rsidR="003B09A9">
        <w:rPr>
          <w:rFonts w:ascii="Times New Roman" w:hAnsi="Times New Roman" w:cs="Times New Roman"/>
        </w:rPr>
        <w:t>EMG</w:t>
      </w:r>
      <w:r w:rsidR="00B86592">
        <w:rPr>
          <w:rFonts w:ascii="Times New Roman" w:hAnsi="Times New Roman" w:cs="Times New Roman"/>
        </w:rPr>
        <w:t>D</w:t>
      </w:r>
      <w:r w:rsidRPr="0055310D">
        <w:rPr>
          <w:rFonts w:ascii="Times New Roman" w:hAnsi="Times New Roman" w:cs="Times New Roman"/>
        </w:rPr>
        <w:t xml:space="preserve"> </w:t>
      </w:r>
      <w:r w:rsidR="00694FF1">
        <w:rPr>
          <w:rFonts w:ascii="Times New Roman" w:hAnsi="Times New Roman" w:cs="Times New Roman"/>
        </w:rPr>
        <w:t>we</w:t>
      </w:r>
      <w:r w:rsidR="00694FF1" w:rsidRPr="0055310D">
        <w:rPr>
          <w:rFonts w:ascii="Times New Roman" w:hAnsi="Times New Roman" w:cs="Times New Roman"/>
        </w:rPr>
        <w:t xml:space="preserve">re </w:t>
      </w:r>
      <w:r w:rsidRPr="0055310D">
        <w:rPr>
          <w:rFonts w:ascii="Times New Roman" w:hAnsi="Times New Roman" w:cs="Times New Roman"/>
        </w:rPr>
        <w:t xml:space="preserve">estimated using the maximum likelihood approach provided in the </w:t>
      </w:r>
      <w:r w:rsidRPr="00786B98">
        <w:rPr>
          <w:rFonts w:ascii="Times New Roman" w:eastAsia="Batang" w:hAnsi="Times New Roman" w:cs="Times New Roman"/>
        </w:rPr>
        <w:t>retimes</w:t>
      </w:r>
      <w:r w:rsidRPr="0055310D">
        <w:rPr>
          <w:rFonts w:ascii="Times New Roman" w:hAnsi="Times New Roman" w:cs="Times New Roman"/>
        </w:rPr>
        <w:t xml:space="preserve"> package </w:t>
      </w:r>
      <w:r>
        <w:rPr>
          <w:rFonts w:ascii="Times New Roman" w:hAnsi="Times New Roman" w:cs="Times New Roman"/>
        </w:rPr>
        <w:fldChar w:fldCharType="begin"/>
      </w:r>
      <w:r w:rsidR="00154312">
        <w:rPr>
          <w:rFonts w:ascii="Times New Roman" w:hAnsi="Times New Roman" w:cs="Times New Roman"/>
        </w:rPr>
        <w:instrText xml:space="preserve"> ADDIN EN.CITE &lt;EndNote&gt;&lt;Cite&gt;&lt;Author&gt;Massidda&lt;/Author&gt;&lt;Year&gt;2013&lt;/Year&gt;&lt;RecNum&gt;41&lt;/RecNum&gt;&lt;DisplayText&gt;(Massidda, 2013)&lt;/DisplayText&gt;&lt;record&gt;&lt;rec-number&gt;41&lt;/rec-number&gt;&lt;foreign-keys&gt;&lt;key app="EN" db-id="0zxvwf9f6xset3exsr5x2a975zwvztxseprs" timestamp="1457974822"&gt;41&lt;/key&gt;&lt;/foreign-keys&gt;&lt;ref-type name="Journal Article"&gt;17&lt;/ref-type&gt;&lt;contributors&gt;&lt;authors&gt;&lt;author&gt;Massidda, D&lt;/author&gt;&lt;/authors&gt;&lt;/contributors&gt;&lt;titles&gt;&lt;title&gt;Retimes: Reaction Time Analysis&lt;/title&gt;&lt;secondary-title&gt;R package version 0.1-2&lt;/secondary-title&gt;&lt;/titles&gt;&lt;periodical&gt;&lt;full-title&gt;R package version 0.1-2&lt;/full-title&gt;&lt;/periodical&gt;&lt;dates&gt;&lt;year&gt;2013&lt;/year&gt;&lt;/dates&gt;&lt;urls&gt;&lt;/urls&gt;&lt;/record&gt;&lt;/Cite&gt;&lt;/EndNote&gt;</w:instrText>
      </w:r>
      <w:r>
        <w:rPr>
          <w:rFonts w:ascii="Times New Roman" w:hAnsi="Times New Roman" w:cs="Times New Roman"/>
        </w:rPr>
        <w:fldChar w:fldCharType="separate"/>
      </w:r>
      <w:r w:rsidR="00154312">
        <w:rPr>
          <w:rFonts w:ascii="Times New Roman" w:hAnsi="Times New Roman" w:cs="Times New Roman"/>
          <w:noProof/>
        </w:rPr>
        <w:t>(Massidda, 2013)</w:t>
      </w:r>
      <w:r>
        <w:rPr>
          <w:rFonts w:ascii="Times New Roman" w:hAnsi="Times New Roman" w:cs="Times New Roman"/>
        </w:rPr>
        <w:fldChar w:fldCharType="end"/>
      </w:r>
      <w:r w:rsidRPr="0055310D">
        <w:rPr>
          <w:rFonts w:ascii="Times New Roman" w:hAnsi="Times New Roman" w:cs="Times New Roman"/>
        </w:rPr>
        <w:t xml:space="preserve"> based in the R </w:t>
      </w:r>
      <w:r>
        <w:rPr>
          <w:rFonts w:ascii="Times New Roman" w:hAnsi="Times New Roman" w:cs="Times New Roman"/>
        </w:rPr>
        <w:t xml:space="preserve">statistical </w:t>
      </w:r>
      <w:ins w:id="120" w:author="Edward Winter" w:date="2016-06-06T20:40:00Z">
        <w:r w:rsidR="00586B9D">
          <w:rPr>
            <w:rFonts w:ascii="Times New Roman" w:hAnsi="Times New Roman" w:cs="Times New Roman"/>
          </w:rPr>
          <w:t>package</w:t>
        </w:r>
      </w:ins>
      <w:del w:id="121" w:author="Edward Winter" w:date="2016-06-06T20:40:00Z">
        <w:r w:rsidDel="00586B9D">
          <w:rPr>
            <w:rFonts w:ascii="Times New Roman" w:hAnsi="Times New Roman" w:cs="Times New Roman"/>
          </w:rPr>
          <w:delText>computing environment</w:delText>
        </w:r>
      </w:del>
      <w:r>
        <w:rPr>
          <w:rFonts w:ascii="Times New Roman" w:hAnsi="Times New Roman" w:cs="Times New Roman"/>
        </w:rPr>
        <w:t xml:space="preserve"> </w:t>
      </w:r>
      <w:r>
        <w:rPr>
          <w:rFonts w:ascii="Times New Roman" w:hAnsi="Times New Roman" w:cs="Times New Roman"/>
        </w:rPr>
        <w:fldChar w:fldCharType="begin"/>
      </w:r>
      <w:r w:rsidR="00154312">
        <w:rPr>
          <w:rFonts w:ascii="Times New Roman" w:hAnsi="Times New Roman" w:cs="Times New Roman"/>
        </w:rPr>
        <w:instrText xml:space="preserve"> ADDIN EN.CITE &lt;EndNote&gt;&lt;Cite&gt;&lt;Author&gt;Team&lt;/Author&gt;&lt;Year&gt;2015&lt;/Year&gt;&lt;RecNum&gt;42&lt;/RecNum&gt;&lt;DisplayText&gt;(R Core Team, 2015)&lt;/DisplayText&gt;&lt;record&gt;&lt;rec-number&gt;42&lt;/rec-number&gt;&lt;foreign-keys&gt;&lt;key app="EN" db-id="0zxvwf9f6xset3exsr5x2a975zwvztxseprs" timestamp="1457974946"&gt;42&lt;/key&gt;&lt;/foreign-keys&gt;&lt;ref-type name="Journal Article"&gt;17&lt;/ref-type&gt;&lt;contributors&gt;&lt;authors&gt;&lt;author&gt;R Core Team, &lt;/author&gt;&lt;/authors&gt;&lt;/contributors&gt;&lt;titles&gt;&lt;title&gt;R: A Language and Environment for Statistical Computing (R Foundation for Statistical Computing, Vienna, 2012)&lt;/title&gt;&lt;secondary-title&gt;URL: http://www.R-project.org &lt;/secondary-title&gt;&lt;/titles&gt;&lt;periodical&gt;&lt;full-title&gt;URL: http://www.R-project.org&lt;/full-title&gt;&lt;/periodical&gt;&lt;dates&gt;&lt;year&gt;2015&lt;/year&gt;&lt;/dates&gt;&lt;urls&gt;&lt;/urls&gt;&lt;/record&gt;&lt;/Cite&gt;&lt;/EndNote&gt;</w:instrText>
      </w:r>
      <w:r>
        <w:rPr>
          <w:rFonts w:ascii="Times New Roman" w:hAnsi="Times New Roman" w:cs="Times New Roman"/>
        </w:rPr>
        <w:fldChar w:fldCharType="separate"/>
      </w:r>
      <w:r w:rsidR="00154312">
        <w:rPr>
          <w:rFonts w:ascii="Times New Roman" w:hAnsi="Times New Roman" w:cs="Times New Roman"/>
          <w:noProof/>
        </w:rPr>
        <w:t>(R Core Team, 2015)</w:t>
      </w:r>
      <w:r>
        <w:rPr>
          <w:rFonts w:ascii="Times New Roman" w:hAnsi="Times New Roman" w:cs="Times New Roman"/>
        </w:rPr>
        <w:fldChar w:fldCharType="end"/>
      </w:r>
      <w:r>
        <w:rPr>
          <w:rFonts w:ascii="Times New Roman" w:hAnsi="Times New Roman" w:cs="Times New Roman"/>
        </w:rPr>
        <w:t>.</w:t>
      </w:r>
      <w:r w:rsidR="003B09A9">
        <w:rPr>
          <w:rFonts w:ascii="Times New Roman" w:hAnsi="Times New Roman" w:cs="Times New Roman"/>
        </w:rPr>
        <w:t xml:space="preserve"> </w:t>
      </w:r>
      <w:r w:rsidR="00B83A84">
        <w:rPr>
          <w:rFonts w:ascii="Times New Roman" w:hAnsi="Times New Roman" w:cs="Times New Roman"/>
        </w:rPr>
        <w:t xml:space="preserve"> </w:t>
      </w:r>
      <w:r w:rsidR="003B09A9">
        <w:rPr>
          <w:rFonts w:ascii="Times New Roman" w:hAnsi="Times New Roman" w:cs="Times New Roman"/>
        </w:rPr>
        <w:t>The maximum likelihood estimates of the parameters for the EMG</w:t>
      </w:r>
      <w:r w:rsidR="00694FF1">
        <w:rPr>
          <w:rFonts w:ascii="Times New Roman" w:hAnsi="Times New Roman" w:cs="Times New Roman"/>
        </w:rPr>
        <w:t>D</w:t>
      </w:r>
      <w:r w:rsidR="003B09A9">
        <w:rPr>
          <w:rFonts w:ascii="Times New Roman" w:hAnsi="Times New Roman" w:cs="Times New Roman"/>
        </w:rPr>
        <w:t xml:space="preserve"> are described in detail in</w:t>
      </w:r>
      <w:r w:rsidR="00C52B7A">
        <w:rPr>
          <w:rFonts w:ascii="Times New Roman" w:hAnsi="Times New Roman" w:cs="Times New Roman"/>
          <w:b/>
          <w:color w:val="FF0000"/>
        </w:rPr>
        <w:t xml:space="preserve"> </w:t>
      </w:r>
      <w:r w:rsidR="00C52B7A" w:rsidRPr="00C52B7A">
        <w:rPr>
          <w:rFonts w:ascii="Times New Roman" w:hAnsi="Times New Roman" w:cs="Times New Roman"/>
        </w:rPr>
        <w:fldChar w:fldCharType="begin"/>
      </w:r>
      <w:r w:rsidR="00154312">
        <w:rPr>
          <w:rFonts w:ascii="Times New Roman" w:hAnsi="Times New Roman" w:cs="Times New Roman"/>
        </w:rPr>
        <w:instrText xml:space="preserve"> ADDIN EN.CITE &lt;EndNote&gt;&lt;Cite AuthorYear="1"&gt;&lt;Author&gt;Silver&lt;/Author&gt;&lt;Year&gt;2009&lt;/Year&gt;&lt;RecNum&gt;45&lt;/RecNum&gt;&lt;DisplayText&gt;Silver, Ritchie et al. (2009)&lt;/DisplayText&gt;&lt;record&gt;&lt;rec-number&gt;45&lt;/rec-number&gt;&lt;foreign-keys&gt;&lt;key app="EN" db-id="0zxvwf9f6xset3exsr5x2a975zwvztxseprs" timestamp="1458040878"&gt;45&lt;/key&gt;&lt;/foreign-keys&gt;&lt;ref-type name="Journal Article"&gt;17&lt;/ref-type&gt;&lt;contributors&gt;&lt;authors&gt;&lt;author&gt;Silver, Jeremy D&lt;/author&gt;&lt;author&gt;Ritchie, Matthew E&lt;/author&gt;&lt;author&gt;Smyth, Gordon K&lt;/author&gt;&lt;/authors&gt;&lt;/contributors&gt;&lt;titles&gt;&lt;title&gt;Microarray background correction: maximum likelihood estimation for the normal–exponential convolution&lt;/title&gt;&lt;secondary-title&gt;Biostatistics&lt;/secondary-title&gt;&lt;/titles&gt;&lt;periodical&gt;&lt;full-title&gt;Biostatistics&lt;/full-title&gt;&lt;/periodical&gt;&lt;pages&gt;kxn042&lt;/pages&gt;&lt;dates&gt;&lt;year&gt;2009&lt;/year&gt;&lt;/dates&gt;&lt;isbn&gt;1465-4644&lt;/isbn&gt;&lt;urls&gt;&lt;/urls&gt;&lt;/record&gt;&lt;/Cite&gt;&lt;/EndNote&gt;</w:instrText>
      </w:r>
      <w:r w:rsidR="00C52B7A" w:rsidRPr="00C52B7A">
        <w:rPr>
          <w:rFonts w:ascii="Times New Roman" w:hAnsi="Times New Roman" w:cs="Times New Roman"/>
        </w:rPr>
        <w:fldChar w:fldCharType="separate"/>
      </w:r>
      <w:r w:rsidR="00154312">
        <w:rPr>
          <w:rFonts w:ascii="Times New Roman" w:hAnsi="Times New Roman" w:cs="Times New Roman"/>
          <w:noProof/>
        </w:rPr>
        <w:t>Silver, Ritchie et al. (2009)</w:t>
      </w:r>
      <w:r w:rsidR="00C52B7A" w:rsidRPr="00C52B7A">
        <w:rPr>
          <w:rFonts w:ascii="Times New Roman" w:hAnsi="Times New Roman" w:cs="Times New Roman"/>
        </w:rPr>
        <w:fldChar w:fldCharType="end"/>
      </w:r>
      <w:r w:rsidR="003B09A9" w:rsidRPr="00C52B7A">
        <w:rPr>
          <w:rFonts w:ascii="Times New Roman" w:hAnsi="Times New Roman" w:cs="Times New Roman"/>
        </w:rPr>
        <w:t>.</w:t>
      </w:r>
    </w:p>
    <w:p w14:paraId="0D29FD5C" w14:textId="63A2A984" w:rsidR="00904989" w:rsidRDefault="00904989" w:rsidP="00B36723">
      <w:pPr>
        <w:spacing w:line="480" w:lineRule="auto"/>
        <w:rPr>
          <w:rFonts w:ascii="Times New Roman" w:hAnsi="Times New Roman" w:cs="Times New Roman"/>
          <w:b/>
          <w:i/>
        </w:rPr>
      </w:pPr>
      <w:r>
        <w:rPr>
          <w:rFonts w:ascii="Times New Roman" w:hAnsi="Times New Roman" w:cs="Times New Roman"/>
          <w:b/>
          <w:i/>
        </w:rPr>
        <w:t>Goodness-of-fit Statistics</w:t>
      </w:r>
    </w:p>
    <w:p w14:paraId="39345D08" w14:textId="54C74E2C" w:rsidR="00E21350" w:rsidRPr="00A54FED" w:rsidRDefault="000C27D3" w:rsidP="00A54FED">
      <w:pPr>
        <w:spacing w:line="480" w:lineRule="auto"/>
        <w:rPr>
          <w:rFonts w:ascii="Times New Roman" w:hAnsi="Times New Roman" w:cs="Times New Roman"/>
        </w:rPr>
      </w:pPr>
      <w:r w:rsidRPr="003B05AE">
        <w:rPr>
          <w:rFonts w:ascii="Times New Roman" w:hAnsi="Times New Roman" w:cs="Times New Roman"/>
        </w:rPr>
        <w:t xml:space="preserve">Pearson’s Chi-Squared goodness-of-fit </w:t>
      </w:r>
      <w:del w:id="122" w:author="Edward Winter" w:date="2016-06-06T20:41:00Z">
        <w:r w:rsidR="00A54FED" w:rsidDel="00F312F1">
          <w:rPr>
            <w:rFonts w:ascii="Times New Roman" w:hAnsi="Times New Roman" w:cs="Times New Roman"/>
          </w:rPr>
          <w:delText>was used to</w:delText>
        </w:r>
        <w:r w:rsidR="003B05AE" w:rsidRPr="003B05AE" w:rsidDel="00F312F1">
          <w:rPr>
            <w:rFonts w:ascii="Times New Roman" w:hAnsi="Times New Roman" w:cs="Times New Roman"/>
          </w:rPr>
          <w:delText xml:space="preserve"> </w:delText>
        </w:r>
      </w:del>
      <w:r w:rsidR="003B05AE" w:rsidRPr="003B05AE">
        <w:rPr>
          <w:rFonts w:ascii="Times New Roman" w:hAnsi="Times New Roman" w:cs="Times New Roman"/>
        </w:rPr>
        <w:t>evaluate</w:t>
      </w:r>
      <w:ins w:id="123" w:author="Edward Winter" w:date="2016-06-06T20:41:00Z">
        <w:r w:rsidR="00F312F1">
          <w:rPr>
            <w:rFonts w:ascii="Times New Roman" w:hAnsi="Times New Roman" w:cs="Times New Roman"/>
          </w:rPr>
          <w:t>d</w:t>
        </w:r>
      </w:ins>
      <w:r w:rsidR="003B05AE" w:rsidRPr="003B05AE">
        <w:rPr>
          <w:rFonts w:ascii="Times New Roman" w:hAnsi="Times New Roman" w:cs="Times New Roman"/>
        </w:rPr>
        <w:t xml:space="preserve"> if the observed </w:t>
      </w:r>
      <w:r w:rsidR="00835861">
        <w:rPr>
          <w:rFonts w:ascii="Times New Roman" w:hAnsi="Times New Roman" w:cs="Times New Roman"/>
        </w:rPr>
        <w:t xml:space="preserve">RT </w:t>
      </w:r>
      <w:r w:rsidR="003B05AE" w:rsidRPr="003B05AE">
        <w:rPr>
          <w:rFonts w:ascii="Times New Roman" w:hAnsi="Times New Roman" w:cs="Times New Roman"/>
        </w:rPr>
        <w:t xml:space="preserve">data </w:t>
      </w:r>
      <w:r w:rsidR="00A54FED" w:rsidRPr="003B05AE">
        <w:rPr>
          <w:rFonts w:ascii="Times New Roman" w:hAnsi="Times New Roman" w:cs="Times New Roman"/>
        </w:rPr>
        <w:t>c</w:t>
      </w:r>
      <w:r w:rsidR="00A54FED">
        <w:rPr>
          <w:rFonts w:ascii="Times New Roman" w:hAnsi="Times New Roman" w:cs="Times New Roman"/>
        </w:rPr>
        <w:t>ame</w:t>
      </w:r>
      <w:r w:rsidR="00A54FED" w:rsidRPr="003B05AE">
        <w:rPr>
          <w:rFonts w:ascii="Times New Roman" w:hAnsi="Times New Roman" w:cs="Times New Roman"/>
        </w:rPr>
        <w:t xml:space="preserve"> </w:t>
      </w:r>
      <w:r w:rsidR="003B05AE" w:rsidRPr="003B05AE">
        <w:rPr>
          <w:rFonts w:ascii="Times New Roman" w:hAnsi="Times New Roman" w:cs="Times New Roman"/>
        </w:rPr>
        <w:t xml:space="preserve">from an underlying </w:t>
      </w:r>
      <w:r w:rsidR="00A54FED">
        <w:rPr>
          <w:rFonts w:ascii="Times New Roman" w:hAnsi="Times New Roman" w:cs="Times New Roman"/>
        </w:rPr>
        <w:t>EMGD</w:t>
      </w:r>
      <w:r w:rsidR="003B05AE" w:rsidRPr="003B05AE">
        <w:rPr>
          <w:rFonts w:ascii="Times New Roman" w:hAnsi="Times New Roman" w:cs="Times New Roman"/>
        </w:rPr>
        <w:t xml:space="preserve">. </w:t>
      </w:r>
      <w:r w:rsidR="00B83A84">
        <w:rPr>
          <w:rFonts w:ascii="Times New Roman" w:hAnsi="Times New Roman" w:cs="Times New Roman"/>
        </w:rPr>
        <w:t xml:space="preserve"> </w:t>
      </w:r>
      <w:r w:rsidR="003B05AE" w:rsidRPr="003B05AE">
        <w:rPr>
          <w:rFonts w:ascii="Times New Roman" w:hAnsi="Times New Roman" w:cs="Times New Roman"/>
        </w:rPr>
        <w:t xml:space="preserve">The null hypothesis </w:t>
      </w:r>
      <w:r w:rsidR="00694FF1" w:rsidRPr="003B05AE">
        <w:rPr>
          <w:rFonts w:ascii="Times New Roman" w:hAnsi="Times New Roman" w:cs="Times New Roman"/>
        </w:rPr>
        <w:t>assume</w:t>
      </w:r>
      <w:r w:rsidR="00694FF1">
        <w:rPr>
          <w:rFonts w:ascii="Times New Roman" w:hAnsi="Times New Roman" w:cs="Times New Roman"/>
        </w:rPr>
        <w:t>d</w:t>
      </w:r>
      <w:r w:rsidR="00694FF1" w:rsidRPr="003B05AE">
        <w:rPr>
          <w:rFonts w:ascii="Times New Roman" w:hAnsi="Times New Roman" w:cs="Times New Roman"/>
        </w:rPr>
        <w:t xml:space="preserve"> </w:t>
      </w:r>
      <w:r w:rsidR="003B05AE" w:rsidRPr="003B05AE">
        <w:rPr>
          <w:rFonts w:ascii="Times New Roman" w:hAnsi="Times New Roman" w:cs="Times New Roman"/>
        </w:rPr>
        <w:t xml:space="preserve">that the data </w:t>
      </w:r>
      <w:r w:rsidR="00694FF1" w:rsidRPr="003B05AE">
        <w:rPr>
          <w:rFonts w:ascii="Times New Roman" w:hAnsi="Times New Roman" w:cs="Times New Roman"/>
        </w:rPr>
        <w:t>fit</w:t>
      </w:r>
      <w:r w:rsidR="00694FF1">
        <w:rPr>
          <w:rFonts w:ascii="Times New Roman" w:hAnsi="Times New Roman" w:cs="Times New Roman"/>
        </w:rPr>
        <w:t>ted</w:t>
      </w:r>
      <w:r w:rsidR="00694FF1" w:rsidRPr="003B05AE">
        <w:rPr>
          <w:rFonts w:ascii="Times New Roman" w:hAnsi="Times New Roman" w:cs="Times New Roman"/>
        </w:rPr>
        <w:t xml:space="preserve"> </w:t>
      </w:r>
      <w:r w:rsidR="003B05AE" w:rsidRPr="003B05AE">
        <w:rPr>
          <w:rFonts w:ascii="Times New Roman" w:hAnsi="Times New Roman" w:cs="Times New Roman"/>
        </w:rPr>
        <w:t xml:space="preserve">the distribution well, while the alternative </w:t>
      </w:r>
      <w:r w:rsidR="00694FF1" w:rsidRPr="003B05AE">
        <w:rPr>
          <w:rFonts w:ascii="Times New Roman" w:hAnsi="Times New Roman" w:cs="Times New Roman"/>
        </w:rPr>
        <w:t>assume</w:t>
      </w:r>
      <w:r w:rsidR="00694FF1">
        <w:rPr>
          <w:rFonts w:ascii="Times New Roman" w:hAnsi="Times New Roman" w:cs="Times New Roman"/>
        </w:rPr>
        <w:t>d</w:t>
      </w:r>
      <w:r w:rsidR="00694FF1" w:rsidRPr="003B05AE">
        <w:rPr>
          <w:rFonts w:ascii="Times New Roman" w:hAnsi="Times New Roman" w:cs="Times New Roman"/>
        </w:rPr>
        <w:t xml:space="preserve"> </w:t>
      </w:r>
      <w:r w:rsidR="003B05AE" w:rsidRPr="003B05AE">
        <w:rPr>
          <w:rFonts w:ascii="Times New Roman" w:hAnsi="Times New Roman" w:cs="Times New Roman"/>
        </w:rPr>
        <w:t xml:space="preserve">that the distribution </w:t>
      </w:r>
      <w:r w:rsidR="00694FF1">
        <w:rPr>
          <w:rFonts w:ascii="Times New Roman" w:hAnsi="Times New Roman" w:cs="Times New Roman"/>
        </w:rPr>
        <w:t>wa</w:t>
      </w:r>
      <w:r w:rsidR="00694FF1" w:rsidRPr="003B05AE">
        <w:rPr>
          <w:rFonts w:ascii="Times New Roman" w:hAnsi="Times New Roman" w:cs="Times New Roman"/>
        </w:rPr>
        <w:t xml:space="preserve">s </w:t>
      </w:r>
      <w:r w:rsidR="003B05AE" w:rsidRPr="003B05AE">
        <w:rPr>
          <w:rFonts w:ascii="Times New Roman" w:hAnsi="Times New Roman" w:cs="Times New Roman"/>
        </w:rPr>
        <w:t>not a true reflection of the observed data</w:t>
      </w:r>
      <w:ins w:id="124" w:author="Edward Winter" w:date="2016-06-06T20:41:00Z">
        <w:r w:rsidR="00F312F1">
          <w:rPr>
            <w:rFonts w:ascii="Times New Roman" w:hAnsi="Times New Roman" w:cs="Times New Roman"/>
          </w:rPr>
          <w:t>.</w:t>
        </w:r>
      </w:ins>
      <w:del w:id="125" w:author="Edward Winter" w:date="2016-06-06T20:41:00Z">
        <w:r w:rsidR="003B05AE" w:rsidRPr="003B05AE" w:rsidDel="00F312F1">
          <w:rPr>
            <w:rFonts w:ascii="Times New Roman" w:hAnsi="Times New Roman" w:cs="Times New Roman"/>
          </w:rPr>
          <w:delText>,</w:delText>
        </w:r>
      </w:del>
      <w:r w:rsidR="003B05AE" w:rsidRPr="003B05AE">
        <w:rPr>
          <w:rFonts w:ascii="Times New Roman" w:hAnsi="Times New Roman" w:cs="Times New Roman"/>
        </w:rPr>
        <w:t xml:space="preserve"> </w:t>
      </w:r>
      <w:ins w:id="126" w:author="Edward Winter" w:date="2016-06-06T20:41:00Z">
        <w:r w:rsidR="00F312F1">
          <w:rPr>
            <w:rFonts w:ascii="Times New Roman" w:hAnsi="Times New Roman" w:cs="Times New Roman"/>
          </w:rPr>
          <w:t>For</w:t>
        </w:r>
      </w:ins>
      <w:del w:id="127" w:author="Edward Winter" w:date="2016-06-06T20:41:00Z">
        <w:r w:rsidR="003B05AE" w:rsidRPr="003B05AE" w:rsidDel="00F312F1">
          <w:rPr>
            <w:rFonts w:ascii="Times New Roman" w:hAnsi="Times New Roman" w:cs="Times New Roman"/>
          </w:rPr>
          <w:delText>more</w:delText>
        </w:r>
      </w:del>
      <w:r w:rsidR="003B05AE" w:rsidRPr="003B05AE">
        <w:rPr>
          <w:rFonts w:ascii="Times New Roman" w:hAnsi="Times New Roman" w:cs="Times New Roman"/>
        </w:rPr>
        <w:t xml:space="preserve"> detail</w:t>
      </w:r>
      <w:ins w:id="128" w:author="Edward Winter" w:date="2016-06-06T20:41:00Z">
        <w:r w:rsidR="00F312F1">
          <w:rPr>
            <w:rFonts w:ascii="Times New Roman" w:hAnsi="Times New Roman" w:cs="Times New Roman"/>
          </w:rPr>
          <w:t>s</w:t>
        </w:r>
      </w:ins>
      <w:r w:rsidR="003B05AE" w:rsidRPr="003B05AE">
        <w:rPr>
          <w:rFonts w:ascii="Times New Roman" w:hAnsi="Times New Roman" w:cs="Times New Roman"/>
        </w:rPr>
        <w:t xml:space="preserve"> </w:t>
      </w:r>
      <w:r w:rsidR="00A54FED">
        <w:rPr>
          <w:rFonts w:ascii="Times New Roman" w:hAnsi="Times New Roman" w:cs="Times New Roman"/>
        </w:rPr>
        <w:t>of this goodness-of-fit test</w:t>
      </w:r>
      <w:ins w:id="129" w:author="Edward Winter" w:date="2016-06-06T20:41:00Z">
        <w:r w:rsidR="00F312F1">
          <w:rPr>
            <w:rFonts w:ascii="Times New Roman" w:hAnsi="Times New Roman" w:cs="Times New Roman"/>
          </w:rPr>
          <w:t>, see</w:t>
        </w:r>
      </w:ins>
      <w:del w:id="130" w:author="Edward Winter" w:date="2016-06-06T20:41:00Z">
        <w:r w:rsidR="00A54FED" w:rsidDel="00F312F1">
          <w:rPr>
            <w:rFonts w:ascii="Times New Roman" w:hAnsi="Times New Roman" w:cs="Times New Roman"/>
          </w:rPr>
          <w:delText xml:space="preserve"> </w:delText>
        </w:r>
        <w:r w:rsidR="003B05AE" w:rsidRPr="003B05AE" w:rsidDel="00F312F1">
          <w:rPr>
            <w:rFonts w:ascii="Times New Roman" w:hAnsi="Times New Roman" w:cs="Times New Roman"/>
          </w:rPr>
          <w:delText>can be found in</w:delText>
        </w:r>
      </w:del>
      <w:r w:rsidR="003B05AE" w:rsidRPr="003B05AE">
        <w:rPr>
          <w:rFonts w:ascii="Times New Roman" w:hAnsi="Times New Roman" w:cs="Times New Roman"/>
        </w:rPr>
        <w:t xml:space="preserve"> </w:t>
      </w:r>
      <w:r w:rsidR="003B05AE" w:rsidRPr="003B05AE">
        <w:rPr>
          <w:rFonts w:ascii="Times New Roman" w:hAnsi="Times New Roman" w:cs="Times New Roman"/>
        </w:rPr>
        <w:fldChar w:fldCharType="begin"/>
      </w:r>
      <w:r w:rsidR="00154312">
        <w:rPr>
          <w:rFonts w:ascii="Times New Roman" w:hAnsi="Times New Roman" w:cs="Times New Roman"/>
        </w:rPr>
        <w:instrText xml:space="preserve"> ADDIN EN.CITE &lt;EndNote&gt;&lt;Cite AuthorYear="1"&gt;&lt;Author&gt;Greenwood&lt;/Author&gt;&lt;Year&gt;1996&lt;/Year&gt;&lt;RecNum&gt;46&lt;/RecNum&gt;&lt;DisplayText&gt;Greenwood and Nikulin (1996)&lt;/DisplayText&gt;&lt;record&gt;&lt;rec-number&gt;46&lt;/rec-number&gt;&lt;foreign-keys&gt;&lt;key app="EN" db-id="0zxvwf9f6xset3exsr5x2a975zwvztxseprs" timestamp="1458645291"&gt;46&lt;/key&gt;&lt;/foreign-keys&gt;&lt;ref-type name="Book"&gt;6&lt;/ref-type&gt;&lt;contributors&gt;&lt;authors&gt;&lt;author&gt;Greenwood, Priscilla E&lt;/author&gt;&lt;author&gt;Nikulin, Michael S&lt;/author&gt;&lt;/authors&gt;&lt;/contributors&gt;&lt;titles&gt;&lt;title&gt;A guide to chi-squared testing&lt;/title&gt;&lt;/titles&gt;&lt;volume&gt;280&lt;/volume&gt;&lt;dates&gt;&lt;year&gt;1996&lt;/year&gt;&lt;/dates&gt;&lt;publisher&gt;John Wiley &amp;amp; Sons&lt;/publisher&gt;&lt;isbn&gt;047155779X&lt;/isbn&gt;&lt;urls&gt;&lt;/urls&gt;&lt;/record&gt;&lt;/Cite&gt;&lt;/EndNote&gt;</w:instrText>
      </w:r>
      <w:r w:rsidR="003B05AE" w:rsidRPr="003B05AE">
        <w:rPr>
          <w:rFonts w:ascii="Times New Roman" w:hAnsi="Times New Roman" w:cs="Times New Roman"/>
        </w:rPr>
        <w:fldChar w:fldCharType="separate"/>
      </w:r>
      <w:r w:rsidR="00154312">
        <w:rPr>
          <w:rFonts w:ascii="Times New Roman" w:hAnsi="Times New Roman" w:cs="Times New Roman"/>
          <w:noProof/>
        </w:rPr>
        <w:t>Greenwood and Nikulin (1996)</w:t>
      </w:r>
      <w:r w:rsidR="003B05AE" w:rsidRPr="003B05AE">
        <w:rPr>
          <w:rFonts w:ascii="Times New Roman" w:hAnsi="Times New Roman" w:cs="Times New Roman"/>
        </w:rPr>
        <w:fldChar w:fldCharType="end"/>
      </w:r>
      <w:r w:rsidR="003B05AE" w:rsidRPr="003B05AE">
        <w:rPr>
          <w:rFonts w:ascii="Times New Roman" w:hAnsi="Times New Roman" w:cs="Times New Roman"/>
        </w:rPr>
        <w:t xml:space="preserve">. </w:t>
      </w:r>
      <w:r w:rsidR="00B83A84">
        <w:rPr>
          <w:rFonts w:ascii="Times New Roman" w:hAnsi="Times New Roman" w:cs="Times New Roman"/>
        </w:rPr>
        <w:t xml:space="preserve"> </w:t>
      </w:r>
      <w:ins w:id="131" w:author="Edward Winter" w:date="2016-06-06T20:42:00Z">
        <w:r w:rsidR="001C0670">
          <w:rPr>
            <w:rFonts w:ascii="Times New Roman" w:hAnsi="Times New Roman" w:cs="Times New Roman"/>
          </w:rPr>
          <w:lastRenderedPageBreak/>
          <w:t>Statistical</w:t>
        </w:r>
      </w:ins>
      <w:del w:id="132" w:author="Edward Winter" w:date="2016-06-06T20:42:00Z">
        <w:r w:rsidR="00A54FED" w:rsidDel="001C0670">
          <w:rPr>
            <w:rFonts w:ascii="Times New Roman" w:hAnsi="Times New Roman" w:cs="Times New Roman"/>
          </w:rPr>
          <w:delText xml:space="preserve">For this </w:delText>
        </w:r>
        <w:r w:rsidR="00694FF1" w:rsidDel="001C0670">
          <w:rPr>
            <w:rFonts w:ascii="Times New Roman" w:hAnsi="Times New Roman" w:cs="Times New Roman"/>
          </w:rPr>
          <w:delText xml:space="preserve">study </w:delText>
        </w:r>
        <w:r w:rsidR="00A54FED" w:rsidDel="001C0670">
          <w:rPr>
            <w:rFonts w:ascii="Times New Roman" w:hAnsi="Times New Roman" w:cs="Times New Roman"/>
          </w:rPr>
          <w:delText>a</w:delText>
        </w:r>
      </w:del>
      <w:r w:rsidR="00A54FED">
        <w:rPr>
          <w:rFonts w:ascii="Times New Roman" w:hAnsi="Times New Roman" w:cs="Times New Roman"/>
        </w:rPr>
        <w:t xml:space="preserve"> significance </w:t>
      </w:r>
      <w:ins w:id="133" w:author="Edward Winter" w:date="2016-06-06T20:42:00Z">
        <w:r w:rsidR="001C0670">
          <w:rPr>
            <w:rFonts w:ascii="Times New Roman" w:hAnsi="Times New Roman" w:cs="Times New Roman"/>
          </w:rPr>
          <w:t>was</w:t>
        </w:r>
      </w:ins>
      <w:del w:id="134" w:author="Edward Winter" w:date="2016-06-06T20:42:00Z">
        <w:r w:rsidR="00A54FED" w:rsidDel="001C0670">
          <w:rPr>
            <w:rFonts w:ascii="Times New Roman" w:hAnsi="Times New Roman" w:cs="Times New Roman"/>
          </w:rPr>
          <w:delText>level of</w:delText>
        </w:r>
      </w:del>
      <w:r w:rsidR="00A54FED">
        <w:rPr>
          <w:rFonts w:ascii="Times New Roman" w:hAnsi="Times New Roman" w:cs="Times New Roman"/>
        </w:rPr>
        <w:t xml:space="preserve"> </w:t>
      </w:r>
      <m:oMath>
        <m:r>
          <w:rPr>
            <w:rFonts w:ascii="Cambria Math" w:hAnsi="Cambria Math" w:cs="Times New Roman"/>
          </w:rPr>
          <m:t>α=0.05</m:t>
        </m:r>
      </m:oMath>
      <w:r w:rsidR="00A54FED">
        <w:rPr>
          <w:rFonts w:ascii="Times New Roman" w:hAnsi="Times New Roman" w:cs="Times New Roman"/>
        </w:rPr>
        <w:t xml:space="preserve"> </w:t>
      </w:r>
      <w:del w:id="135" w:author="Edward Winter" w:date="2016-06-06T20:42:00Z">
        <w:r w:rsidR="00A54FED" w:rsidDel="001C0670">
          <w:rPr>
            <w:rFonts w:ascii="Times New Roman" w:hAnsi="Times New Roman" w:cs="Times New Roman"/>
          </w:rPr>
          <w:delText>was used</w:delText>
        </w:r>
      </w:del>
      <w:r w:rsidR="00A54FED">
        <w:rPr>
          <w:rFonts w:ascii="Times New Roman" w:hAnsi="Times New Roman" w:cs="Times New Roman"/>
        </w:rPr>
        <w:t xml:space="preserve">, with </w:t>
      </w:r>
      <m:oMath>
        <m:r>
          <w:rPr>
            <w:rFonts w:ascii="Cambria Math" w:hAnsi="Cambria Math" w:cs="Times New Roman"/>
          </w:rPr>
          <m:t>r-p-1</m:t>
        </m:r>
      </m:oMath>
      <w:r w:rsidR="00A54FED">
        <w:rPr>
          <w:rFonts w:ascii="Times New Roman" w:hAnsi="Times New Roman" w:cs="Times New Roman"/>
        </w:rPr>
        <w:t xml:space="preserve"> degrees of freedom, where </w:t>
      </w:r>
      <w:r w:rsidR="00A54FED" w:rsidRPr="00A54FED">
        <w:rPr>
          <w:rFonts w:ascii="Times New Roman" w:hAnsi="Times New Roman" w:cs="Times New Roman"/>
          <w:i/>
        </w:rPr>
        <w:t>r</w:t>
      </w:r>
      <w:r w:rsidR="00A54FED">
        <w:rPr>
          <w:rFonts w:ascii="Times New Roman" w:hAnsi="Times New Roman" w:cs="Times New Roman"/>
          <w:i/>
        </w:rPr>
        <w:t xml:space="preserve"> </w:t>
      </w:r>
      <w:r w:rsidR="00A54FED">
        <w:rPr>
          <w:rFonts w:ascii="Times New Roman" w:hAnsi="Times New Roman" w:cs="Times New Roman"/>
        </w:rPr>
        <w:t>is the number of quantiles at which the fit is compared</w:t>
      </w:r>
      <w:r w:rsidR="003C303A">
        <w:rPr>
          <w:rFonts w:ascii="Times New Roman" w:hAnsi="Times New Roman" w:cs="Times New Roman"/>
        </w:rPr>
        <w:t>, 10 is used in all calculations in this study,</w:t>
      </w:r>
      <w:r w:rsidR="00A54FED">
        <w:rPr>
          <w:rFonts w:ascii="Times New Roman" w:hAnsi="Times New Roman" w:cs="Times New Roman"/>
        </w:rPr>
        <w:t xml:space="preserve"> and </w:t>
      </w:r>
      <w:r w:rsidR="00A54FED" w:rsidRPr="00A54FED">
        <w:rPr>
          <w:rFonts w:ascii="Times New Roman" w:hAnsi="Times New Roman" w:cs="Times New Roman"/>
          <w:i/>
        </w:rPr>
        <w:t>p</w:t>
      </w:r>
      <w:r w:rsidR="00A54FED">
        <w:rPr>
          <w:rFonts w:ascii="Times New Roman" w:hAnsi="Times New Roman" w:cs="Times New Roman"/>
        </w:rPr>
        <w:t xml:space="preserve"> is the number of estimated parameters </w:t>
      </w:r>
      <w:ins w:id="136" w:author="Edward Winter" w:date="2016-06-06T20:43:00Z">
        <w:r w:rsidR="001C0670">
          <w:rPr>
            <w:rFonts w:ascii="Times New Roman" w:hAnsi="Times New Roman" w:cs="Times New Roman"/>
          </w:rPr>
          <w:t>that</w:t>
        </w:r>
      </w:ins>
      <w:del w:id="137" w:author="Edward Winter" w:date="2016-06-06T20:43:00Z">
        <w:r w:rsidR="00A54FED" w:rsidDel="001C0670">
          <w:rPr>
            <w:rFonts w:ascii="Times New Roman" w:hAnsi="Times New Roman" w:cs="Times New Roman"/>
          </w:rPr>
          <w:delText>which</w:delText>
        </w:r>
      </w:del>
      <w:r w:rsidR="00A54FED">
        <w:rPr>
          <w:rFonts w:ascii="Times New Roman" w:hAnsi="Times New Roman" w:cs="Times New Roman"/>
        </w:rPr>
        <w:t xml:space="preserve"> is 3 for all cases when using the EMGD.</w:t>
      </w:r>
      <w:r w:rsidR="00B83A84">
        <w:rPr>
          <w:rFonts w:ascii="Times New Roman" w:hAnsi="Times New Roman" w:cs="Times New Roman"/>
        </w:rPr>
        <w:t xml:space="preserve"> </w:t>
      </w:r>
      <w:r w:rsidR="003C303A">
        <w:rPr>
          <w:rFonts w:ascii="Times New Roman" w:hAnsi="Times New Roman" w:cs="Times New Roman"/>
        </w:rPr>
        <w:t xml:space="preserve"> The </w:t>
      </w:r>
      <w:r w:rsidR="001F1A26">
        <w:rPr>
          <w:rFonts w:ascii="Times New Roman" w:hAnsi="Times New Roman" w:cs="Times New Roman"/>
        </w:rPr>
        <w:t>critical value is taken from the Chi-squared tables with 6 degrees of freedom at a significance level of 0.05 which corresponds to a critical value of 12.592.</w:t>
      </w:r>
      <w:r w:rsidR="003C303A">
        <w:rPr>
          <w:rFonts w:ascii="Times New Roman" w:hAnsi="Times New Roman" w:cs="Times New Roman"/>
        </w:rPr>
        <w:t xml:space="preserve"> </w:t>
      </w:r>
    </w:p>
    <w:p w14:paraId="08FF2E57" w14:textId="77777777" w:rsidR="00F14B85" w:rsidRDefault="00F14B85" w:rsidP="00B36723">
      <w:pPr>
        <w:spacing w:line="480" w:lineRule="auto"/>
        <w:rPr>
          <w:rFonts w:ascii="Times New Roman" w:hAnsi="Times New Roman" w:cs="Times New Roman"/>
          <w:b/>
          <w:i/>
        </w:rPr>
      </w:pPr>
    </w:p>
    <w:p w14:paraId="082C4B05" w14:textId="190D1916" w:rsidR="00F9686F" w:rsidRDefault="00F9686F" w:rsidP="00B36723">
      <w:pPr>
        <w:spacing w:line="480" w:lineRule="auto"/>
        <w:rPr>
          <w:rFonts w:ascii="Times New Roman" w:hAnsi="Times New Roman" w:cs="Times New Roman"/>
          <w:b/>
          <w:i/>
        </w:rPr>
      </w:pPr>
      <w:r>
        <w:rPr>
          <w:rFonts w:ascii="Times New Roman" w:hAnsi="Times New Roman" w:cs="Times New Roman"/>
          <w:b/>
          <w:i/>
        </w:rPr>
        <w:t>Comparison across ruling periods and rounds</w:t>
      </w:r>
    </w:p>
    <w:p w14:paraId="268826D4" w14:textId="54702C80" w:rsidR="00F9686F" w:rsidRDefault="00F9686F" w:rsidP="00B36723">
      <w:pPr>
        <w:spacing w:line="480" w:lineRule="auto"/>
        <w:rPr>
          <w:rFonts w:ascii="Times New Roman" w:hAnsi="Times New Roman" w:cs="Times New Roman"/>
        </w:rPr>
      </w:pPr>
      <w:r>
        <w:rPr>
          <w:rFonts w:ascii="Times New Roman" w:hAnsi="Times New Roman" w:cs="Times New Roman"/>
        </w:rPr>
        <w:t>To compare differences across ruling periods and rounds</w:t>
      </w:r>
      <w:r w:rsidR="00694FF1">
        <w:rPr>
          <w:rFonts w:ascii="Times New Roman" w:hAnsi="Times New Roman" w:cs="Times New Roman"/>
        </w:rPr>
        <w:t>,</w:t>
      </w:r>
      <w:r>
        <w:rPr>
          <w:rFonts w:ascii="Times New Roman" w:hAnsi="Times New Roman" w:cs="Times New Roman"/>
        </w:rPr>
        <w:t xml:space="preserve"> a </w:t>
      </w:r>
      <w:r w:rsidR="00A54FED">
        <w:rPr>
          <w:rFonts w:ascii="Times New Roman" w:hAnsi="Times New Roman" w:cs="Times New Roman"/>
        </w:rPr>
        <w:t xml:space="preserve">simple </w:t>
      </w:r>
      <w:r>
        <w:rPr>
          <w:rFonts w:ascii="Times New Roman" w:hAnsi="Times New Roman" w:cs="Times New Roman"/>
        </w:rPr>
        <w:t xml:space="preserve">probabilistic approach </w:t>
      </w:r>
      <w:r w:rsidR="001F1A26">
        <w:rPr>
          <w:rFonts w:ascii="Times New Roman" w:hAnsi="Times New Roman" w:cs="Times New Roman"/>
        </w:rPr>
        <w:t>was</w:t>
      </w:r>
      <w:r>
        <w:rPr>
          <w:rFonts w:ascii="Times New Roman" w:hAnsi="Times New Roman" w:cs="Times New Roman"/>
        </w:rPr>
        <w:t xml:space="preserve"> taken. </w:t>
      </w:r>
      <w:r w:rsidR="00B83A84">
        <w:rPr>
          <w:rFonts w:ascii="Times New Roman" w:hAnsi="Times New Roman" w:cs="Times New Roman"/>
        </w:rPr>
        <w:t xml:space="preserve"> </w:t>
      </w:r>
      <w:r>
        <w:rPr>
          <w:rFonts w:ascii="Times New Roman" w:hAnsi="Times New Roman" w:cs="Times New Roman"/>
        </w:rPr>
        <w:t xml:space="preserve">The probability of a </w:t>
      </w:r>
      <w:r w:rsidR="00A54FED">
        <w:rPr>
          <w:rFonts w:ascii="Times New Roman" w:hAnsi="Times New Roman" w:cs="Times New Roman"/>
        </w:rPr>
        <w:t>RT</w:t>
      </w:r>
      <w:r>
        <w:rPr>
          <w:rFonts w:ascii="Times New Roman" w:hAnsi="Times New Roman" w:cs="Times New Roman"/>
        </w:rPr>
        <w:t xml:space="preserve"> above a given threshold</w:t>
      </w:r>
      <w:r w:rsidR="00A54FED">
        <w:rPr>
          <w:rFonts w:ascii="Times New Roman" w:hAnsi="Times New Roman" w:cs="Times New Roman"/>
        </w:rPr>
        <w:t xml:space="preserve">, </w:t>
      </w:r>
      <w:r w:rsidR="00A4035F" w:rsidRPr="00D63629">
        <w:rPr>
          <w:rFonts w:ascii="Times New Roman" w:hAnsi="Times New Roman" w:cs="Times New Roman"/>
          <w:i/>
        </w:rPr>
        <w:t>T</w:t>
      </w:r>
      <w:r w:rsidR="00A4035F">
        <w:rPr>
          <w:rFonts w:ascii="Times New Roman" w:hAnsi="Times New Roman" w:cs="Times New Roman"/>
        </w:rPr>
        <w:t>,</w:t>
      </w:r>
      <w:r>
        <w:rPr>
          <w:rFonts w:ascii="Times New Roman" w:hAnsi="Times New Roman" w:cs="Times New Roman"/>
        </w:rPr>
        <w:t xml:space="preserve"> </w:t>
      </w:r>
      <w:r w:rsidR="001F1A26">
        <w:rPr>
          <w:rFonts w:ascii="Times New Roman" w:hAnsi="Times New Roman" w:cs="Times New Roman"/>
        </w:rPr>
        <w:t>being observed</w:t>
      </w:r>
      <w:r>
        <w:rPr>
          <w:rFonts w:ascii="Times New Roman" w:hAnsi="Times New Roman" w:cs="Times New Roman"/>
        </w:rPr>
        <w:t xml:space="preserve"> can be expressed as </w:t>
      </w:r>
      <m:oMath>
        <m:func>
          <m:funcPr>
            <m:ctrlPr>
              <w:rPr>
                <w:rFonts w:ascii="Cambria Math" w:hAnsi="Cambria Math" w:cs="Times New Roman"/>
                <w:i/>
              </w:rPr>
            </m:ctrlPr>
          </m:funcPr>
          <m:fName>
            <m:r>
              <m:rPr>
                <m:sty m:val="p"/>
              </m:rPr>
              <w:rPr>
                <w:rFonts w:ascii="Cambria Math" w:hAnsi="Cambria Math" w:cs="Times New Roman"/>
              </w:rPr>
              <m:t>Pr</m:t>
            </m:r>
          </m:fName>
          <m:e>
            <m:d>
              <m:dPr>
                <m:ctrlPr>
                  <w:rPr>
                    <w:rFonts w:ascii="Cambria Math" w:hAnsi="Cambria Math" w:cs="Times New Roman"/>
                    <w:i/>
                  </w:rPr>
                </m:ctrlPr>
              </m:dPr>
              <m:e>
                <m:r>
                  <w:rPr>
                    <w:rFonts w:ascii="Cambria Math" w:hAnsi="Cambria Math" w:cs="Times New Roman"/>
                  </w:rPr>
                  <m:t>RT≥T</m:t>
                </m:r>
              </m:e>
            </m:d>
          </m:e>
        </m:func>
        <m:r>
          <w:rPr>
            <w:rFonts w:ascii="Cambria Math" w:hAnsi="Cambria Math" w:cs="Times New Roman"/>
          </w:rPr>
          <m:t>=1-</m:t>
        </m:r>
        <m:func>
          <m:funcPr>
            <m:ctrlPr>
              <w:rPr>
                <w:rFonts w:ascii="Cambria Math" w:hAnsi="Cambria Math" w:cs="Times New Roman"/>
              </w:rPr>
            </m:ctrlPr>
          </m:funcPr>
          <m:fName>
            <m:r>
              <m:rPr>
                <m:sty m:val="p"/>
              </m:rPr>
              <w:rPr>
                <w:rFonts w:ascii="Cambria Math" w:hAnsi="Cambria Math" w:cs="Times New Roman"/>
              </w:rPr>
              <m:t>Pr</m:t>
            </m:r>
            <m:ctrlPr>
              <w:rPr>
                <w:rFonts w:ascii="Cambria Math" w:hAnsi="Cambria Math" w:cs="Times New Roman"/>
                <w:i/>
              </w:rPr>
            </m:ctrlPr>
          </m:fName>
          <m:e>
            <m:d>
              <m:dPr>
                <m:ctrlPr>
                  <w:rPr>
                    <w:rFonts w:ascii="Cambria Math" w:hAnsi="Cambria Math" w:cs="Times New Roman"/>
                    <w:i/>
                  </w:rPr>
                </m:ctrlPr>
              </m:dPr>
              <m:e>
                <m:r>
                  <w:rPr>
                    <w:rFonts w:ascii="Cambria Math" w:hAnsi="Cambria Math" w:cs="Times New Roman"/>
                  </w:rPr>
                  <m:t>RT&lt;T</m:t>
                </m:r>
              </m:e>
            </m:d>
          </m:e>
        </m:func>
      </m:oMath>
      <w:r>
        <w:rPr>
          <w:rFonts w:ascii="Times New Roman" w:hAnsi="Times New Roman" w:cs="Times New Roman"/>
        </w:rPr>
        <w:t xml:space="preserve">. </w:t>
      </w:r>
      <w:r w:rsidR="00B83A84">
        <w:rPr>
          <w:rFonts w:ascii="Times New Roman" w:hAnsi="Times New Roman" w:cs="Times New Roman"/>
        </w:rPr>
        <w:t xml:space="preserve"> </w:t>
      </w:r>
      <w:r>
        <w:rPr>
          <w:rFonts w:ascii="Times New Roman" w:hAnsi="Times New Roman" w:cs="Times New Roman"/>
        </w:rPr>
        <w:t>In turn</w:t>
      </w:r>
      <w:r w:rsidR="00694FF1">
        <w:rPr>
          <w:rFonts w:ascii="Times New Roman" w:hAnsi="Times New Roman" w:cs="Times New Roman"/>
        </w:rPr>
        <w:t>,</w:t>
      </w:r>
      <w:r>
        <w:rPr>
          <w:rFonts w:ascii="Times New Roman" w:hAnsi="Times New Roman" w:cs="Times New Roman"/>
        </w:rPr>
        <w:t xml:space="preserve"> the </w:t>
      </w:r>
      <m:oMath>
        <m:func>
          <m:funcPr>
            <m:ctrlPr>
              <w:rPr>
                <w:rFonts w:ascii="Cambria Math" w:hAnsi="Cambria Math" w:cs="Times New Roman"/>
                <w:i/>
              </w:rPr>
            </m:ctrlPr>
          </m:funcPr>
          <m:fName>
            <m:r>
              <m:rPr>
                <m:sty m:val="p"/>
              </m:rPr>
              <w:rPr>
                <w:rFonts w:ascii="Cambria Math" w:hAnsi="Cambria Math" w:cs="Times New Roman"/>
              </w:rPr>
              <m:t>Pr</m:t>
            </m:r>
          </m:fName>
          <m:e>
            <m:d>
              <m:dPr>
                <m:ctrlPr>
                  <w:rPr>
                    <w:rFonts w:ascii="Cambria Math" w:hAnsi="Cambria Math" w:cs="Times New Roman"/>
                    <w:i/>
                  </w:rPr>
                </m:ctrlPr>
              </m:dPr>
              <m:e>
                <m:r>
                  <w:rPr>
                    <w:rFonts w:ascii="Cambria Math" w:hAnsi="Cambria Math" w:cs="Times New Roman"/>
                  </w:rPr>
                  <m:t>RT&lt;T</m:t>
                </m:r>
              </m:e>
            </m:d>
          </m:e>
        </m:func>
        <m:r>
          <w:rPr>
            <w:rFonts w:ascii="Cambria Math" w:hAnsi="Cambria Math" w:cs="Times New Roman"/>
          </w:rPr>
          <m:t>=F</m:t>
        </m:r>
        <m:d>
          <m:dPr>
            <m:ctrlPr>
              <w:rPr>
                <w:rFonts w:ascii="Cambria Math" w:hAnsi="Cambria Math" w:cs="Times New Roman"/>
                <w:i/>
              </w:rPr>
            </m:ctrlPr>
          </m:dPr>
          <m:e>
            <m:r>
              <w:rPr>
                <w:rFonts w:ascii="Cambria Math" w:hAnsi="Cambria Math" w:cs="Times New Roman"/>
              </w:rPr>
              <m:t>T</m:t>
            </m:r>
          </m:e>
        </m:d>
      </m:oMath>
      <w:r>
        <w:rPr>
          <w:rFonts w:ascii="Times New Roman" w:hAnsi="Times New Roman" w:cs="Times New Roman"/>
        </w:rPr>
        <w:t xml:space="preserve"> where </w:t>
      </w: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T</m:t>
            </m:r>
          </m:e>
        </m:d>
      </m:oMath>
      <w:r>
        <w:rPr>
          <w:rFonts w:ascii="Times New Roman" w:hAnsi="Times New Roman" w:cs="Times New Roman"/>
        </w:rPr>
        <w:t xml:space="preserve"> is the cumulative distribution function</w:t>
      </w:r>
      <w:r w:rsidR="00DB592D">
        <w:rPr>
          <w:rFonts w:ascii="Times New Roman" w:hAnsi="Times New Roman" w:cs="Times New Roman"/>
        </w:rPr>
        <w:t xml:space="preserve"> (CDF)</w:t>
      </w:r>
      <w:r>
        <w:rPr>
          <w:rFonts w:ascii="Times New Roman" w:hAnsi="Times New Roman" w:cs="Times New Roman"/>
        </w:rPr>
        <w:t xml:space="preserve"> of the EMG</w:t>
      </w:r>
      <w:r w:rsidR="00A4035F">
        <w:rPr>
          <w:rFonts w:ascii="Times New Roman" w:hAnsi="Times New Roman" w:cs="Times New Roman"/>
        </w:rPr>
        <w:t>D</w:t>
      </w:r>
      <w:r>
        <w:rPr>
          <w:rFonts w:ascii="Times New Roman" w:hAnsi="Times New Roman" w:cs="Times New Roman"/>
        </w:rPr>
        <w:t xml:space="preserve"> evaluated at </w:t>
      </w:r>
      <w:r w:rsidR="00A4035F" w:rsidRPr="00A4035F">
        <w:rPr>
          <w:rFonts w:ascii="Times New Roman" w:hAnsi="Times New Roman" w:cs="Times New Roman"/>
          <w:i/>
        </w:rPr>
        <w:t>T</w:t>
      </w:r>
      <w:r w:rsidR="00A4035F">
        <w:rPr>
          <w:rFonts w:ascii="Times New Roman" w:hAnsi="Times New Roman" w:cs="Times New Roman"/>
          <w:i/>
        </w:rPr>
        <w:t>.</w:t>
      </w:r>
      <w:r>
        <w:rPr>
          <w:rFonts w:ascii="Times New Roman" w:hAnsi="Times New Roman" w:cs="Times New Roman"/>
        </w:rPr>
        <w:t xml:space="preserve"> </w:t>
      </w:r>
      <w:r w:rsidR="00B83A84">
        <w:rPr>
          <w:rFonts w:ascii="Times New Roman" w:hAnsi="Times New Roman" w:cs="Times New Roman"/>
        </w:rPr>
        <w:t xml:space="preserve"> </w:t>
      </w:r>
      <w:r>
        <w:rPr>
          <w:rFonts w:ascii="Times New Roman" w:hAnsi="Times New Roman" w:cs="Times New Roman"/>
        </w:rPr>
        <w:t xml:space="preserve">The </w:t>
      </w:r>
      <w:r w:rsidR="00DB592D">
        <w:rPr>
          <w:rFonts w:ascii="Times New Roman" w:hAnsi="Times New Roman" w:cs="Times New Roman"/>
        </w:rPr>
        <w:t xml:space="preserve">CDF </w:t>
      </w:r>
      <w:r>
        <w:rPr>
          <w:rFonts w:ascii="Times New Roman" w:hAnsi="Times New Roman" w:cs="Times New Roman"/>
        </w:rPr>
        <w:t>is formulated by integrating the probab</w:t>
      </w:r>
      <w:r w:rsidR="00DB592D">
        <w:rPr>
          <w:rFonts w:ascii="Times New Roman" w:hAnsi="Times New Roman" w:cs="Times New Roman"/>
        </w:rPr>
        <w:t>ility density function shown above, resulting in the CDF for the EMG</w:t>
      </w:r>
      <w:r w:rsidR="00A4035F">
        <w:rPr>
          <w:rFonts w:ascii="Times New Roman" w:hAnsi="Times New Roman" w:cs="Times New Roman"/>
        </w:rPr>
        <w:t>D</w:t>
      </w:r>
      <w:r w:rsidR="00DB592D">
        <w:rPr>
          <w:rFonts w:ascii="Times New Roman" w:hAnsi="Times New Roman" w:cs="Times New Roman"/>
        </w:rPr>
        <w:t xml:space="preserve"> being</w:t>
      </w:r>
      <w:r w:rsidR="00A4035F">
        <w:rPr>
          <w:rFonts w:ascii="Times New Roman" w:hAnsi="Times New Roman" w:cs="Times New Roman"/>
        </w:rPr>
        <w:t>:</w:t>
      </w:r>
    </w:p>
    <w:p w14:paraId="5E312126" w14:textId="07C8E5DE" w:rsidR="00DB592D" w:rsidRPr="00F9686F" w:rsidRDefault="00DB592D" w:rsidP="00B36723">
      <w:pPr>
        <w:spacing w:line="480" w:lineRule="auto"/>
        <w:rPr>
          <w:rFonts w:ascii="Times New Roman" w:hAnsi="Times New Roman" w:cs="Times New Roman"/>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m:t>
          </m:r>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-T</m:t>
                      </m:r>
                    </m:num>
                    <m:den>
                      <m:r>
                        <w:rPr>
                          <w:rFonts w:ascii="Cambria Math" w:hAnsi="Cambria Math" w:cs="Times New Roman"/>
                        </w:rPr>
                        <m:t>τ</m:t>
                      </m:r>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μ</m:t>
                      </m:r>
                    </m:num>
                    <m:den>
                      <m:r>
                        <w:rPr>
                          <w:rFonts w:ascii="Cambria Math" w:hAnsi="Cambria Math" w:cs="Times New Roman"/>
                        </w:rPr>
                        <m:t>τ</m:t>
                      </m:r>
                    </m:den>
                  </m:f>
                  <m:r>
                    <w:rPr>
                      <w:rFonts w:ascii="Cambria Math" w:hAnsi="Cambria Math" w:cs="Times New Roman"/>
                    </w:rPr>
                    <m:t xml:space="preserve">+ </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num>
                    <m:den>
                      <m:r>
                        <w:rPr>
                          <w:rFonts w:ascii="Cambria Math" w:hAnsi="Cambria Math" w:cs="Times New Roman"/>
                        </w:rPr>
                        <m:t>2</m:t>
                      </m:r>
                      <m:sSup>
                        <m:sSupPr>
                          <m:ctrlPr>
                            <w:rPr>
                              <w:rFonts w:ascii="Cambria Math" w:hAnsi="Cambria Math" w:cs="Times New Roman"/>
                              <w:i/>
                            </w:rPr>
                          </m:ctrlPr>
                        </m:sSupPr>
                        <m:e>
                          <m:r>
                            <w:rPr>
                              <w:rFonts w:ascii="Cambria Math" w:hAnsi="Cambria Math" w:cs="Times New Roman"/>
                            </w:rPr>
                            <m:t>τ</m:t>
                          </m:r>
                        </m:e>
                        <m:sup>
                          <m:r>
                            <w:rPr>
                              <w:rFonts w:ascii="Cambria Math" w:hAnsi="Cambria Math" w:cs="Times New Roman"/>
                            </w:rPr>
                            <m:t>2</m:t>
                          </m:r>
                        </m:sup>
                      </m:sSup>
                    </m:den>
                  </m:f>
                </m:e>
              </m:d>
              <m:r>
                <m:rPr>
                  <m:sty m:val="p"/>
                </m:rPr>
                <w:rPr>
                  <w:rFonts w:ascii="Cambria Math" w:hAnsi="Cambria Math" w:cs="Times New Roman"/>
                </w:rPr>
                <m:t>Φ</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T-μ-</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num>
                        <m:den>
                          <m:r>
                            <w:rPr>
                              <w:rFonts w:ascii="Cambria Math" w:hAnsi="Cambria Math" w:cs="Times New Roman"/>
                            </w:rPr>
                            <m:t>τ</m:t>
                          </m:r>
                        </m:den>
                      </m:f>
                    </m:num>
                    <m:den>
                      <m:r>
                        <w:rPr>
                          <w:rFonts w:ascii="Cambria Math" w:hAnsi="Cambria Math" w:cs="Times New Roman"/>
                        </w:rPr>
                        <m:t>σ</m:t>
                      </m:r>
                    </m:den>
                  </m:f>
                </m:e>
              </m:d>
              <m:r>
                <w:rPr>
                  <w:rFonts w:ascii="Cambria Math" w:hAnsi="Cambria Math" w:cs="Times New Roman"/>
                </w:rPr>
                <m:t>+</m:t>
              </m:r>
              <m:r>
                <m:rPr>
                  <m:sty m:val="p"/>
                </m:rPr>
                <w:rPr>
                  <w:rFonts w:ascii="Cambria Math" w:hAnsi="Cambria Math" w:cs="Times New Roman"/>
                </w:rPr>
                <m:t>Φ</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T-μ</m:t>
                      </m:r>
                    </m:num>
                    <m:den>
                      <m:r>
                        <w:rPr>
                          <w:rFonts w:ascii="Cambria Math" w:hAnsi="Cambria Math" w:cs="Times New Roman"/>
                        </w:rPr>
                        <m:t>σ</m:t>
                      </m:r>
                    </m:den>
                  </m:f>
                </m:e>
              </m:d>
              <m:r>
                <w:rPr>
                  <w:rFonts w:ascii="Cambria Math" w:hAnsi="Cambria Math" w:cs="Times New Roman"/>
                </w:rPr>
                <m:t>,</m:t>
              </m:r>
            </m:e>
          </m:func>
        </m:oMath>
      </m:oMathPara>
    </w:p>
    <w:p w14:paraId="2E825BD2" w14:textId="671E1574" w:rsidR="003B05AE" w:rsidRPr="00471EBC" w:rsidRDefault="008D6AB7" w:rsidP="00B36723">
      <w:pPr>
        <w:spacing w:line="480" w:lineRule="auto"/>
        <w:rPr>
          <w:rFonts w:ascii="Times New Roman" w:hAnsi="Times New Roman" w:cs="Times New Roman"/>
          <w:color w:val="1F497D" w:themeColor="text2"/>
        </w:rPr>
      </w:pPr>
      <w:r>
        <w:rPr>
          <w:rFonts w:ascii="Times New Roman" w:hAnsi="Times New Roman" w:cs="Times New Roman"/>
        </w:rPr>
        <w:t>where,</w:t>
      </w:r>
      <w:r w:rsidR="00DB592D">
        <w:rPr>
          <w:rFonts w:ascii="Times New Roman" w:hAnsi="Times New Roman" w:cs="Times New Roman"/>
        </w:rPr>
        <w:t xml:space="preserve"> </w:t>
      </w:r>
      <w:r w:rsidR="00A4035F" w:rsidRPr="00A4035F">
        <w:rPr>
          <w:rFonts w:ascii="Times New Roman" w:hAnsi="Times New Roman" w:cs="Times New Roman"/>
          <w:i/>
        </w:rPr>
        <w:t xml:space="preserve">T </w:t>
      </w:r>
      <w:r w:rsidR="00A4035F">
        <w:rPr>
          <w:rFonts w:ascii="Times New Roman" w:hAnsi="Times New Roman" w:cs="Times New Roman"/>
        </w:rPr>
        <w:t xml:space="preserve">is the threshold of interest, </w:t>
      </w:r>
      <w:r w:rsidR="00DB592D">
        <w:rPr>
          <w:rFonts w:ascii="Times New Roman" w:hAnsi="Times New Roman" w:cs="Times New Roman"/>
        </w:rPr>
        <w:t>µ, σ and τ are the parameters of the EMG</w:t>
      </w:r>
      <w:r w:rsidR="00A4035F">
        <w:rPr>
          <w:rFonts w:ascii="Times New Roman" w:hAnsi="Times New Roman" w:cs="Times New Roman"/>
        </w:rPr>
        <w:t>D defined earlier</w:t>
      </w:r>
      <w:r w:rsidR="00DB592D">
        <w:rPr>
          <w:rFonts w:ascii="Times New Roman" w:hAnsi="Times New Roman" w:cs="Times New Roman"/>
        </w:rPr>
        <w:t xml:space="preserve"> and Φ is </w:t>
      </w:r>
      <w:r w:rsidR="00A4035F">
        <w:rPr>
          <w:rFonts w:ascii="Times New Roman" w:hAnsi="Times New Roman" w:cs="Times New Roman"/>
        </w:rPr>
        <w:t xml:space="preserve">again </w:t>
      </w:r>
      <w:r w:rsidR="00DB592D">
        <w:rPr>
          <w:rFonts w:ascii="Times New Roman" w:hAnsi="Times New Roman" w:cs="Times New Roman"/>
        </w:rPr>
        <w:t>the CDF of the standard normal distribution.</w:t>
      </w:r>
      <w:r w:rsidR="00471EBC">
        <w:rPr>
          <w:rFonts w:ascii="Times New Roman" w:hAnsi="Times New Roman" w:cs="Times New Roman"/>
          <w:color w:val="1F497D" w:themeColor="text2"/>
        </w:rPr>
        <w:t xml:space="preserve"> In addition the probability of superiority </w:t>
      </w:r>
      <w:r>
        <w:rPr>
          <w:rFonts w:ascii="Times New Roman" w:hAnsi="Times New Roman" w:cs="Times New Roman"/>
          <w:color w:val="1F497D" w:themeColor="text2"/>
        </w:rPr>
        <w:t>is</w:t>
      </w:r>
      <w:r w:rsidR="00471EBC">
        <w:rPr>
          <w:rFonts w:ascii="Times New Roman" w:hAnsi="Times New Roman" w:cs="Times New Roman"/>
          <w:color w:val="1F497D" w:themeColor="text2"/>
        </w:rPr>
        <w:t xml:space="preserve"> used to compare populations of interest. The </w:t>
      </w:r>
      <w:r>
        <w:rPr>
          <w:rFonts w:ascii="Times New Roman" w:hAnsi="Times New Roman" w:cs="Times New Roman"/>
          <w:color w:val="1F497D" w:themeColor="text2"/>
        </w:rPr>
        <w:t>statistic</w:t>
      </w:r>
      <w:r w:rsidR="00471EBC">
        <w:rPr>
          <w:rFonts w:ascii="Times New Roman" w:hAnsi="Times New Roman" w:cs="Times New Roman"/>
          <w:color w:val="1F497D" w:themeColor="text2"/>
        </w:rPr>
        <w:t xml:space="preserve"> returns a probability that a randomly chosen member of the “upper” population lies above the median of the “lower” population</w:t>
      </w:r>
      <w:r>
        <w:rPr>
          <w:rFonts w:ascii="Times New Roman" w:hAnsi="Times New Roman" w:cs="Times New Roman"/>
          <w:color w:val="1F497D" w:themeColor="text2"/>
        </w:rPr>
        <w:t>;</w:t>
      </w:r>
      <w:r w:rsidR="00471EBC">
        <w:rPr>
          <w:rFonts w:ascii="Times New Roman" w:hAnsi="Times New Roman" w:cs="Times New Roman"/>
          <w:color w:val="1F497D" w:themeColor="text2"/>
        </w:rPr>
        <w:t xml:space="preserve"> a value of greater than 50% indicates a difference in the two populations.</w:t>
      </w:r>
    </w:p>
    <w:p w14:paraId="60F550FF" w14:textId="77777777" w:rsidR="00F14B85" w:rsidRDefault="00F14B85" w:rsidP="00B36723">
      <w:pPr>
        <w:spacing w:line="480" w:lineRule="auto"/>
        <w:rPr>
          <w:rFonts w:ascii="Times New Roman" w:hAnsi="Times New Roman" w:cs="Times New Roman"/>
          <w:b/>
          <w:i/>
        </w:rPr>
      </w:pPr>
    </w:p>
    <w:p w14:paraId="78447D8F" w14:textId="6984DFE4" w:rsidR="003B0453" w:rsidRDefault="003B0453" w:rsidP="00B36723">
      <w:pPr>
        <w:spacing w:line="480" w:lineRule="auto"/>
        <w:rPr>
          <w:rFonts w:ascii="Times New Roman" w:hAnsi="Times New Roman" w:cs="Times New Roman"/>
          <w:b/>
          <w:i/>
        </w:rPr>
      </w:pPr>
      <w:r>
        <w:rPr>
          <w:rFonts w:ascii="Times New Roman" w:hAnsi="Times New Roman" w:cs="Times New Roman"/>
          <w:b/>
          <w:i/>
        </w:rPr>
        <w:t>Revision of the False St</w:t>
      </w:r>
      <w:r w:rsidR="00FB4F3D">
        <w:rPr>
          <w:rFonts w:ascii="Times New Roman" w:hAnsi="Times New Roman" w:cs="Times New Roman"/>
          <w:b/>
          <w:i/>
        </w:rPr>
        <w:t>art Detection Threshold</w:t>
      </w:r>
    </w:p>
    <w:p w14:paraId="298E118F" w14:textId="27E7A303" w:rsidR="00FB4F3D" w:rsidRPr="00FB4F3D" w:rsidRDefault="00FB4F3D" w:rsidP="00B36723">
      <w:pPr>
        <w:spacing w:line="480" w:lineRule="auto"/>
        <w:rPr>
          <w:rFonts w:ascii="Times New Roman" w:hAnsi="Times New Roman" w:cs="Times New Roman"/>
        </w:rPr>
      </w:pPr>
      <w:r>
        <w:rPr>
          <w:rFonts w:ascii="Times New Roman" w:hAnsi="Times New Roman" w:cs="Times New Roman"/>
        </w:rPr>
        <w:lastRenderedPageBreak/>
        <w:t xml:space="preserve">For </w:t>
      </w:r>
      <w:r w:rsidR="00C7609C">
        <w:rPr>
          <w:rFonts w:ascii="Times New Roman" w:hAnsi="Times New Roman" w:cs="Times New Roman"/>
        </w:rPr>
        <w:t xml:space="preserve">men </w:t>
      </w:r>
      <w:r>
        <w:rPr>
          <w:rFonts w:ascii="Times New Roman" w:hAnsi="Times New Roman" w:cs="Times New Roman"/>
        </w:rPr>
        <w:t xml:space="preserve">and </w:t>
      </w:r>
      <w:r w:rsidR="00C7609C">
        <w:rPr>
          <w:rFonts w:ascii="Times New Roman" w:hAnsi="Times New Roman" w:cs="Times New Roman"/>
        </w:rPr>
        <w:t>women</w:t>
      </w:r>
      <w:r>
        <w:rPr>
          <w:rFonts w:ascii="Times New Roman" w:hAnsi="Times New Roman" w:cs="Times New Roman"/>
        </w:rPr>
        <w:t xml:space="preserve">, an EMGD was estimated to fit the </w:t>
      </w:r>
      <w:r w:rsidR="00835861">
        <w:rPr>
          <w:rFonts w:ascii="Times New Roman" w:hAnsi="Times New Roman" w:cs="Times New Roman"/>
        </w:rPr>
        <w:t>sex</w:t>
      </w:r>
      <w:ins w:id="138" w:author="Edward Winter" w:date="2016-06-06T20:44:00Z">
        <w:r w:rsidR="00C61288">
          <w:rPr>
            <w:rFonts w:ascii="Times New Roman" w:hAnsi="Times New Roman" w:cs="Times New Roman"/>
          </w:rPr>
          <w:t>-</w:t>
        </w:r>
      </w:ins>
      <w:del w:id="139" w:author="Edward Winter" w:date="2016-06-06T20:44:00Z">
        <w:r w:rsidDel="00C61288">
          <w:rPr>
            <w:rFonts w:ascii="Times New Roman" w:hAnsi="Times New Roman" w:cs="Times New Roman"/>
          </w:rPr>
          <w:delText xml:space="preserve"> </w:delText>
        </w:r>
      </w:del>
      <w:r>
        <w:rPr>
          <w:rFonts w:ascii="Times New Roman" w:hAnsi="Times New Roman" w:cs="Times New Roman"/>
        </w:rPr>
        <w:t>specific RTs across all ruling periods.</w:t>
      </w:r>
      <w:r w:rsidR="00B83A84">
        <w:rPr>
          <w:rFonts w:ascii="Times New Roman" w:hAnsi="Times New Roman" w:cs="Times New Roman"/>
        </w:rPr>
        <w:t xml:space="preserve"> </w:t>
      </w:r>
      <w:r>
        <w:rPr>
          <w:rFonts w:ascii="Times New Roman" w:hAnsi="Times New Roman" w:cs="Times New Roman"/>
        </w:rPr>
        <w:t xml:space="preserve"> The CDF of the EMGD presented earlier </w:t>
      </w:r>
      <w:ins w:id="140" w:author="Edward Winter" w:date="2016-06-06T20:44:00Z">
        <w:r w:rsidR="00B65E47">
          <w:rPr>
            <w:rFonts w:ascii="Times New Roman" w:hAnsi="Times New Roman" w:cs="Times New Roman"/>
          </w:rPr>
          <w:t>identified</w:t>
        </w:r>
      </w:ins>
      <w:del w:id="141" w:author="Edward Winter" w:date="2016-06-06T20:44:00Z">
        <w:r w:rsidDel="00B65E47">
          <w:rPr>
            <w:rFonts w:ascii="Times New Roman" w:hAnsi="Times New Roman" w:cs="Times New Roman"/>
          </w:rPr>
          <w:delText>was utilised to find</w:delText>
        </w:r>
      </w:del>
      <w:r>
        <w:rPr>
          <w:rFonts w:ascii="Times New Roman" w:hAnsi="Times New Roman" w:cs="Times New Roman"/>
        </w:rPr>
        <w:t xml:space="preserve"> the threshold (</w:t>
      </w:r>
      <w:r>
        <w:rPr>
          <w:rFonts w:ascii="Times New Roman" w:hAnsi="Times New Roman" w:cs="Times New Roman"/>
          <w:i/>
        </w:rPr>
        <w:t>T</w:t>
      </w:r>
      <w:r>
        <w:rPr>
          <w:rFonts w:ascii="Times New Roman" w:hAnsi="Times New Roman" w:cs="Times New Roman"/>
        </w:rPr>
        <w:t xml:space="preserve">) </w:t>
      </w:r>
      <w:ins w:id="142" w:author="Edward Winter" w:date="2016-06-06T20:45:00Z">
        <w:r w:rsidR="00B40FA4">
          <w:rPr>
            <w:rFonts w:ascii="Times New Roman" w:hAnsi="Times New Roman" w:cs="Times New Roman"/>
          </w:rPr>
          <w:t xml:space="preserve">above </w:t>
        </w:r>
      </w:ins>
      <w:r>
        <w:rPr>
          <w:rFonts w:ascii="Times New Roman" w:hAnsi="Times New Roman" w:cs="Times New Roman"/>
        </w:rPr>
        <w:t>which 99% of the observed RTs lay</w:t>
      </w:r>
      <w:del w:id="143" w:author="Edward Winter" w:date="2016-06-06T20:45:00Z">
        <w:r w:rsidDel="00B40FA4">
          <w:rPr>
            <w:rFonts w:ascii="Times New Roman" w:hAnsi="Times New Roman" w:cs="Times New Roman"/>
          </w:rPr>
          <w:delText xml:space="preserve"> above</w:delText>
        </w:r>
      </w:del>
      <w:r>
        <w:rPr>
          <w:rFonts w:ascii="Times New Roman" w:hAnsi="Times New Roman" w:cs="Times New Roman"/>
        </w:rPr>
        <w:t xml:space="preserve">. </w:t>
      </w:r>
      <w:r w:rsidR="00B83A84">
        <w:rPr>
          <w:rFonts w:ascii="Times New Roman" w:hAnsi="Times New Roman" w:cs="Times New Roman"/>
        </w:rPr>
        <w:t xml:space="preserve"> </w:t>
      </w:r>
      <w:r>
        <w:rPr>
          <w:rFonts w:ascii="Times New Roman" w:hAnsi="Times New Roman" w:cs="Times New Roman"/>
        </w:rPr>
        <w:t xml:space="preserve">The identified threshold is </w:t>
      </w:r>
      <w:r w:rsidR="004F10DD">
        <w:rPr>
          <w:rFonts w:ascii="Times New Roman" w:hAnsi="Times New Roman" w:cs="Times New Roman"/>
        </w:rPr>
        <w:t>proposed as an effective method to determine</w:t>
      </w:r>
      <w:r>
        <w:rPr>
          <w:rFonts w:ascii="Times New Roman" w:hAnsi="Times New Roman" w:cs="Times New Roman"/>
        </w:rPr>
        <w:t xml:space="preserve"> the true </w:t>
      </w:r>
      <w:r w:rsidR="004F10DD">
        <w:rPr>
          <w:rFonts w:ascii="Times New Roman" w:hAnsi="Times New Roman" w:cs="Times New Roman"/>
        </w:rPr>
        <w:t>minimum</w:t>
      </w:r>
      <w:r>
        <w:rPr>
          <w:rFonts w:ascii="Times New Roman" w:hAnsi="Times New Roman" w:cs="Times New Roman"/>
        </w:rPr>
        <w:t xml:space="preserve"> RT by an elite athlete </w:t>
      </w:r>
      <w:r w:rsidR="004F10DD">
        <w:rPr>
          <w:rFonts w:ascii="Times New Roman" w:hAnsi="Times New Roman" w:cs="Times New Roman"/>
        </w:rPr>
        <w:t>using</w:t>
      </w:r>
      <w:r>
        <w:rPr>
          <w:rFonts w:ascii="Times New Roman" w:hAnsi="Times New Roman" w:cs="Times New Roman"/>
        </w:rPr>
        <w:t xml:space="preserve"> the current </w:t>
      </w:r>
      <w:commentRangeStart w:id="144"/>
      <w:r>
        <w:rPr>
          <w:rFonts w:ascii="Times New Roman" w:hAnsi="Times New Roman" w:cs="Times New Roman"/>
        </w:rPr>
        <w:t>technology</w:t>
      </w:r>
      <w:commentRangeEnd w:id="144"/>
      <w:r w:rsidR="00147819">
        <w:rPr>
          <w:rStyle w:val="CommentReference"/>
        </w:rPr>
        <w:commentReference w:id="144"/>
      </w:r>
      <w:r>
        <w:rPr>
          <w:rFonts w:ascii="Times New Roman" w:hAnsi="Times New Roman" w:cs="Times New Roman"/>
        </w:rPr>
        <w:t xml:space="preserve"> </w:t>
      </w:r>
      <w:r w:rsidR="004F10DD">
        <w:rPr>
          <w:rFonts w:ascii="Times New Roman" w:hAnsi="Times New Roman" w:cs="Times New Roman"/>
        </w:rPr>
        <w:t>approved</w:t>
      </w:r>
      <w:r>
        <w:rPr>
          <w:rFonts w:ascii="Times New Roman" w:hAnsi="Times New Roman" w:cs="Times New Roman"/>
        </w:rPr>
        <w:t xml:space="preserve"> by the IAAF.</w:t>
      </w:r>
    </w:p>
    <w:p w14:paraId="7F38515E" w14:textId="77777777" w:rsidR="00BD524E" w:rsidRDefault="00BD524E" w:rsidP="00B36723">
      <w:pPr>
        <w:spacing w:line="480" w:lineRule="auto"/>
        <w:rPr>
          <w:rFonts w:ascii="Times New Roman" w:hAnsi="Times New Roman" w:cs="Times New Roman"/>
          <w:b/>
        </w:rPr>
      </w:pPr>
    </w:p>
    <w:p w14:paraId="6AF3423C" w14:textId="1DCB5F51" w:rsidR="00822BA0" w:rsidRDefault="00822BA0" w:rsidP="00B36723">
      <w:pPr>
        <w:spacing w:line="480" w:lineRule="auto"/>
        <w:rPr>
          <w:rFonts w:ascii="Times New Roman" w:hAnsi="Times New Roman" w:cs="Times New Roman"/>
          <w:b/>
        </w:rPr>
      </w:pPr>
      <w:r w:rsidRPr="00B36723">
        <w:rPr>
          <w:rFonts w:ascii="Times New Roman" w:hAnsi="Times New Roman" w:cs="Times New Roman"/>
          <w:b/>
        </w:rPr>
        <w:t>Results</w:t>
      </w:r>
    </w:p>
    <w:p w14:paraId="53F8DEA1" w14:textId="386368AA" w:rsidR="00A56E00" w:rsidRDefault="00746605" w:rsidP="00B36723">
      <w:pPr>
        <w:spacing w:line="480" w:lineRule="auto"/>
        <w:rPr>
          <w:rFonts w:ascii="Times New Roman" w:hAnsi="Times New Roman" w:cs="Times New Roman"/>
        </w:rPr>
      </w:pPr>
      <w:r w:rsidRPr="00F37972">
        <w:rPr>
          <w:rFonts w:ascii="Times New Roman" w:hAnsi="Times New Roman" w:cs="Times New Roman"/>
          <w:color w:val="1F497D" w:themeColor="text2"/>
        </w:rPr>
        <w:t>Men’s events reported a</w:t>
      </w:r>
      <w:r w:rsidR="000D0112" w:rsidRPr="00F37972">
        <w:rPr>
          <w:rFonts w:ascii="Times New Roman" w:hAnsi="Times New Roman" w:cs="Times New Roman"/>
          <w:color w:val="1F497D" w:themeColor="text2"/>
        </w:rPr>
        <w:t xml:space="preserve"> median value of 156 ms and 159 ms for World and European Championships respectively, while women’s events reported medians of 161 ms and 164 ms respectively. </w:t>
      </w:r>
      <w:r w:rsidR="00273283" w:rsidRPr="00273283">
        <w:rPr>
          <w:rFonts w:ascii="Times New Roman" w:hAnsi="Times New Roman" w:cs="Times New Roman"/>
        </w:rPr>
        <w:t xml:space="preserve">Table </w:t>
      </w:r>
      <w:r w:rsidR="00273283">
        <w:rPr>
          <w:rFonts w:ascii="Times New Roman" w:hAnsi="Times New Roman" w:cs="Times New Roman"/>
        </w:rPr>
        <w:t xml:space="preserve">1 </w:t>
      </w:r>
      <w:r w:rsidR="00273283" w:rsidRPr="00273283">
        <w:rPr>
          <w:rFonts w:ascii="Times New Roman" w:hAnsi="Times New Roman" w:cs="Times New Roman"/>
        </w:rPr>
        <w:t xml:space="preserve">provides </w:t>
      </w:r>
      <w:r w:rsidR="005B4594">
        <w:rPr>
          <w:rFonts w:ascii="Times New Roman" w:hAnsi="Times New Roman" w:cs="Times New Roman"/>
        </w:rPr>
        <w:t xml:space="preserve">descriptive </w:t>
      </w:r>
      <w:r w:rsidR="00273283" w:rsidRPr="00273283">
        <w:rPr>
          <w:rFonts w:ascii="Times New Roman" w:hAnsi="Times New Roman" w:cs="Times New Roman"/>
        </w:rPr>
        <w:t xml:space="preserve">statistics for the </w:t>
      </w:r>
      <w:r w:rsidR="00750BB6">
        <w:rPr>
          <w:rFonts w:ascii="Times New Roman" w:hAnsi="Times New Roman" w:cs="Times New Roman"/>
        </w:rPr>
        <w:t>RTs</w:t>
      </w:r>
      <w:r w:rsidR="00273283" w:rsidRPr="00273283">
        <w:rPr>
          <w:rFonts w:ascii="Times New Roman" w:hAnsi="Times New Roman" w:cs="Times New Roman"/>
        </w:rPr>
        <w:t xml:space="preserve"> of elite sprinters </w:t>
      </w:r>
      <w:r w:rsidR="00750BB6">
        <w:rPr>
          <w:rFonts w:ascii="Times New Roman" w:hAnsi="Times New Roman" w:cs="Times New Roman"/>
        </w:rPr>
        <w:t>relative to</w:t>
      </w:r>
      <w:r w:rsidR="00273283" w:rsidRPr="00273283">
        <w:rPr>
          <w:rFonts w:ascii="Times New Roman" w:hAnsi="Times New Roman" w:cs="Times New Roman"/>
        </w:rPr>
        <w:t xml:space="preserve"> rule change periods set down by the IAAF </w:t>
      </w:r>
      <w:r w:rsidR="004A4340">
        <w:rPr>
          <w:rFonts w:ascii="Times New Roman" w:hAnsi="Times New Roman" w:cs="Times New Roman"/>
        </w:rPr>
        <w:t>for men and women</w:t>
      </w:r>
      <w:r w:rsidR="00A56E00">
        <w:rPr>
          <w:rFonts w:ascii="Times New Roman" w:hAnsi="Times New Roman" w:cs="Times New Roman"/>
        </w:rPr>
        <w:t xml:space="preserve">. </w:t>
      </w:r>
      <w:r w:rsidR="00B83A84">
        <w:rPr>
          <w:rFonts w:ascii="Times New Roman" w:hAnsi="Times New Roman" w:cs="Times New Roman"/>
        </w:rPr>
        <w:t xml:space="preserve"> </w:t>
      </w:r>
      <w:r w:rsidR="00C7609C">
        <w:rPr>
          <w:rFonts w:ascii="Times New Roman" w:hAnsi="Times New Roman" w:cs="Times New Roman"/>
        </w:rPr>
        <w:t xml:space="preserve">The median </w:t>
      </w:r>
      <w:r w:rsidR="007F3A60">
        <w:rPr>
          <w:rFonts w:ascii="Times New Roman" w:hAnsi="Times New Roman" w:cs="Times New Roman"/>
        </w:rPr>
        <w:t>and a</w:t>
      </w:r>
      <w:r w:rsidR="00B86592">
        <w:rPr>
          <w:rFonts w:ascii="Times New Roman" w:hAnsi="Times New Roman" w:cs="Times New Roman"/>
        </w:rPr>
        <w:t xml:space="preserve"> 95%</w:t>
      </w:r>
      <w:r w:rsidR="00C7609C">
        <w:rPr>
          <w:rFonts w:ascii="Times New Roman" w:hAnsi="Times New Roman" w:cs="Times New Roman"/>
        </w:rPr>
        <w:t xml:space="preserve"> co</w:t>
      </w:r>
      <w:r w:rsidR="007F3A60">
        <w:rPr>
          <w:rFonts w:ascii="Times New Roman" w:hAnsi="Times New Roman" w:cs="Times New Roman"/>
        </w:rPr>
        <w:t>verage interval</w:t>
      </w:r>
      <w:r w:rsidR="00C7609C">
        <w:rPr>
          <w:rFonts w:ascii="Times New Roman" w:hAnsi="Times New Roman" w:cs="Times New Roman"/>
        </w:rPr>
        <w:t xml:space="preserve"> are reported </w:t>
      </w:r>
      <w:ins w:id="145" w:author="Edward Winter" w:date="2016-06-06T20:46:00Z">
        <w:r w:rsidR="00513659">
          <w:rPr>
            <w:rFonts w:ascii="Times New Roman" w:hAnsi="Times New Roman" w:cs="Times New Roman"/>
          </w:rPr>
          <w:t>because there w</w:t>
        </w:r>
      </w:ins>
      <w:r w:rsidR="00C7609C">
        <w:rPr>
          <w:rFonts w:ascii="Times New Roman" w:hAnsi="Times New Roman" w:cs="Times New Roman"/>
        </w:rPr>
        <w:t xml:space="preserve">as a positive skew </w:t>
      </w:r>
      <w:del w:id="146" w:author="Edward Winter" w:date="2016-06-06T20:46:00Z">
        <w:r w:rsidR="00C7609C" w:rsidDel="00513659">
          <w:rPr>
            <w:rFonts w:ascii="Times New Roman" w:hAnsi="Times New Roman" w:cs="Times New Roman"/>
          </w:rPr>
          <w:delText>was observed</w:delText>
        </w:r>
      </w:del>
      <w:r w:rsidR="00C7609C">
        <w:rPr>
          <w:rFonts w:ascii="Times New Roman" w:hAnsi="Times New Roman" w:cs="Times New Roman"/>
        </w:rPr>
        <w:t xml:space="preserve"> in the RTs.  </w:t>
      </w:r>
      <w:r w:rsidR="00A56E00">
        <w:rPr>
          <w:rFonts w:ascii="Times New Roman" w:hAnsi="Times New Roman" w:cs="Times New Roman"/>
        </w:rPr>
        <w:t xml:space="preserve">The rows of the table represent the combination of ruling period and sex. </w:t>
      </w:r>
      <w:r w:rsidR="00B83A84">
        <w:rPr>
          <w:rFonts w:ascii="Times New Roman" w:hAnsi="Times New Roman" w:cs="Times New Roman"/>
        </w:rPr>
        <w:t xml:space="preserve"> </w:t>
      </w:r>
      <w:r w:rsidR="00A56E00">
        <w:rPr>
          <w:rFonts w:ascii="Times New Roman" w:hAnsi="Times New Roman" w:cs="Times New Roman"/>
        </w:rPr>
        <w:t>The columns provide the number of observations, the median, a 95% co</w:t>
      </w:r>
      <w:r w:rsidR="007F3A60">
        <w:rPr>
          <w:rFonts w:ascii="Times New Roman" w:hAnsi="Times New Roman" w:cs="Times New Roman"/>
        </w:rPr>
        <w:t>verag</w:t>
      </w:r>
      <w:r w:rsidR="00A56E00">
        <w:rPr>
          <w:rFonts w:ascii="Times New Roman" w:hAnsi="Times New Roman" w:cs="Times New Roman"/>
        </w:rPr>
        <w:t xml:space="preserve">e interval and the number of false starts recorded in the period. </w:t>
      </w:r>
    </w:p>
    <w:p w14:paraId="1032D918" w14:textId="6096FDCC" w:rsidR="00A56E00" w:rsidRDefault="00A56E00" w:rsidP="005B4594">
      <w:pPr>
        <w:spacing w:line="480" w:lineRule="auto"/>
        <w:jc w:val="center"/>
        <w:rPr>
          <w:rFonts w:ascii="Times New Roman" w:hAnsi="Times New Roman" w:cs="Times New Roman"/>
        </w:rPr>
      </w:pPr>
      <w:r>
        <w:rPr>
          <w:rFonts w:ascii="Times New Roman" w:hAnsi="Times New Roman" w:cs="Times New Roman"/>
        </w:rPr>
        <w:t>****Table 1 near here****</w:t>
      </w:r>
    </w:p>
    <w:p w14:paraId="466660A9" w14:textId="47DD54CA" w:rsidR="00A56E00" w:rsidRDefault="005B4594" w:rsidP="00B36723">
      <w:pPr>
        <w:spacing w:line="480" w:lineRule="auto"/>
        <w:rPr>
          <w:rFonts w:ascii="Times New Roman" w:hAnsi="Times New Roman" w:cs="Times New Roman"/>
        </w:rPr>
      </w:pPr>
      <w:r>
        <w:rPr>
          <w:rFonts w:ascii="Times New Roman" w:hAnsi="Times New Roman" w:cs="Times New Roman"/>
        </w:rPr>
        <w:t>B</w:t>
      </w:r>
      <w:r w:rsidRPr="001B2D3C">
        <w:rPr>
          <w:rFonts w:ascii="Times New Roman" w:hAnsi="Times New Roman" w:cs="Times New Roman"/>
        </w:rPr>
        <w:t>ox</w:t>
      </w:r>
      <w:r w:rsidR="001B2D3C" w:rsidRPr="001B2D3C">
        <w:rPr>
          <w:rFonts w:ascii="Times New Roman" w:hAnsi="Times New Roman" w:cs="Times New Roman"/>
        </w:rPr>
        <w:t>-and-whisker plot</w:t>
      </w:r>
      <w:r w:rsidR="00750BB6">
        <w:rPr>
          <w:rFonts w:ascii="Times New Roman" w:hAnsi="Times New Roman" w:cs="Times New Roman"/>
        </w:rPr>
        <w:t>s</w:t>
      </w:r>
      <w:r w:rsidR="001B2D3C" w:rsidRPr="001B2D3C">
        <w:rPr>
          <w:rFonts w:ascii="Times New Roman" w:hAnsi="Times New Roman" w:cs="Times New Roman"/>
        </w:rPr>
        <w:t xml:space="preserve"> for the </w:t>
      </w:r>
      <w:r w:rsidR="002C119D">
        <w:rPr>
          <w:rFonts w:ascii="Times New Roman" w:hAnsi="Times New Roman" w:cs="Times New Roman"/>
        </w:rPr>
        <w:t>RTs</w:t>
      </w:r>
      <w:r w:rsidR="001B2D3C" w:rsidRPr="001B2D3C">
        <w:rPr>
          <w:rFonts w:ascii="Times New Roman" w:hAnsi="Times New Roman" w:cs="Times New Roman"/>
        </w:rPr>
        <w:t xml:space="preserve"> by</w:t>
      </w:r>
      <w:r w:rsidR="001B2D3C">
        <w:rPr>
          <w:rFonts w:ascii="Times New Roman" w:hAnsi="Times New Roman" w:cs="Times New Roman"/>
        </w:rPr>
        <w:t xml:space="preserve"> ruling period </w:t>
      </w:r>
      <w:r w:rsidR="00750BB6">
        <w:rPr>
          <w:rFonts w:ascii="Times New Roman" w:hAnsi="Times New Roman" w:cs="Times New Roman"/>
        </w:rPr>
        <w:t xml:space="preserve">are </w:t>
      </w:r>
      <w:r w:rsidR="001B2D3C">
        <w:rPr>
          <w:rFonts w:ascii="Times New Roman" w:hAnsi="Times New Roman" w:cs="Times New Roman"/>
        </w:rPr>
        <w:t>presented in F</w:t>
      </w:r>
      <w:r w:rsidR="001B2D3C" w:rsidRPr="001B2D3C">
        <w:rPr>
          <w:rFonts w:ascii="Times New Roman" w:hAnsi="Times New Roman" w:cs="Times New Roman"/>
        </w:rPr>
        <w:t xml:space="preserve">igure </w:t>
      </w:r>
      <w:r w:rsidR="001B2D3C">
        <w:rPr>
          <w:rFonts w:ascii="Times New Roman" w:hAnsi="Times New Roman" w:cs="Times New Roman"/>
        </w:rPr>
        <w:t>1</w:t>
      </w:r>
      <w:r w:rsidR="001B2D3C" w:rsidRPr="001B2D3C">
        <w:rPr>
          <w:rFonts w:ascii="Times New Roman" w:hAnsi="Times New Roman" w:cs="Times New Roman"/>
        </w:rPr>
        <w:t xml:space="preserve">. </w:t>
      </w:r>
      <w:r w:rsidR="00B83A84">
        <w:rPr>
          <w:rFonts w:ascii="Times New Roman" w:hAnsi="Times New Roman" w:cs="Times New Roman"/>
        </w:rPr>
        <w:t xml:space="preserve"> </w:t>
      </w:r>
      <w:r w:rsidR="0072453D">
        <w:rPr>
          <w:rFonts w:ascii="Times New Roman" w:hAnsi="Times New Roman" w:cs="Times New Roman"/>
        </w:rPr>
        <w:t xml:space="preserve">The left panel </w:t>
      </w:r>
      <w:ins w:id="147" w:author="Edward Winter" w:date="2016-06-06T20:47:00Z">
        <w:r w:rsidR="00C35633">
          <w:rPr>
            <w:rFonts w:ascii="Times New Roman" w:hAnsi="Times New Roman" w:cs="Times New Roman"/>
          </w:rPr>
          <w:t>is for</w:t>
        </w:r>
      </w:ins>
      <w:del w:id="148" w:author="Edward Winter" w:date="2016-06-06T20:47:00Z">
        <w:r w:rsidR="0072453D" w:rsidDel="00C35633">
          <w:rPr>
            <w:rFonts w:ascii="Times New Roman" w:hAnsi="Times New Roman" w:cs="Times New Roman"/>
          </w:rPr>
          <w:delText>represents</w:delText>
        </w:r>
      </w:del>
      <w:r w:rsidR="0072453D">
        <w:rPr>
          <w:rFonts w:ascii="Times New Roman" w:hAnsi="Times New Roman" w:cs="Times New Roman"/>
        </w:rPr>
        <w:t xml:space="preserve"> the </w:t>
      </w:r>
      <w:r w:rsidR="00835861">
        <w:rPr>
          <w:rFonts w:ascii="Times New Roman" w:hAnsi="Times New Roman" w:cs="Times New Roman"/>
        </w:rPr>
        <w:t>men</w:t>
      </w:r>
      <w:ins w:id="149" w:author="Edward Winter" w:date="2016-06-06T20:47:00Z">
        <w:r w:rsidR="00C35633">
          <w:rPr>
            <w:rFonts w:ascii="Times New Roman" w:hAnsi="Times New Roman" w:cs="Times New Roman"/>
          </w:rPr>
          <w:t>,</w:t>
        </w:r>
      </w:ins>
      <w:r w:rsidR="0072453D">
        <w:rPr>
          <w:rFonts w:ascii="Times New Roman" w:hAnsi="Times New Roman" w:cs="Times New Roman"/>
        </w:rPr>
        <w:t xml:space="preserve"> </w:t>
      </w:r>
      <w:ins w:id="150" w:author="Edward Winter" w:date="2016-06-06T20:47:00Z">
        <w:r w:rsidR="00C35633">
          <w:rPr>
            <w:rFonts w:ascii="Times New Roman" w:hAnsi="Times New Roman" w:cs="Times New Roman"/>
          </w:rPr>
          <w:t>the right for</w:t>
        </w:r>
      </w:ins>
      <w:del w:id="151" w:author="Edward Winter" w:date="2016-06-06T20:47:00Z">
        <w:r w:rsidR="0072453D" w:rsidDel="00C35633">
          <w:rPr>
            <w:rFonts w:ascii="Times New Roman" w:hAnsi="Times New Roman" w:cs="Times New Roman"/>
          </w:rPr>
          <w:delText>while the</w:delText>
        </w:r>
      </w:del>
      <w:r w:rsidR="0072453D">
        <w:rPr>
          <w:rFonts w:ascii="Times New Roman" w:hAnsi="Times New Roman" w:cs="Times New Roman"/>
        </w:rPr>
        <w:t xml:space="preserve"> </w:t>
      </w:r>
      <w:r w:rsidR="00835861">
        <w:rPr>
          <w:rFonts w:ascii="Times New Roman" w:hAnsi="Times New Roman" w:cs="Times New Roman"/>
        </w:rPr>
        <w:t>women</w:t>
      </w:r>
      <w:del w:id="152" w:author="Edward Winter" w:date="2016-06-06T20:48:00Z">
        <w:r w:rsidR="0072453D" w:rsidDel="00C35633">
          <w:rPr>
            <w:rFonts w:ascii="Times New Roman" w:hAnsi="Times New Roman" w:cs="Times New Roman"/>
          </w:rPr>
          <w:delText xml:space="preserve"> are presented in the right panel</w:delText>
        </w:r>
      </w:del>
      <w:r w:rsidR="0072453D">
        <w:rPr>
          <w:rFonts w:ascii="Times New Roman" w:hAnsi="Times New Roman" w:cs="Times New Roman"/>
        </w:rPr>
        <w:t xml:space="preserve">. </w:t>
      </w:r>
      <w:r w:rsidR="00B83A84">
        <w:rPr>
          <w:rFonts w:ascii="Times New Roman" w:hAnsi="Times New Roman" w:cs="Times New Roman"/>
        </w:rPr>
        <w:t xml:space="preserve"> </w:t>
      </w:r>
      <w:r w:rsidR="0072453D">
        <w:rPr>
          <w:rFonts w:ascii="Times New Roman" w:hAnsi="Times New Roman" w:cs="Times New Roman"/>
        </w:rPr>
        <w:t xml:space="preserve">The </w:t>
      </w:r>
      <w:r w:rsidR="0072453D" w:rsidRPr="002C119D">
        <w:rPr>
          <w:rFonts w:ascii="Times New Roman" w:hAnsi="Times New Roman" w:cs="Times New Roman"/>
          <w:i/>
        </w:rPr>
        <w:t>x</w:t>
      </w:r>
      <w:r w:rsidR="0072453D">
        <w:rPr>
          <w:rFonts w:ascii="Times New Roman" w:hAnsi="Times New Roman" w:cs="Times New Roman"/>
        </w:rPr>
        <w:t xml:space="preserve">-axis for both panels corresponds to the three ruling periods with the commonly scaled </w:t>
      </w:r>
      <w:r w:rsidR="0072453D" w:rsidRPr="002C119D">
        <w:rPr>
          <w:rFonts w:ascii="Times New Roman" w:hAnsi="Times New Roman" w:cs="Times New Roman"/>
          <w:i/>
        </w:rPr>
        <w:t>y</w:t>
      </w:r>
      <w:r w:rsidR="0072453D">
        <w:rPr>
          <w:rFonts w:ascii="Times New Roman" w:hAnsi="Times New Roman" w:cs="Times New Roman"/>
        </w:rPr>
        <w:t xml:space="preserve">-axis representing </w:t>
      </w:r>
      <w:r w:rsidR="002C119D">
        <w:rPr>
          <w:rFonts w:ascii="Times New Roman" w:hAnsi="Times New Roman" w:cs="Times New Roman"/>
        </w:rPr>
        <w:t>RTs</w:t>
      </w:r>
      <w:r w:rsidR="0072453D">
        <w:rPr>
          <w:rFonts w:ascii="Times New Roman" w:hAnsi="Times New Roman" w:cs="Times New Roman"/>
        </w:rPr>
        <w:t xml:space="preserve"> in milliseconds. </w:t>
      </w:r>
      <w:r w:rsidR="00B83A84">
        <w:rPr>
          <w:rFonts w:ascii="Times New Roman" w:hAnsi="Times New Roman" w:cs="Times New Roman"/>
        </w:rPr>
        <w:t xml:space="preserve"> </w:t>
      </w:r>
      <w:r w:rsidR="001B2D3C" w:rsidRPr="001B2D3C">
        <w:rPr>
          <w:rFonts w:ascii="Times New Roman" w:hAnsi="Times New Roman" w:cs="Times New Roman"/>
        </w:rPr>
        <w:t>The horizo</w:t>
      </w:r>
      <w:r w:rsidR="001B2D3C">
        <w:rPr>
          <w:rFonts w:ascii="Times New Roman" w:hAnsi="Times New Roman" w:cs="Times New Roman"/>
        </w:rPr>
        <w:t>ntal dashed line at 100</w:t>
      </w:r>
      <w:r w:rsidR="00750BB6">
        <w:rPr>
          <w:rFonts w:ascii="Times New Roman" w:hAnsi="Times New Roman" w:cs="Times New Roman"/>
        </w:rPr>
        <w:t xml:space="preserve"> </w:t>
      </w:r>
      <w:r w:rsidR="001B2D3C">
        <w:rPr>
          <w:rFonts w:ascii="Times New Roman" w:hAnsi="Times New Roman" w:cs="Times New Roman"/>
        </w:rPr>
        <w:t>ms</w:t>
      </w:r>
      <w:r w:rsidR="001B2D3C" w:rsidRPr="001B2D3C">
        <w:rPr>
          <w:rFonts w:ascii="Times New Roman" w:hAnsi="Times New Roman" w:cs="Times New Roman"/>
        </w:rPr>
        <w:t xml:space="preserve"> denotes the cu</w:t>
      </w:r>
      <w:r w:rsidR="001B2D3C">
        <w:rPr>
          <w:rFonts w:ascii="Times New Roman" w:hAnsi="Times New Roman" w:cs="Times New Roman"/>
        </w:rPr>
        <w:t xml:space="preserve">rrent disqualification limit – </w:t>
      </w:r>
      <w:r w:rsidR="001B2D3C" w:rsidRPr="001B2D3C">
        <w:rPr>
          <w:rFonts w:ascii="Times New Roman" w:hAnsi="Times New Roman" w:cs="Times New Roman"/>
        </w:rPr>
        <w:t xml:space="preserve">while </w:t>
      </w:r>
      <w:r w:rsidR="002C119D">
        <w:rPr>
          <w:rFonts w:ascii="Times New Roman" w:hAnsi="Times New Roman" w:cs="Times New Roman"/>
        </w:rPr>
        <w:t>RTs</w:t>
      </w:r>
      <w:r w:rsidR="001B2D3C">
        <w:rPr>
          <w:rFonts w:ascii="Times New Roman" w:hAnsi="Times New Roman" w:cs="Times New Roman"/>
        </w:rPr>
        <w:t xml:space="preserve"> </w:t>
      </w:r>
      <w:del w:id="153" w:author="Edward Winter" w:date="2016-06-06T20:49:00Z">
        <w:r w:rsidR="001B2D3C" w:rsidDel="001E51AF">
          <w:rPr>
            <w:rFonts w:ascii="Times New Roman" w:hAnsi="Times New Roman" w:cs="Times New Roman"/>
          </w:rPr>
          <w:delText xml:space="preserve">are </w:delText>
        </w:r>
      </w:del>
      <w:r w:rsidR="001B2D3C">
        <w:rPr>
          <w:rFonts w:ascii="Times New Roman" w:hAnsi="Times New Roman" w:cs="Times New Roman"/>
        </w:rPr>
        <w:t>recorded below 100</w:t>
      </w:r>
      <w:r w:rsidR="00750BB6">
        <w:rPr>
          <w:rFonts w:ascii="Times New Roman" w:hAnsi="Times New Roman" w:cs="Times New Roman"/>
        </w:rPr>
        <w:t xml:space="preserve"> </w:t>
      </w:r>
      <w:r w:rsidR="001B2D3C">
        <w:rPr>
          <w:rFonts w:ascii="Times New Roman" w:hAnsi="Times New Roman" w:cs="Times New Roman"/>
        </w:rPr>
        <w:t>ms</w:t>
      </w:r>
      <w:r w:rsidR="001B2D3C" w:rsidRPr="001B2D3C">
        <w:rPr>
          <w:rFonts w:ascii="Times New Roman" w:hAnsi="Times New Roman" w:cs="Times New Roman"/>
        </w:rPr>
        <w:t xml:space="preserve"> </w:t>
      </w:r>
      <w:del w:id="154" w:author="Edward Winter" w:date="2016-06-06T20:49:00Z">
        <w:r w:rsidR="001B2D3C" w:rsidRPr="001B2D3C" w:rsidDel="001E51AF">
          <w:rPr>
            <w:rFonts w:ascii="Times New Roman" w:hAnsi="Times New Roman" w:cs="Times New Roman"/>
          </w:rPr>
          <w:delText>they</w:delText>
        </w:r>
      </w:del>
      <w:r w:rsidR="001B2D3C" w:rsidRPr="001B2D3C">
        <w:rPr>
          <w:rFonts w:ascii="Times New Roman" w:hAnsi="Times New Roman" w:cs="Times New Roman"/>
        </w:rPr>
        <w:t xml:space="preserve"> correspond to false starts </w:t>
      </w:r>
      <w:ins w:id="155" w:author="Edward Winter" w:date="2016-06-06T20:49:00Z">
        <w:r w:rsidR="001E51AF">
          <w:rPr>
            <w:rFonts w:ascii="Times New Roman" w:hAnsi="Times New Roman" w:cs="Times New Roman"/>
          </w:rPr>
          <w:t>that</w:t>
        </w:r>
      </w:ins>
      <w:del w:id="156" w:author="Edward Winter" w:date="2016-06-06T20:49:00Z">
        <w:r w:rsidR="001B2D3C" w:rsidRPr="001B2D3C" w:rsidDel="001E51AF">
          <w:rPr>
            <w:rFonts w:ascii="Times New Roman" w:hAnsi="Times New Roman" w:cs="Times New Roman"/>
          </w:rPr>
          <w:delText>which</w:delText>
        </w:r>
      </w:del>
      <w:r w:rsidR="001B2D3C" w:rsidRPr="001B2D3C">
        <w:rPr>
          <w:rFonts w:ascii="Times New Roman" w:hAnsi="Times New Roman" w:cs="Times New Roman"/>
        </w:rPr>
        <w:t xml:space="preserve"> are not a true reflection of the </w:t>
      </w:r>
      <w:r w:rsidR="00750BB6">
        <w:rPr>
          <w:rFonts w:ascii="Times New Roman" w:hAnsi="Times New Roman" w:cs="Times New Roman"/>
        </w:rPr>
        <w:t>shortest</w:t>
      </w:r>
      <w:r w:rsidR="00750BB6" w:rsidRPr="001B2D3C">
        <w:rPr>
          <w:rFonts w:ascii="Times New Roman" w:hAnsi="Times New Roman" w:cs="Times New Roman"/>
        </w:rPr>
        <w:t xml:space="preserve"> </w:t>
      </w:r>
      <w:r w:rsidR="001B2D3C" w:rsidRPr="001B2D3C">
        <w:rPr>
          <w:rFonts w:ascii="Times New Roman" w:hAnsi="Times New Roman" w:cs="Times New Roman"/>
        </w:rPr>
        <w:t xml:space="preserve">valid </w:t>
      </w:r>
      <w:r w:rsidR="002C119D">
        <w:rPr>
          <w:rFonts w:ascii="Times New Roman" w:hAnsi="Times New Roman" w:cs="Times New Roman"/>
        </w:rPr>
        <w:t>RTs</w:t>
      </w:r>
      <w:r w:rsidR="001B2D3C" w:rsidRPr="001B2D3C">
        <w:rPr>
          <w:rFonts w:ascii="Times New Roman" w:hAnsi="Times New Roman" w:cs="Times New Roman"/>
        </w:rPr>
        <w:t xml:space="preserve"> in elite </w:t>
      </w:r>
      <w:r w:rsidR="002C119D" w:rsidRPr="001B2D3C">
        <w:rPr>
          <w:rFonts w:ascii="Times New Roman" w:hAnsi="Times New Roman" w:cs="Times New Roman"/>
        </w:rPr>
        <w:lastRenderedPageBreak/>
        <w:t>athlet</w:t>
      </w:r>
      <w:r w:rsidR="002C119D">
        <w:rPr>
          <w:rFonts w:ascii="Times New Roman" w:hAnsi="Times New Roman" w:cs="Times New Roman"/>
        </w:rPr>
        <w:t>ics</w:t>
      </w:r>
      <w:r w:rsidR="00B83A84">
        <w:rPr>
          <w:rFonts w:ascii="Times New Roman" w:hAnsi="Times New Roman" w:cs="Times New Roman"/>
        </w:rPr>
        <w:t xml:space="preserve">.  </w:t>
      </w:r>
      <w:r w:rsidR="00062750">
        <w:rPr>
          <w:rFonts w:ascii="Times New Roman" w:hAnsi="Times New Roman" w:cs="Times New Roman"/>
        </w:rPr>
        <w:t xml:space="preserve">The circled numbers below the threshold line provide the number of disqualifications </w:t>
      </w:r>
      <w:ins w:id="157" w:author="Edward Winter" w:date="2016-06-06T20:49:00Z">
        <w:r w:rsidR="001E51AF">
          <w:rPr>
            <w:rFonts w:ascii="Times New Roman" w:hAnsi="Times New Roman" w:cs="Times New Roman"/>
          </w:rPr>
          <w:t>because of</w:t>
        </w:r>
      </w:ins>
      <w:del w:id="158" w:author="Edward Winter" w:date="2016-06-06T20:49:00Z">
        <w:r w:rsidR="00062750" w:rsidDel="001E51AF">
          <w:rPr>
            <w:rFonts w:ascii="Times New Roman" w:hAnsi="Times New Roman" w:cs="Times New Roman"/>
          </w:rPr>
          <w:delText>due to</w:delText>
        </w:r>
      </w:del>
      <w:r w:rsidR="00062750">
        <w:rPr>
          <w:rFonts w:ascii="Times New Roman" w:hAnsi="Times New Roman" w:cs="Times New Roman"/>
        </w:rPr>
        <w:t xml:space="preserve"> false starts </w:t>
      </w:r>
      <w:ins w:id="159" w:author="Edward Winter" w:date="2016-06-06T20:49:00Z">
        <w:r w:rsidR="001E51AF">
          <w:rPr>
            <w:rFonts w:ascii="Times New Roman" w:hAnsi="Times New Roman" w:cs="Times New Roman"/>
          </w:rPr>
          <w:t xml:space="preserve">according </w:t>
        </w:r>
      </w:ins>
      <w:del w:id="160" w:author="Edward Winter" w:date="2016-06-06T20:49:00Z">
        <w:r w:rsidR="00062750" w:rsidDel="001E51AF">
          <w:rPr>
            <w:rFonts w:ascii="Times New Roman" w:hAnsi="Times New Roman" w:cs="Times New Roman"/>
          </w:rPr>
          <w:delText>relative</w:delText>
        </w:r>
      </w:del>
      <w:r w:rsidR="00062750">
        <w:rPr>
          <w:rFonts w:ascii="Times New Roman" w:hAnsi="Times New Roman" w:cs="Times New Roman"/>
        </w:rPr>
        <w:t xml:space="preserve"> to sex and ruling period.</w:t>
      </w:r>
    </w:p>
    <w:p w14:paraId="4506D91D" w14:textId="08767DDB" w:rsidR="00A56E00" w:rsidRDefault="0072453D" w:rsidP="005B4594">
      <w:pPr>
        <w:spacing w:line="480" w:lineRule="auto"/>
        <w:jc w:val="center"/>
        <w:rPr>
          <w:rFonts w:ascii="Times New Roman" w:hAnsi="Times New Roman" w:cs="Times New Roman"/>
        </w:rPr>
      </w:pPr>
      <w:r>
        <w:rPr>
          <w:rFonts w:ascii="Times New Roman" w:hAnsi="Times New Roman" w:cs="Times New Roman"/>
        </w:rPr>
        <w:t>****Figure 1 near here****</w:t>
      </w:r>
    </w:p>
    <w:p w14:paraId="45E1F4BB" w14:textId="3579E737" w:rsidR="0072453D" w:rsidRDefault="0084277A" w:rsidP="00B36723">
      <w:pPr>
        <w:spacing w:line="480" w:lineRule="auto"/>
        <w:rPr>
          <w:rFonts w:ascii="Times New Roman" w:hAnsi="Times New Roman" w:cs="Times New Roman"/>
        </w:rPr>
      </w:pPr>
      <w:r>
        <w:rPr>
          <w:rFonts w:ascii="Times New Roman" w:hAnsi="Times New Roman" w:cs="Times New Roman"/>
        </w:rPr>
        <w:t>The</w:t>
      </w:r>
      <w:r w:rsidRPr="0084277A">
        <w:rPr>
          <w:rFonts w:ascii="Times New Roman" w:hAnsi="Times New Roman" w:cs="Times New Roman"/>
        </w:rPr>
        <w:t xml:space="preserve"> results of fitting the </w:t>
      </w:r>
      <w:r>
        <w:rPr>
          <w:rFonts w:ascii="Times New Roman" w:hAnsi="Times New Roman" w:cs="Times New Roman"/>
        </w:rPr>
        <w:t>EMG</w:t>
      </w:r>
      <w:r w:rsidR="002C119D">
        <w:rPr>
          <w:rFonts w:ascii="Times New Roman" w:hAnsi="Times New Roman" w:cs="Times New Roman"/>
        </w:rPr>
        <w:t>D</w:t>
      </w:r>
      <w:r w:rsidRPr="0084277A">
        <w:rPr>
          <w:rFonts w:ascii="Times New Roman" w:hAnsi="Times New Roman" w:cs="Times New Roman"/>
        </w:rPr>
        <w:t xml:space="preserve"> for </w:t>
      </w:r>
      <w:r w:rsidR="00835861">
        <w:rPr>
          <w:rFonts w:ascii="Times New Roman" w:hAnsi="Times New Roman" w:cs="Times New Roman"/>
        </w:rPr>
        <w:t>men and women</w:t>
      </w:r>
      <w:r w:rsidRPr="0084277A">
        <w:rPr>
          <w:rFonts w:ascii="Times New Roman" w:hAnsi="Times New Roman" w:cs="Times New Roman"/>
        </w:rPr>
        <w:t xml:space="preserve"> in each ruling period</w:t>
      </w:r>
      <w:r>
        <w:rPr>
          <w:rFonts w:ascii="Times New Roman" w:hAnsi="Times New Roman" w:cs="Times New Roman"/>
        </w:rPr>
        <w:t xml:space="preserve"> are provided in Table 2 and Figure 2</w:t>
      </w:r>
      <w:r w:rsidRPr="0084277A">
        <w:rPr>
          <w:rFonts w:ascii="Times New Roman" w:hAnsi="Times New Roman" w:cs="Times New Roman"/>
        </w:rPr>
        <w:t xml:space="preserve">. </w:t>
      </w:r>
      <w:r w:rsidR="00B83A84">
        <w:rPr>
          <w:rFonts w:ascii="Times New Roman" w:hAnsi="Times New Roman" w:cs="Times New Roman"/>
        </w:rPr>
        <w:t xml:space="preserve"> </w:t>
      </w:r>
      <w:r w:rsidR="00750BB6">
        <w:rPr>
          <w:rFonts w:ascii="Times New Roman" w:hAnsi="Times New Roman" w:cs="Times New Roman"/>
        </w:rPr>
        <w:t>These also</w:t>
      </w:r>
      <w:r>
        <w:rPr>
          <w:rFonts w:ascii="Times New Roman" w:hAnsi="Times New Roman" w:cs="Times New Roman"/>
        </w:rPr>
        <w:t xml:space="preserve"> compare</w:t>
      </w:r>
      <w:r w:rsidRPr="0084277A">
        <w:rPr>
          <w:rFonts w:ascii="Times New Roman" w:hAnsi="Times New Roman" w:cs="Times New Roman"/>
        </w:rPr>
        <w:t xml:space="preserve"> the distributional properties of </w:t>
      </w:r>
      <w:r w:rsidR="00750BB6">
        <w:rPr>
          <w:rFonts w:ascii="Times New Roman" w:hAnsi="Times New Roman" w:cs="Times New Roman"/>
        </w:rPr>
        <w:t>RTs</w:t>
      </w:r>
      <w:r w:rsidRPr="0084277A">
        <w:rPr>
          <w:rFonts w:ascii="Times New Roman" w:hAnsi="Times New Roman" w:cs="Times New Roman"/>
        </w:rPr>
        <w:t xml:space="preserve"> from first round events and finals</w:t>
      </w:r>
      <w:r w:rsidR="002C119D">
        <w:rPr>
          <w:rFonts w:ascii="Times New Roman" w:hAnsi="Times New Roman" w:cs="Times New Roman"/>
        </w:rPr>
        <w:t xml:space="preserve">, </w:t>
      </w:r>
      <w:r w:rsidR="004A4340">
        <w:rPr>
          <w:rFonts w:ascii="Times New Roman" w:hAnsi="Times New Roman" w:cs="Times New Roman"/>
        </w:rPr>
        <w:t xml:space="preserve">since </w:t>
      </w:r>
      <w:r w:rsidR="002C119D">
        <w:rPr>
          <w:rFonts w:ascii="Times New Roman" w:hAnsi="Times New Roman" w:cs="Times New Roman"/>
        </w:rPr>
        <w:t xml:space="preserve">races of </w:t>
      </w:r>
      <w:r w:rsidR="004A4340">
        <w:rPr>
          <w:rFonts w:ascii="Times New Roman" w:hAnsi="Times New Roman" w:cs="Times New Roman"/>
        </w:rPr>
        <w:t xml:space="preserve">greater importance </w:t>
      </w:r>
      <w:ins w:id="161" w:author="Edward Winter" w:date="2016-06-06T20:50:00Z">
        <w:r w:rsidR="001168D3">
          <w:rPr>
            <w:rFonts w:ascii="Times New Roman" w:hAnsi="Times New Roman" w:cs="Times New Roman"/>
          </w:rPr>
          <w:t>could</w:t>
        </w:r>
      </w:ins>
      <w:del w:id="162" w:author="Edward Winter" w:date="2016-06-06T20:50:00Z">
        <w:r w:rsidR="002C119D" w:rsidDel="001168D3">
          <w:rPr>
            <w:rFonts w:ascii="Times New Roman" w:hAnsi="Times New Roman" w:cs="Times New Roman"/>
          </w:rPr>
          <w:delText>may</w:delText>
        </w:r>
      </w:del>
      <w:r w:rsidR="002C119D">
        <w:rPr>
          <w:rFonts w:ascii="Times New Roman" w:hAnsi="Times New Roman" w:cs="Times New Roman"/>
        </w:rPr>
        <w:t xml:space="preserve"> encourage </w:t>
      </w:r>
      <w:r w:rsidR="004A4340">
        <w:rPr>
          <w:rFonts w:ascii="Times New Roman" w:hAnsi="Times New Roman" w:cs="Times New Roman"/>
        </w:rPr>
        <w:t xml:space="preserve">athletes to take risks and </w:t>
      </w:r>
      <w:r w:rsidR="002C119D">
        <w:rPr>
          <w:rFonts w:ascii="Times New Roman" w:hAnsi="Times New Roman" w:cs="Times New Roman"/>
        </w:rPr>
        <w:t>anticipat</w:t>
      </w:r>
      <w:r w:rsidR="004A4340">
        <w:rPr>
          <w:rFonts w:ascii="Times New Roman" w:hAnsi="Times New Roman" w:cs="Times New Roman"/>
        </w:rPr>
        <w:t xml:space="preserve">e </w:t>
      </w:r>
      <w:r w:rsidR="002C119D">
        <w:rPr>
          <w:rFonts w:ascii="Times New Roman" w:hAnsi="Times New Roman" w:cs="Times New Roman"/>
        </w:rPr>
        <w:t>the start</w:t>
      </w:r>
      <w:r w:rsidR="004A4340">
        <w:rPr>
          <w:rFonts w:ascii="Times New Roman" w:hAnsi="Times New Roman" w:cs="Times New Roman"/>
        </w:rPr>
        <w:t xml:space="preserve"> signal</w:t>
      </w:r>
      <w:r w:rsidRPr="0084277A">
        <w:rPr>
          <w:rFonts w:ascii="Times New Roman" w:hAnsi="Times New Roman" w:cs="Times New Roman"/>
        </w:rPr>
        <w:t>.</w:t>
      </w:r>
      <w:r>
        <w:rPr>
          <w:rFonts w:ascii="Times New Roman" w:hAnsi="Times New Roman" w:cs="Times New Roman"/>
        </w:rPr>
        <w:t xml:space="preserve"> </w:t>
      </w:r>
      <w:r w:rsidR="00B83A84">
        <w:rPr>
          <w:rFonts w:ascii="Times New Roman" w:hAnsi="Times New Roman" w:cs="Times New Roman"/>
        </w:rPr>
        <w:t xml:space="preserve"> </w:t>
      </w:r>
      <w:r w:rsidR="00024C3F">
        <w:rPr>
          <w:rFonts w:ascii="Times New Roman" w:hAnsi="Times New Roman" w:cs="Times New Roman"/>
        </w:rPr>
        <w:t>The parameters column presented in Table 2 provide</w:t>
      </w:r>
      <w:r w:rsidR="004A4340">
        <w:rPr>
          <w:rFonts w:ascii="Times New Roman" w:hAnsi="Times New Roman" w:cs="Times New Roman"/>
        </w:rPr>
        <w:t>s</w:t>
      </w:r>
      <w:r w:rsidR="00024C3F">
        <w:rPr>
          <w:rFonts w:ascii="Times New Roman" w:hAnsi="Times New Roman" w:cs="Times New Roman"/>
        </w:rPr>
        <w:t xml:space="preserve"> the best estimates of the EMG</w:t>
      </w:r>
      <w:r w:rsidR="002C119D">
        <w:rPr>
          <w:rFonts w:ascii="Times New Roman" w:hAnsi="Times New Roman" w:cs="Times New Roman"/>
        </w:rPr>
        <w:t>D</w:t>
      </w:r>
      <w:r w:rsidR="00024C3F">
        <w:rPr>
          <w:rFonts w:ascii="Times New Roman" w:hAnsi="Times New Roman" w:cs="Times New Roman"/>
        </w:rPr>
        <w:t xml:space="preserve"> parameters given the data from the </w:t>
      </w:r>
      <w:r w:rsidR="001F1A26">
        <w:rPr>
          <w:rFonts w:ascii="Times New Roman" w:hAnsi="Times New Roman" w:cs="Times New Roman"/>
        </w:rPr>
        <w:t>ruling</w:t>
      </w:r>
      <w:r w:rsidR="00024C3F">
        <w:rPr>
          <w:rFonts w:ascii="Times New Roman" w:hAnsi="Times New Roman" w:cs="Times New Roman"/>
        </w:rPr>
        <w:t xml:space="preserve"> period and </w:t>
      </w:r>
      <w:ins w:id="163" w:author="Edward Winter" w:date="2016-06-06T20:50:00Z">
        <w:r w:rsidR="00E205E4">
          <w:rPr>
            <w:rFonts w:ascii="Times New Roman" w:hAnsi="Times New Roman" w:cs="Times New Roman"/>
          </w:rPr>
          <w:t xml:space="preserve">athletes' </w:t>
        </w:r>
      </w:ins>
      <w:r w:rsidR="005B4594">
        <w:rPr>
          <w:rFonts w:ascii="Times New Roman" w:hAnsi="Times New Roman" w:cs="Times New Roman"/>
        </w:rPr>
        <w:t>sex</w:t>
      </w:r>
      <w:r w:rsidR="002C119D">
        <w:rPr>
          <w:rFonts w:ascii="Times New Roman" w:hAnsi="Times New Roman" w:cs="Times New Roman"/>
        </w:rPr>
        <w:t xml:space="preserve">, </w:t>
      </w:r>
      <w:r w:rsidR="00024C3F">
        <w:rPr>
          <w:rFonts w:ascii="Times New Roman" w:hAnsi="Times New Roman" w:cs="Times New Roman"/>
        </w:rPr>
        <w:t>the properties column</w:t>
      </w:r>
      <w:r w:rsidR="002C119D">
        <w:rPr>
          <w:rFonts w:ascii="Times New Roman" w:hAnsi="Times New Roman" w:cs="Times New Roman"/>
        </w:rPr>
        <w:t xml:space="preserve"> </w:t>
      </w:r>
      <w:r w:rsidR="00024C3F">
        <w:rPr>
          <w:rFonts w:ascii="Times New Roman" w:hAnsi="Times New Roman" w:cs="Times New Roman"/>
        </w:rPr>
        <w:t xml:space="preserve">shows the location and scale of the distribution, </w:t>
      </w:r>
      <w:r w:rsidR="00671BC9">
        <w:rPr>
          <w:rFonts w:ascii="Times New Roman" w:hAnsi="Times New Roman" w:cs="Times New Roman"/>
        </w:rPr>
        <w:t>while</w:t>
      </w:r>
      <w:r w:rsidR="00B51922">
        <w:rPr>
          <w:rFonts w:ascii="Times New Roman" w:hAnsi="Times New Roman" w:cs="Times New Roman"/>
        </w:rPr>
        <w:t xml:space="preserve"> the final two</w:t>
      </w:r>
      <w:r w:rsidR="00024C3F">
        <w:rPr>
          <w:rFonts w:ascii="Times New Roman" w:hAnsi="Times New Roman" w:cs="Times New Roman"/>
        </w:rPr>
        <w:t xml:space="preserve"> column</w:t>
      </w:r>
      <w:r w:rsidR="00B51922">
        <w:rPr>
          <w:rFonts w:ascii="Times New Roman" w:hAnsi="Times New Roman" w:cs="Times New Roman"/>
        </w:rPr>
        <w:t>s provide</w:t>
      </w:r>
      <w:r w:rsidR="00024C3F">
        <w:rPr>
          <w:rFonts w:ascii="Times New Roman" w:hAnsi="Times New Roman" w:cs="Times New Roman"/>
        </w:rPr>
        <w:t xml:space="preserve"> a measure of goodness-of-fit of the estimated </w:t>
      </w:r>
      <w:r w:rsidR="001F1A26">
        <w:rPr>
          <w:rFonts w:ascii="Times New Roman" w:hAnsi="Times New Roman" w:cs="Times New Roman"/>
        </w:rPr>
        <w:t>EMGD</w:t>
      </w:r>
      <w:r w:rsidR="00024C3F">
        <w:rPr>
          <w:rFonts w:ascii="Times New Roman" w:hAnsi="Times New Roman" w:cs="Times New Roman"/>
        </w:rPr>
        <w:t xml:space="preserve"> to the observed data</w:t>
      </w:r>
      <w:r w:rsidR="00671BC9">
        <w:rPr>
          <w:rFonts w:ascii="Times New Roman" w:hAnsi="Times New Roman" w:cs="Times New Roman"/>
        </w:rPr>
        <w:t xml:space="preserve"> with the corresponding p-value for the </w:t>
      </w:r>
      <w:r w:rsidR="001F1A26">
        <w:rPr>
          <w:rFonts w:ascii="Times New Roman" w:hAnsi="Times New Roman" w:cs="Times New Roman"/>
        </w:rPr>
        <w:t xml:space="preserve">result of the </w:t>
      </w:r>
      <w:r w:rsidR="00671BC9">
        <w:rPr>
          <w:rFonts w:ascii="Times New Roman" w:hAnsi="Times New Roman" w:cs="Times New Roman"/>
        </w:rPr>
        <w:t>test</w:t>
      </w:r>
      <w:r w:rsidR="0085503C">
        <w:rPr>
          <w:rFonts w:ascii="Times New Roman" w:hAnsi="Times New Roman" w:cs="Times New Roman"/>
        </w:rPr>
        <w:t>.</w:t>
      </w:r>
    </w:p>
    <w:p w14:paraId="4B860718" w14:textId="5C6AC638" w:rsidR="0084277A" w:rsidRDefault="0084277A" w:rsidP="002C119D">
      <w:pPr>
        <w:spacing w:line="480" w:lineRule="auto"/>
        <w:jc w:val="center"/>
        <w:rPr>
          <w:rFonts w:ascii="Times New Roman" w:hAnsi="Times New Roman" w:cs="Times New Roman"/>
        </w:rPr>
      </w:pPr>
      <w:r>
        <w:rPr>
          <w:rFonts w:ascii="Times New Roman" w:hAnsi="Times New Roman" w:cs="Times New Roman"/>
        </w:rPr>
        <w:t>****Table 2 near here***</w:t>
      </w:r>
    </w:p>
    <w:p w14:paraId="259119A0" w14:textId="53EAE153" w:rsidR="001B3F98" w:rsidRPr="001B3F98" w:rsidRDefault="0085503C" w:rsidP="00B36723">
      <w:pPr>
        <w:spacing w:line="480" w:lineRule="auto"/>
        <w:rPr>
          <w:rFonts w:ascii="Times New Roman" w:hAnsi="Times New Roman" w:cs="Times New Roman"/>
        </w:rPr>
      </w:pPr>
      <w:r w:rsidRPr="001B3F98">
        <w:rPr>
          <w:rFonts w:ascii="Times New Roman" w:hAnsi="Times New Roman" w:cs="Times New Roman"/>
        </w:rPr>
        <w:t xml:space="preserve">The estimated distributions for ruling periods, first round and finals by </w:t>
      </w:r>
      <w:r w:rsidR="00F1034C">
        <w:rPr>
          <w:rFonts w:ascii="Times New Roman" w:hAnsi="Times New Roman" w:cs="Times New Roman"/>
        </w:rPr>
        <w:t xml:space="preserve">sex </w:t>
      </w:r>
      <w:r w:rsidRPr="001B3F98">
        <w:rPr>
          <w:rFonts w:ascii="Times New Roman" w:hAnsi="Times New Roman" w:cs="Times New Roman"/>
        </w:rPr>
        <w:t xml:space="preserve">are shown in Figure 2. </w:t>
      </w:r>
      <w:r w:rsidR="00B83A84">
        <w:rPr>
          <w:rFonts w:ascii="Times New Roman" w:hAnsi="Times New Roman" w:cs="Times New Roman"/>
        </w:rPr>
        <w:t xml:space="preserve"> </w:t>
      </w:r>
      <w:r w:rsidRPr="001B3F98">
        <w:rPr>
          <w:rFonts w:ascii="Times New Roman" w:hAnsi="Times New Roman" w:cs="Times New Roman"/>
        </w:rPr>
        <w:t>Panel</w:t>
      </w:r>
      <w:r w:rsidR="00F1034C">
        <w:rPr>
          <w:rFonts w:ascii="Times New Roman" w:hAnsi="Times New Roman" w:cs="Times New Roman"/>
        </w:rPr>
        <w:t>s</w:t>
      </w:r>
      <w:r w:rsidRPr="001B3F98">
        <w:rPr>
          <w:rFonts w:ascii="Times New Roman" w:hAnsi="Times New Roman" w:cs="Times New Roman"/>
        </w:rPr>
        <w:t xml:space="preserve"> A and B show the fit for each of the three ruling periods, the dotted line is the fit for the 1999-2003 ruling period, the dashed line is the estimated distribution for the 2004-2009 period, while the immediate disqualification ruling distribution is the solid line. </w:t>
      </w:r>
      <w:r w:rsidR="00B83A84">
        <w:rPr>
          <w:rFonts w:ascii="Times New Roman" w:hAnsi="Times New Roman" w:cs="Times New Roman"/>
        </w:rPr>
        <w:t xml:space="preserve"> </w:t>
      </w:r>
      <w:r w:rsidR="001B3F98" w:rsidRPr="001B3F98">
        <w:rPr>
          <w:rFonts w:ascii="Times New Roman" w:hAnsi="Times New Roman" w:cs="Times New Roman"/>
        </w:rPr>
        <w:t>Panel C and D provide a visualisation of the estimated EMG</w:t>
      </w:r>
      <w:r w:rsidR="00671BC9">
        <w:rPr>
          <w:rFonts w:ascii="Times New Roman" w:hAnsi="Times New Roman" w:cs="Times New Roman"/>
        </w:rPr>
        <w:t>D</w:t>
      </w:r>
      <w:r w:rsidR="001B3F98" w:rsidRPr="001B3F98">
        <w:rPr>
          <w:rFonts w:ascii="Times New Roman" w:hAnsi="Times New Roman" w:cs="Times New Roman"/>
        </w:rPr>
        <w:t xml:space="preserve"> fits for the first round heats, </w:t>
      </w:r>
      <w:r w:rsidR="00065056">
        <w:rPr>
          <w:rFonts w:ascii="Times New Roman" w:hAnsi="Times New Roman" w:cs="Times New Roman"/>
        </w:rPr>
        <w:t>(</w:t>
      </w:r>
      <w:r w:rsidR="001B3F98" w:rsidRPr="001B3F98">
        <w:rPr>
          <w:rFonts w:ascii="Times New Roman" w:hAnsi="Times New Roman" w:cs="Times New Roman"/>
        </w:rPr>
        <w:t>dashed line</w:t>
      </w:r>
      <w:r w:rsidR="00065056">
        <w:rPr>
          <w:rFonts w:ascii="Times New Roman" w:hAnsi="Times New Roman" w:cs="Times New Roman"/>
        </w:rPr>
        <w:t>)</w:t>
      </w:r>
      <w:r w:rsidR="001B3F98" w:rsidRPr="001B3F98">
        <w:rPr>
          <w:rFonts w:ascii="Times New Roman" w:hAnsi="Times New Roman" w:cs="Times New Roman"/>
        </w:rPr>
        <w:t xml:space="preserve">, and finals, </w:t>
      </w:r>
      <w:r w:rsidR="00065056">
        <w:rPr>
          <w:rFonts w:ascii="Times New Roman" w:hAnsi="Times New Roman" w:cs="Times New Roman"/>
        </w:rPr>
        <w:t>(</w:t>
      </w:r>
      <w:r w:rsidR="001B3F98" w:rsidRPr="001B3F98">
        <w:rPr>
          <w:rFonts w:ascii="Times New Roman" w:hAnsi="Times New Roman" w:cs="Times New Roman"/>
        </w:rPr>
        <w:t>solid line</w:t>
      </w:r>
      <w:r w:rsidR="00065056">
        <w:rPr>
          <w:rFonts w:ascii="Times New Roman" w:hAnsi="Times New Roman" w:cs="Times New Roman"/>
        </w:rPr>
        <w:t>)</w:t>
      </w:r>
      <w:r w:rsidR="001B3F98" w:rsidRPr="001B3F98">
        <w:rPr>
          <w:rFonts w:ascii="Times New Roman" w:hAnsi="Times New Roman" w:cs="Times New Roman"/>
        </w:rPr>
        <w:t xml:space="preserve">, for both </w:t>
      </w:r>
      <w:r w:rsidR="00835861">
        <w:rPr>
          <w:rFonts w:ascii="Times New Roman" w:hAnsi="Times New Roman" w:cs="Times New Roman"/>
        </w:rPr>
        <w:t>men and women</w:t>
      </w:r>
      <w:r w:rsidR="001B3F98" w:rsidRPr="001B3F98">
        <w:rPr>
          <w:rFonts w:ascii="Times New Roman" w:hAnsi="Times New Roman" w:cs="Times New Roman"/>
        </w:rPr>
        <w:t>.</w:t>
      </w:r>
    </w:p>
    <w:p w14:paraId="4AD52934" w14:textId="5A095B0F" w:rsidR="00FD3775" w:rsidRDefault="0084277A" w:rsidP="00671BC9">
      <w:pPr>
        <w:spacing w:line="480" w:lineRule="auto"/>
        <w:jc w:val="center"/>
        <w:rPr>
          <w:rFonts w:ascii="Times New Roman" w:hAnsi="Times New Roman" w:cs="Times New Roman"/>
        </w:rPr>
      </w:pPr>
      <w:r w:rsidRPr="0084277A">
        <w:rPr>
          <w:rFonts w:ascii="Times New Roman" w:hAnsi="Times New Roman" w:cs="Times New Roman"/>
        </w:rPr>
        <w:t>****Figure 2 near here****</w:t>
      </w:r>
    </w:p>
    <w:p w14:paraId="7AF2810E" w14:textId="7293CEEC" w:rsidR="00417F34" w:rsidRDefault="004B4688" w:rsidP="00B36723">
      <w:pPr>
        <w:spacing w:line="480" w:lineRule="auto"/>
        <w:rPr>
          <w:rFonts w:ascii="Times New Roman" w:hAnsi="Times New Roman" w:cs="Times New Roman"/>
        </w:rPr>
      </w:pPr>
      <w:r>
        <w:rPr>
          <w:rFonts w:ascii="Times New Roman" w:hAnsi="Times New Roman" w:cs="Times New Roman"/>
        </w:rPr>
        <w:t xml:space="preserve">The probabilistic approach for identifying a difference across ruling periods and rounds is </w:t>
      </w:r>
      <w:r w:rsidR="007D4F6D">
        <w:rPr>
          <w:rFonts w:ascii="Times New Roman" w:hAnsi="Times New Roman" w:cs="Times New Roman"/>
        </w:rPr>
        <w:t>determined</w:t>
      </w:r>
      <w:r>
        <w:rPr>
          <w:rFonts w:ascii="Times New Roman" w:hAnsi="Times New Roman" w:cs="Times New Roman"/>
        </w:rPr>
        <w:t xml:space="preserve"> by calculating the probability of </w:t>
      </w:r>
      <w:r w:rsidR="00584904">
        <w:rPr>
          <w:rFonts w:ascii="Times New Roman" w:hAnsi="Times New Roman" w:cs="Times New Roman"/>
        </w:rPr>
        <w:t xml:space="preserve">observing </w:t>
      </w:r>
      <w:r>
        <w:rPr>
          <w:rFonts w:ascii="Times New Roman" w:hAnsi="Times New Roman" w:cs="Times New Roman"/>
        </w:rPr>
        <w:t xml:space="preserve">a </w:t>
      </w:r>
      <w:r w:rsidR="00584904">
        <w:rPr>
          <w:rFonts w:ascii="Times New Roman" w:hAnsi="Times New Roman" w:cs="Times New Roman"/>
        </w:rPr>
        <w:t>RT</w:t>
      </w:r>
      <w:r>
        <w:rPr>
          <w:rFonts w:ascii="Times New Roman" w:hAnsi="Times New Roman" w:cs="Times New Roman"/>
        </w:rPr>
        <w:t xml:space="preserve"> greater than 120</w:t>
      </w:r>
      <w:r w:rsidR="00584904">
        <w:rPr>
          <w:rFonts w:ascii="Times New Roman" w:hAnsi="Times New Roman" w:cs="Times New Roman"/>
        </w:rPr>
        <w:t xml:space="preserve"> </w:t>
      </w:r>
      <w:r>
        <w:rPr>
          <w:rFonts w:ascii="Times New Roman" w:hAnsi="Times New Roman" w:cs="Times New Roman"/>
        </w:rPr>
        <w:t xml:space="preserve">ms. For ruling periods the respective probabilities are 0.95, 0.98 and </w:t>
      </w:r>
      <w:r>
        <w:rPr>
          <w:rFonts w:ascii="Times New Roman" w:hAnsi="Times New Roman" w:cs="Times New Roman"/>
        </w:rPr>
        <w:lastRenderedPageBreak/>
        <w:t>1.00</w:t>
      </w:r>
      <w:r w:rsidR="00835861">
        <w:rPr>
          <w:rFonts w:ascii="Times New Roman" w:hAnsi="Times New Roman" w:cs="Times New Roman"/>
        </w:rPr>
        <w:t xml:space="preserve"> for men and </w:t>
      </w:r>
      <w:r w:rsidR="00607BA0">
        <w:rPr>
          <w:rFonts w:ascii="Times New Roman" w:hAnsi="Times New Roman" w:cs="Times New Roman"/>
        </w:rPr>
        <w:t>0.97, 0.99 and 1.00</w:t>
      </w:r>
      <w:r w:rsidR="00835861">
        <w:rPr>
          <w:rFonts w:ascii="Times New Roman" w:hAnsi="Times New Roman" w:cs="Times New Roman"/>
        </w:rPr>
        <w:t xml:space="preserve"> for women</w:t>
      </w:r>
      <w:r w:rsidR="00607BA0">
        <w:rPr>
          <w:rFonts w:ascii="Times New Roman" w:hAnsi="Times New Roman" w:cs="Times New Roman"/>
        </w:rPr>
        <w:t xml:space="preserve">.  </w:t>
      </w:r>
      <w:r>
        <w:rPr>
          <w:rFonts w:ascii="Times New Roman" w:hAnsi="Times New Roman" w:cs="Times New Roman"/>
        </w:rPr>
        <w:t xml:space="preserve">The </w:t>
      </w:r>
      <w:r w:rsidR="002D4442">
        <w:rPr>
          <w:rFonts w:ascii="Times New Roman" w:hAnsi="Times New Roman" w:cs="Times New Roman"/>
        </w:rPr>
        <w:t xml:space="preserve">probabilities of observing </w:t>
      </w:r>
      <w:r w:rsidR="007D4F6D">
        <w:rPr>
          <w:rFonts w:ascii="Times New Roman" w:hAnsi="Times New Roman" w:cs="Times New Roman"/>
        </w:rPr>
        <w:t>RTs</w:t>
      </w:r>
      <w:r w:rsidR="002D4442">
        <w:rPr>
          <w:rFonts w:ascii="Times New Roman" w:hAnsi="Times New Roman" w:cs="Times New Roman"/>
        </w:rPr>
        <w:t xml:space="preserve"> above 120</w:t>
      </w:r>
      <w:r w:rsidR="00584904">
        <w:rPr>
          <w:rFonts w:ascii="Times New Roman" w:hAnsi="Times New Roman" w:cs="Times New Roman"/>
        </w:rPr>
        <w:t xml:space="preserve"> </w:t>
      </w:r>
      <w:r w:rsidR="002D4442">
        <w:rPr>
          <w:rFonts w:ascii="Times New Roman" w:hAnsi="Times New Roman" w:cs="Times New Roman"/>
        </w:rPr>
        <w:t>ms in first rounds are 0.98 and 0.99 and in finals are</w:t>
      </w:r>
      <w:r>
        <w:rPr>
          <w:rFonts w:ascii="Times New Roman" w:hAnsi="Times New Roman" w:cs="Times New Roman"/>
        </w:rPr>
        <w:t xml:space="preserve"> </w:t>
      </w:r>
      <w:r w:rsidR="002D4442">
        <w:rPr>
          <w:rFonts w:ascii="Times New Roman" w:hAnsi="Times New Roman" w:cs="Times New Roman"/>
        </w:rPr>
        <w:t>0.98</w:t>
      </w:r>
      <w:r>
        <w:rPr>
          <w:rFonts w:ascii="Times New Roman" w:hAnsi="Times New Roman" w:cs="Times New Roman"/>
        </w:rPr>
        <w:t xml:space="preserve"> and </w:t>
      </w:r>
      <w:r w:rsidR="002D4442">
        <w:rPr>
          <w:rFonts w:ascii="Times New Roman" w:hAnsi="Times New Roman" w:cs="Times New Roman"/>
        </w:rPr>
        <w:t>0.97</w:t>
      </w:r>
      <w:r>
        <w:rPr>
          <w:rFonts w:ascii="Times New Roman" w:hAnsi="Times New Roman" w:cs="Times New Roman"/>
        </w:rPr>
        <w:t xml:space="preserve"> for </w:t>
      </w:r>
      <w:r w:rsidR="00835861">
        <w:rPr>
          <w:rFonts w:ascii="Times New Roman" w:hAnsi="Times New Roman" w:cs="Times New Roman"/>
        </w:rPr>
        <w:t>men and women</w:t>
      </w:r>
      <w:r>
        <w:rPr>
          <w:rFonts w:ascii="Times New Roman" w:hAnsi="Times New Roman" w:cs="Times New Roman"/>
        </w:rPr>
        <w:t xml:space="preserve"> respectively.</w:t>
      </w:r>
      <w:r w:rsidR="00417F34">
        <w:rPr>
          <w:rFonts w:ascii="Times New Roman" w:hAnsi="Times New Roman" w:cs="Times New Roman"/>
        </w:rPr>
        <w:t xml:space="preserve"> </w:t>
      </w:r>
      <w:r w:rsidR="00417F34" w:rsidRPr="00417F34">
        <w:rPr>
          <w:rFonts w:ascii="Times New Roman" w:hAnsi="Times New Roman" w:cs="Times New Roman"/>
          <w:color w:val="1F497D" w:themeColor="text2"/>
        </w:rPr>
        <w:t>Table 3</w:t>
      </w:r>
      <w:r w:rsidR="00417F34">
        <w:rPr>
          <w:rFonts w:ascii="Times New Roman" w:hAnsi="Times New Roman" w:cs="Times New Roman"/>
          <w:color w:val="1F497D" w:themeColor="text2"/>
        </w:rPr>
        <w:t xml:space="preserve"> provides the probability of superiority for pairs of populations</w:t>
      </w:r>
      <w:r w:rsidR="007162CA">
        <w:rPr>
          <w:rFonts w:ascii="Times New Roman" w:hAnsi="Times New Roman" w:cs="Times New Roman"/>
          <w:color w:val="1F497D" w:themeColor="text2"/>
        </w:rPr>
        <w:t xml:space="preserve"> </w:t>
      </w:r>
      <w:r w:rsidR="008D6AB7">
        <w:rPr>
          <w:rFonts w:ascii="Times New Roman" w:hAnsi="Times New Roman" w:cs="Times New Roman"/>
          <w:color w:val="1F497D" w:themeColor="text2"/>
        </w:rPr>
        <w:t>and in</w:t>
      </w:r>
      <w:r w:rsidR="00417F34">
        <w:rPr>
          <w:rFonts w:ascii="Times New Roman" w:hAnsi="Times New Roman" w:cs="Times New Roman"/>
          <w:color w:val="1F497D" w:themeColor="text2"/>
        </w:rPr>
        <w:t xml:space="preserve"> all cases the probability </w:t>
      </w:r>
      <w:r w:rsidR="008D6AB7">
        <w:rPr>
          <w:rFonts w:ascii="Times New Roman" w:hAnsi="Times New Roman" w:cs="Times New Roman"/>
          <w:color w:val="1F497D" w:themeColor="text2"/>
        </w:rPr>
        <w:t xml:space="preserve">was </w:t>
      </w:r>
      <w:r w:rsidR="00417F34">
        <w:rPr>
          <w:rFonts w:ascii="Times New Roman" w:hAnsi="Times New Roman" w:cs="Times New Roman"/>
          <w:color w:val="1F497D" w:themeColor="text2"/>
        </w:rPr>
        <w:t>above 50% indicating that the compared distributions differ</w:t>
      </w:r>
      <w:r w:rsidR="008D6AB7">
        <w:rPr>
          <w:rFonts w:ascii="Times New Roman" w:hAnsi="Times New Roman" w:cs="Times New Roman"/>
          <w:color w:val="1F497D" w:themeColor="text2"/>
        </w:rPr>
        <w:t>ed</w:t>
      </w:r>
      <w:r w:rsidR="00417F34">
        <w:rPr>
          <w:rFonts w:ascii="Times New Roman" w:hAnsi="Times New Roman" w:cs="Times New Roman"/>
          <w:color w:val="1F497D" w:themeColor="text2"/>
        </w:rPr>
        <w:t>.</w:t>
      </w:r>
      <w:r w:rsidR="00417F34">
        <w:rPr>
          <w:rFonts w:ascii="Times New Roman" w:hAnsi="Times New Roman" w:cs="Times New Roman"/>
        </w:rPr>
        <w:t xml:space="preserve"> </w:t>
      </w:r>
    </w:p>
    <w:p w14:paraId="14134E15" w14:textId="6B65EF00" w:rsidR="00417F34" w:rsidRPr="00417F34" w:rsidRDefault="00417F34" w:rsidP="00417F34">
      <w:pPr>
        <w:spacing w:line="480" w:lineRule="auto"/>
        <w:jc w:val="center"/>
        <w:rPr>
          <w:rFonts w:ascii="Times New Roman" w:hAnsi="Times New Roman" w:cs="Times New Roman"/>
          <w:color w:val="1F497D" w:themeColor="text2"/>
        </w:rPr>
      </w:pPr>
      <w:r w:rsidRPr="00417F34">
        <w:rPr>
          <w:rFonts w:ascii="Times New Roman" w:hAnsi="Times New Roman" w:cs="Times New Roman"/>
          <w:color w:val="1F497D" w:themeColor="text2"/>
        </w:rPr>
        <w:t>****Table 3 near here****</w:t>
      </w:r>
    </w:p>
    <w:p w14:paraId="5C88047B" w14:textId="12114634" w:rsidR="00BD524E" w:rsidRDefault="00E3000C" w:rsidP="00B36723">
      <w:pPr>
        <w:spacing w:line="480" w:lineRule="auto"/>
        <w:rPr>
          <w:rFonts w:ascii="Times New Roman" w:hAnsi="Times New Roman" w:cs="Times New Roman"/>
        </w:rPr>
      </w:pPr>
      <w:ins w:id="164" w:author="Edward Winter" w:date="2016-06-06T20:51:00Z">
        <w:r>
          <w:rPr>
            <w:rFonts w:ascii="Times New Roman" w:hAnsi="Times New Roman" w:cs="Times New Roman"/>
          </w:rPr>
          <w:t>R</w:t>
        </w:r>
      </w:ins>
      <w:del w:id="165" w:author="Edward Winter" w:date="2016-06-06T20:51:00Z">
        <w:r w:rsidR="003B0453" w:rsidDel="00E3000C">
          <w:rPr>
            <w:rFonts w:ascii="Times New Roman" w:hAnsi="Times New Roman" w:cs="Times New Roman"/>
          </w:rPr>
          <w:delText>The r</w:delText>
        </w:r>
      </w:del>
      <w:r w:rsidR="003B0453">
        <w:rPr>
          <w:rFonts w:ascii="Times New Roman" w:hAnsi="Times New Roman" w:cs="Times New Roman"/>
        </w:rPr>
        <w:t xml:space="preserve">evision of the false start disqualification limit </w:t>
      </w:r>
      <w:r w:rsidR="00FB4F3D">
        <w:rPr>
          <w:rFonts w:ascii="Times New Roman" w:hAnsi="Times New Roman" w:cs="Times New Roman"/>
        </w:rPr>
        <w:t xml:space="preserve">calculated from the historical data relevant to </w:t>
      </w:r>
      <w:ins w:id="166" w:author="Edward Winter" w:date="2016-06-06T20:51:00Z">
        <w:r w:rsidR="0078044C">
          <w:rPr>
            <w:rFonts w:ascii="Times New Roman" w:hAnsi="Times New Roman" w:cs="Times New Roman"/>
          </w:rPr>
          <w:t xml:space="preserve">athletes' </w:t>
        </w:r>
      </w:ins>
      <w:r w:rsidR="004A4340">
        <w:rPr>
          <w:rFonts w:ascii="Times New Roman" w:hAnsi="Times New Roman" w:cs="Times New Roman"/>
        </w:rPr>
        <w:t xml:space="preserve">sex </w:t>
      </w:r>
      <w:r w:rsidR="00FB4F3D">
        <w:rPr>
          <w:rFonts w:ascii="Times New Roman" w:hAnsi="Times New Roman" w:cs="Times New Roman"/>
        </w:rPr>
        <w:t xml:space="preserve">resulted in both thresholds exceeding the </w:t>
      </w:r>
      <w:r w:rsidR="004A4340">
        <w:rPr>
          <w:rFonts w:ascii="Times New Roman" w:hAnsi="Times New Roman" w:cs="Times New Roman"/>
        </w:rPr>
        <w:t xml:space="preserve">current </w:t>
      </w:r>
      <w:r w:rsidR="00FB4F3D">
        <w:rPr>
          <w:rFonts w:ascii="Times New Roman" w:hAnsi="Times New Roman" w:cs="Times New Roman"/>
        </w:rPr>
        <w:t xml:space="preserve">100 ms limit. </w:t>
      </w:r>
      <w:r w:rsidR="00B83A84">
        <w:rPr>
          <w:rFonts w:ascii="Times New Roman" w:hAnsi="Times New Roman" w:cs="Times New Roman"/>
        </w:rPr>
        <w:t xml:space="preserve"> </w:t>
      </w:r>
      <w:r w:rsidR="00835861">
        <w:rPr>
          <w:rFonts w:ascii="Times New Roman" w:hAnsi="Times New Roman" w:cs="Times New Roman"/>
        </w:rPr>
        <w:t>Men’s event data proposed</w:t>
      </w:r>
      <w:r w:rsidR="00FB4F3D">
        <w:rPr>
          <w:rFonts w:ascii="Times New Roman" w:hAnsi="Times New Roman" w:cs="Times New Roman"/>
        </w:rPr>
        <w:t xml:space="preserve"> a revised limit of 115 ms while the </w:t>
      </w:r>
      <w:r w:rsidR="00835861">
        <w:rPr>
          <w:rFonts w:ascii="Times New Roman" w:hAnsi="Times New Roman" w:cs="Times New Roman"/>
        </w:rPr>
        <w:t>women’s</w:t>
      </w:r>
      <w:r w:rsidR="00FB4F3D">
        <w:rPr>
          <w:rFonts w:ascii="Times New Roman" w:hAnsi="Times New Roman" w:cs="Times New Roman"/>
        </w:rPr>
        <w:t xml:space="preserve"> event data </w:t>
      </w:r>
      <w:r w:rsidR="00835861">
        <w:rPr>
          <w:rFonts w:ascii="Times New Roman" w:hAnsi="Times New Roman" w:cs="Times New Roman"/>
        </w:rPr>
        <w:t>suggested</w:t>
      </w:r>
      <w:r w:rsidR="004A4340">
        <w:rPr>
          <w:rFonts w:ascii="Times New Roman" w:hAnsi="Times New Roman" w:cs="Times New Roman"/>
        </w:rPr>
        <w:t xml:space="preserve"> </w:t>
      </w:r>
      <w:r w:rsidR="00FB4F3D">
        <w:rPr>
          <w:rFonts w:ascii="Times New Roman" w:hAnsi="Times New Roman" w:cs="Times New Roman"/>
        </w:rPr>
        <w:t>a limit of 119 ms.</w:t>
      </w:r>
    </w:p>
    <w:p w14:paraId="3E3124E6" w14:textId="77777777" w:rsidR="00F14B85" w:rsidRDefault="00F14B85" w:rsidP="00B36723">
      <w:pPr>
        <w:spacing w:line="480" w:lineRule="auto"/>
        <w:rPr>
          <w:rFonts w:ascii="Times New Roman" w:hAnsi="Times New Roman" w:cs="Times New Roman"/>
          <w:b/>
        </w:rPr>
      </w:pPr>
    </w:p>
    <w:p w14:paraId="475BE44C" w14:textId="6920BAA6" w:rsidR="00822BA0" w:rsidRPr="00BD524E" w:rsidRDefault="00822BA0" w:rsidP="00B36723">
      <w:pPr>
        <w:spacing w:line="480" w:lineRule="auto"/>
        <w:rPr>
          <w:rFonts w:ascii="Times New Roman" w:hAnsi="Times New Roman" w:cs="Times New Roman"/>
        </w:rPr>
      </w:pPr>
      <w:r w:rsidRPr="00B36723">
        <w:rPr>
          <w:rFonts w:ascii="Times New Roman" w:hAnsi="Times New Roman" w:cs="Times New Roman"/>
          <w:b/>
        </w:rPr>
        <w:t>Discussion</w:t>
      </w:r>
    </w:p>
    <w:p w14:paraId="180FC366" w14:textId="62054396" w:rsidR="005D4015" w:rsidRPr="00835861" w:rsidRDefault="000D0112" w:rsidP="00B36723">
      <w:pPr>
        <w:spacing w:line="480" w:lineRule="auto"/>
        <w:rPr>
          <w:rFonts w:ascii="Times New Roman" w:hAnsi="Times New Roman" w:cs="Times New Roman"/>
        </w:rPr>
      </w:pPr>
      <w:r w:rsidRPr="00F37972">
        <w:rPr>
          <w:rFonts w:ascii="Times New Roman" w:hAnsi="Times New Roman" w:cs="Times New Roman"/>
          <w:color w:val="1F497D" w:themeColor="text2"/>
        </w:rPr>
        <w:t>The median values for RTs at World and European Championships filtered by sex</w:t>
      </w:r>
      <w:r w:rsidR="008D6AB7">
        <w:rPr>
          <w:rFonts w:ascii="Times New Roman" w:hAnsi="Times New Roman" w:cs="Times New Roman"/>
          <w:color w:val="1F497D" w:themeColor="text2"/>
        </w:rPr>
        <w:t>,</w:t>
      </w:r>
      <w:r w:rsidRPr="00F37972">
        <w:rPr>
          <w:rFonts w:ascii="Times New Roman" w:hAnsi="Times New Roman" w:cs="Times New Roman"/>
          <w:color w:val="1F497D" w:themeColor="text2"/>
        </w:rPr>
        <w:t xml:space="preserve"> showed absolute differences of 3 ms for men’s and women’s events. This small difference shows that the </w:t>
      </w:r>
      <w:r w:rsidR="008D6AB7">
        <w:rPr>
          <w:rFonts w:ascii="Times New Roman" w:hAnsi="Times New Roman" w:cs="Times New Roman"/>
          <w:color w:val="1F497D" w:themeColor="text2"/>
        </w:rPr>
        <w:t xml:space="preserve">different </w:t>
      </w:r>
      <w:r w:rsidRPr="00F37972">
        <w:rPr>
          <w:rFonts w:ascii="Times New Roman" w:hAnsi="Times New Roman" w:cs="Times New Roman"/>
          <w:color w:val="1F497D" w:themeColor="text2"/>
        </w:rPr>
        <w:t xml:space="preserve">measurement technologies used at World and European Championships </w:t>
      </w:r>
      <w:r w:rsidR="008D6AB7">
        <w:rPr>
          <w:rFonts w:ascii="Times New Roman" w:hAnsi="Times New Roman" w:cs="Times New Roman"/>
          <w:color w:val="1F497D" w:themeColor="text2"/>
        </w:rPr>
        <w:t xml:space="preserve">was not </w:t>
      </w:r>
      <w:r w:rsidR="007162CA">
        <w:rPr>
          <w:rFonts w:ascii="Times New Roman" w:hAnsi="Times New Roman" w:cs="Times New Roman"/>
          <w:color w:val="1F497D" w:themeColor="text2"/>
        </w:rPr>
        <w:t xml:space="preserve">an </w:t>
      </w:r>
      <w:r w:rsidR="008D6AB7">
        <w:rPr>
          <w:rFonts w:ascii="Times New Roman" w:hAnsi="Times New Roman" w:cs="Times New Roman"/>
          <w:color w:val="1F497D" w:themeColor="text2"/>
        </w:rPr>
        <w:t>important</w:t>
      </w:r>
      <w:r w:rsidRPr="00F37972">
        <w:rPr>
          <w:rFonts w:ascii="Times New Roman" w:hAnsi="Times New Roman" w:cs="Times New Roman"/>
          <w:color w:val="1F497D" w:themeColor="text2"/>
        </w:rPr>
        <w:t xml:space="preserve"> </w:t>
      </w:r>
      <w:r w:rsidR="008D6AB7">
        <w:rPr>
          <w:rFonts w:ascii="Times New Roman" w:hAnsi="Times New Roman" w:cs="Times New Roman"/>
          <w:color w:val="1F497D" w:themeColor="text2"/>
        </w:rPr>
        <w:t xml:space="preserve">factor </w:t>
      </w:r>
      <w:r w:rsidRPr="00F37972">
        <w:rPr>
          <w:rFonts w:ascii="Times New Roman" w:hAnsi="Times New Roman" w:cs="Times New Roman"/>
          <w:color w:val="1F497D" w:themeColor="text2"/>
        </w:rPr>
        <w:t xml:space="preserve">in this study and </w:t>
      </w:r>
      <w:r w:rsidR="00DD2206">
        <w:rPr>
          <w:rFonts w:ascii="Times New Roman" w:hAnsi="Times New Roman" w:cs="Times New Roman"/>
          <w:color w:val="1F497D" w:themeColor="text2"/>
        </w:rPr>
        <w:t>supports the decision to analys</w:t>
      </w:r>
      <w:r w:rsidR="007162CA">
        <w:rPr>
          <w:rFonts w:ascii="Times New Roman" w:hAnsi="Times New Roman" w:cs="Times New Roman"/>
          <w:color w:val="1F497D" w:themeColor="text2"/>
        </w:rPr>
        <w:t>e</w:t>
      </w:r>
      <w:r w:rsidR="00DD2206">
        <w:rPr>
          <w:rFonts w:ascii="Times New Roman" w:hAnsi="Times New Roman" w:cs="Times New Roman"/>
          <w:color w:val="1F497D" w:themeColor="text2"/>
        </w:rPr>
        <w:t xml:space="preserve"> pooled data from</w:t>
      </w:r>
      <w:r w:rsidRPr="00F37972">
        <w:rPr>
          <w:rFonts w:ascii="Times New Roman" w:hAnsi="Times New Roman" w:cs="Times New Roman"/>
          <w:color w:val="1F497D" w:themeColor="text2"/>
        </w:rPr>
        <w:t xml:space="preserve"> European and World Championships. </w:t>
      </w:r>
      <w:r w:rsidR="00273283">
        <w:rPr>
          <w:rFonts w:ascii="Times New Roman" w:hAnsi="Times New Roman" w:cs="Times New Roman"/>
        </w:rPr>
        <w:t>The 95%</w:t>
      </w:r>
      <w:r w:rsidR="00273283" w:rsidRPr="00273283">
        <w:rPr>
          <w:rFonts w:ascii="Times New Roman" w:hAnsi="Times New Roman" w:cs="Times New Roman"/>
        </w:rPr>
        <w:t xml:space="preserve"> co</w:t>
      </w:r>
      <w:r w:rsidR="007F3A60">
        <w:rPr>
          <w:rFonts w:ascii="Times New Roman" w:hAnsi="Times New Roman" w:cs="Times New Roman"/>
        </w:rPr>
        <w:t>verage</w:t>
      </w:r>
      <w:r w:rsidR="00273283" w:rsidRPr="00273283">
        <w:rPr>
          <w:rFonts w:ascii="Times New Roman" w:hAnsi="Times New Roman" w:cs="Times New Roman"/>
        </w:rPr>
        <w:t xml:space="preserve"> interval </w:t>
      </w:r>
      <w:r w:rsidR="007F3A60">
        <w:rPr>
          <w:rFonts w:ascii="Times New Roman" w:hAnsi="Times New Roman" w:cs="Times New Roman"/>
        </w:rPr>
        <w:t>of</w:t>
      </w:r>
      <w:r w:rsidR="00835861">
        <w:rPr>
          <w:rFonts w:ascii="Times New Roman" w:hAnsi="Times New Roman" w:cs="Times New Roman"/>
        </w:rPr>
        <w:t xml:space="preserve"> RT</w:t>
      </w:r>
      <w:r w:rsidR="007F3A60">
        <w:rPr>
          <w:rFonts w:ascii="Times New Roman" w:hAnsi="Times New Roman" w:cs="Times New Roman"/>
        </w:rPr>
        <w:t>s</w:t>
      </w:r>
      <w:r w:rsidR="00273283" w:rsidRPr="00273283">
        <w:rPr>
          <w:rFonts w:ascii="Times New Roman" w:hAnsi="Times New Roman" w:cs="Times New Roman"/>
        </w:rPr>
        <w:t xml:space="preserve"> </w:t>
      </w:r>
      <w:r w:rsidR="00320751">
        <w:rPr>
          <w:rFonts w:ascii="Times New Roman" w:hAnsi="Times New Roman" w:cs="Times New Roman"/>
        </w:rPr>
        <w:t>of</w:t>
      </w:r>
      <w:r w:rsidR="00320751" w:rsidRPr="00273283">
        <w:rPr>
          <w:rFonts w:ascii="Times New Roman" w:hAnsi="Times New Roman" w:cs="Times New Roman"/>
        </w:rPr>
        <w:t xml:space="preserve"> </w:t>
      </w:r>
      <w:r w:rsidR="00273283" w:rsidRPr="00273283">
        <w:rPr>
          <w:rFonts w:ascii="Times New Roman" w:hAnsi="Times New Roman" w:cs="Times New Roman"/>
        </w:rPr>
        <w:t>the enti</w:t>
      </w:r>
      <w:r w:rsidR="00273283">
        <w:rPr>
          <w:rFonts w:ascii="Times New Roman" w:hAnsi="Times New Roman" w:cs="Times New Roman"/>
        </w:rPr>
        <w:t>re data shows a lower bound of 122</w:t>
      </w:r>
      <w:r w:rsidR="00F1034C">
        <w:rPr>
          <w:rFonts w:ascii="Times New Roman" w:hAnsi="Times New Roman" w:cs="Times New Roman"/>
        </w:rPr>
        <w:t xml:space="preserve"> </w:t>
      </w:r>
      <w:r w:rsidR="00273283">
        <w:rPr>
          <w:rFonts w:ascii="Times New Roman" w:hAnsi="Times New Roman" w:cs="Times New Roman"/>
        </w:rPr>
        <w:t>ms, 22</w:t>
      </w:r>
      <w:r w:rsidR="00F1034C">
        <w:rPr>
          <w:rFonts w:ascii="Times New Roman" w:hAnsi="Times New Roman" w:cs="Times New Roman"/>
        </w:rPr>
        <w:t xml:space="preserve"> </w:t>
      </w:r>
      <w:r w:rsidR="00273283">
        <w:rPr>
          <w:rFonts w:ascii="Times New Roman" w:hAnsi="Times New Roman" w:cs="Times New Roman"/>
        </w:rPr>
        <w:t>ms</w:t>
      </w:r>
      <w:r w:rsidR="00273283" w:rsidRPr="00273283">
        <w:rPr>
          <w:rFonts w:ascii="Times New Roman" w:hAnsi="Times New Roman" w:cs="Times New Roman"/>
        </w:rPr>
        <w:t xml:space="preserve"> above the threshold set down by the IAAF. </w:t>
      </w:r>
      <w:r w:rsidR="00607BA0">
        <w:rPr>
          <w:rFonts w:ascii="Times New Roman" w:hAnsi="Times New Roman" w:cs="Times New Roman"/>
        </w:rPr>
        <w:t xml:space="preserve"> </w:t>
      </w:r>
      <w:r w:rsidR="008052FC">
        <w:rPr>
          <w:rFonts w:ascii="Times New Roman" w:hAnsi="Times New Roman" w:cs="Times New Roman"/>
        </w:rPr>
        <w:t>For</w:t>
      </w:r>
      <w:r w:rsidR="00273283">
        <w:rPr>
          <w:rFonts w:ascii="Times New Roman" w:hAnsi="Times New Roman" w:cs="Times New Roman"/>
        </w:rPr>
        <w:t xml:space="preserve"> a 100</w:t>
      </w:r>
      <w:r w:rsidR="00F1034C">
        <w:rPr>
          <w:rFonts w:ascii="Times New Roman" w:hAnsi="Times New Roman" w:cs="Times New Roman"/>
        </w:rPr>
        <w:t xml:space="preserve"> </w:t>
      </w:r>
      <w:r w:rsidR="00273283">
        <w:rPr>
          <w:rFonts w:ascii="Times New Roman" w:hAnsi="Times New Roman" w:cs="Times New Roman"/>
        </w:rPr>
        <w:t>m sprint</w:t>
      </w:r>
      <w:r w:rsidR="008052FC">
        <w:rPr>
          <w:rFonts w:ascii="Times New Roman" w:hAnsi="Times New Roman" w:cs="Times New Roman"/>
        </w:rPr>
        <w:t>er</w:t>
      </w:r>
      <w:r w:rsidR="00273283">
        <w:rPr>
          <w:rFonts w:ascii="Times New Roman" w:hAnsi="Times New Roman" w:cs="Times New Roman"/>
        </w:rPr>
        <w:t xml:space="preserve"> 22</w:t>
      </w:r>
      <w:r w:rsidR="00F1034C">
        <w:rPr>
          <w:rFonts w:ascii="Times New Roman" w:hAnsi="Times New Roman" w:cs="Times New Roman"/>
        </w:rPr>
        <w:t xml:space="preserve"> </w:t>
      </w:r>
      <w:r w:rsidR="00273283">
        <w:rPr>
          <w:rFonts w:ascii="Times New Roman" w:hAnsi="Times New Roman" w:cs="Times New Roman"/>
        </w:rPr>
        <w:t>ms</w:t>
      </w:r>
      <w:r w:rsidR="00273283" w:rsidRPr="00273283">
        <w:rPr>
          <w:rFonts w:ascii="Times New Roman" w:hAnsi="Times New Roman" w:cs="Times New Roman"/>
        </w:rPr>
        <w:t xml:space="preserve"> can b</w:t>
      </w:r>
      <w:r w:rsidR="00273283">
        <w:rPr>
          <w:rFonts w:ascii="Times New Roman" w:hAnsi="Times New Roman" w:cs="Times New Roman"/>
        </w:rPr>
        <w:t xml:space="preserve">e a </w:t>
      </w:r>
      <w:ins w:id="167" w:author="Edward Winter" w:date="2016-06-06T20:51:00Z">
        <w:r w:rsidR="0078044C">
          <w:rPr>
            <w:rFonts w:ascii="Times New Roman" w:hAnsi="Times New Roman" w:cs="Times New Roman"/>
          </w:rPr>
          <w:t>meaningful</w:t>
        </w:r>
      </w:ins>
      <w:del w:id="168" w:author="Edward Winter" w:date="2016-06-06T20:51:00Z">
        <w:r w:rsidR="00273283" w:rsidDel="0078044C">
          <w:rPr>
            <w:rFonts w:ascii="Times New Roman" w:hAnsi="Times New Roman" w:cs="Times New Roman"/>
          </w:rPr>
          <w:delText>significant</w:delText>
        </w:r>
      </w:del>
      <w:r w:rsidR="00273283">
        <w:rPr>
          <w:rFonts w:ascii="Times New Roman" w:hAnsi="Times New Roman" w:cs="Times New Roman"/>
        </w:rPr>
        <w:t xml:space="preserve"> advantage</w:t>
      </w:r>
      <w:r w:rsidR="00F1034C">
        <w:rPr>
          <w:rFonts w:ascii="Times New Roman" w:hAnsi="Times New Roman" w:cs="Times New Roman"/>
        </w:rPr>
        <w:t xml:space="preserve">. </w:t>
      </w:r>
      <w:r w:rsidR="00607BA0">
        <w:rPr>
          <w:rFonts w:ascii="Times New Roman" w:hAnsi="Times New Roman" w:cs="Times New Roman"/>
        </w:rPr>
        <w:t xml:space="preserve"> </w:t>
      </w:r>
      <w:r w:rsidR="00F1034C">
        <w:rPr>
          <w:rFonts w:ascii="Times New Roman" w:hAnsi="Times New Roman" w:cs="Times New Roman"/>
        </w:rPr>
        <w:t>For example</w:t>
      </w:r>
      <w:r w:rsidR="004A4340">
        <w:rPr>
          <w:rFonts w:ascii="Times New Roman" w:hAnsi="Times New Roman" w:cs="Times New Roman"/>
        </w:rPr>
        <w:t>,</w:t>
      </w:r>
      <w:r w:rsidR="00F1034C">
        <w:rPr>
          <w:rFonts w:ascii="Times New Roman" w:hAnsi="Times New Roman" w:cs="Times New Roman"/>
        </w:rPr>
        <w:t xml:space="preserve"> in </w:t>
      </w:r>
      <w:r w:rsidR="00273283">
        <w:rPr>
          <w:rFonts w:ascii="Times New Roman" w:hAnsi="Times New Roman" w:cs="Times New Roman"/>
        </w:rPr>
        <w:t>the 2012</w:t>
      </w:r>
      <w:r w:rsidR="00273283" w:rsidRPr="00273283">
        <w:rPr>
          <w:rFonts w:ascii="Times New Roman" w:hAnsi="Times New Roman" w:cs="Times New Roman"/>
        </w:rPr>
        <w:t xml:space="preserve"> Olympic Games in London</w:t>
      </w:r>
      <w:r w:rsidR="00273283">
        <w:rPr>
          <w:rFonts w:ascii="Times New Roman" w:hAnsi="Times New Roman" w:cs="Times New Roman"/>
        </w:rPr>
        <w:t xml:space="preserve"> </w:t>
      </w:r>
      <w:r w:rsidR="008052FC">
        <w:rPr>
          <w:rFonts w:ascii="Times New Roman" w:hAnsi="Times New Roman" w:cs="Times New Roman"/>
        </w:rPr>
        <w:t xml:space="preserve">the </w:t>
      </w:r>
      <w:r w:rsidR="00273283">
        <w:rPr>
          <w:rFonts w:ascii="Times New Roman" w:hAnsi="Times New Roman" w:cs="Times New Roman"/>
        </w:rPr>
        <w:t>winning margin</w:t>
      </w:r>
      <w:r w:rsidR="008052FC">
        <w:rPr>
          <w:rFonts w:ascii="Times New Roman" w:hAnsi="Times New Roman" w:cs="Times New Roman"/>
        </w:rPr>
        <w:t xml:space="preserve"> between the first and second athletes in the women’s 100 m event was</w:t>
      </w:r>
      <w:r w:rsidR="00273283">
        <w:rPr>
          <w:rFonts w:ascii="Times New Roman" w:hAnsi="Times New Roman" w:cs="Times New Roman"/>
        </w:rPr>
        <w:t xml:space="preserve"> only 30</w:t>
      </w:r>
      <w:r w:rsidR="00F1034C">
        <w:rPr>
          <w:rFonts w:ascii="Times New Roman" w:hAnsi="Times New Roman" w:cs="Times New Roman"/>
        </w:rPr>
        <w:t xml:space="preserve"> </w:t>
      </w:r>
      <w:r w:rsidR="00273283">
        <w:rPr>
          <w:rFonts w:ascii="Times New Roman" w:hAnsi="Times New Roman" w:cs="Times New Roman"/>
        </w:rPr>
        <w:t>ms</w:t>
      </w:r>
      <w:r w:rsidR="008052FC">
        <w:rPr>
          <w:rFonts w:ascii="Times New Roman" w:hAnsi="Times New Roman" w:cs="Times New Roman"/>
        </w:rPr>
        <w:t xml:space="preserve">, </w:t>
      </w:r>
      <w:r w:rsidR="004A4340">
        <w:rPr>
          <w:rFonts w:ascii="Times New Roman" w:hAnsi="Times New Roman" w:cs="Times New Roman"/>
        </w:rPr>
        <w:t xml:space="preserve">and </w:t>
      </w:r>
      <w:r w:rsidR="008052FC">
        <w:rPr>
          <w:rFonts w:ascii="Times New Roman" w:hAnsi="Times New Roman" w:cs="Times New Roman"/>
        </w:rPr>
        <w:t xml:space="preserve">at </w:t>
      </w:r>
      <w:r w:rsidR="00C54B06">
        <w:rPr>
          <w:rFonts w:ascii="Times New Roman" w:hAnsi="Times New Roman" w:cs="Times New Roman"/>
        </w:rPr>
        <w:t xml:space="preserve">a </w:t>
      </w:r>
      <w:r w:rsidR="004A4340">
        <w:rPr>
          <w:rFonts w:ascii="Times New Roman" w:hAnsi="Times New Roman" w:cs="Times New Roman"/>
        </w:rPr>
        <w:t xml:space="preserve">typical </w:t>
      </w:r>
      <w:commentRangeStart w:id="169"/>
      <w:ins w:id="170" w:author="Edward Winter" w:date="2016-06-06T20:52:00Z">
        <w:r w:rsidR="00A9220C">
          <w:rPr>
            <w:rFonts w:ascii="Times New Roman" w:hAnsi="Times New Roman" w:cs="Times New Roman"/>
          </w:rPr>
          <w:t>speed</w:t>
        </w:r>
      </w:ins>
      <w:del w:id="171" w:author="Edward Winter" w:date="2016-06-06T20:52:00Z">
        <w:r w:rsidR="004A4340" w:rsidDel="00A9220C">
          <w:rPr>
            <w:rFonts w:ascii="Times New Roman" w:hAnsi="Times New Roman" w:cs="Times New Roman"/>
          </w:rPr>
          <w:delText>velocity</w:delText>
        </w:r>
      </w:del>
      <w:commentRangeEnd w:id="169"/>
      <w:r w:rsidR="00A9220C">
        <w:rPr>
          <w:rStyle w:val="CommentReference"/>
        </w:rPr>
        <w:commentReference w:id="169"/>
      </w:r>
      <w:r w:rsidR="004A4340">
        <w:rPr>
          <w:rFonts w:ascii="Times New Roman" w:hAnsi="Times New Roman" w:cs="Times New Roman"/>
        </w:rPr>
        <w:t xml:space="preserve"> of </w:t>
      </w:r>
      <w:r w:rsidR="008052FC">
        <w:rPr>
          <w:rFonts w:ascii="Times New Roman" w:hAnsi="Times New Roman" w:cs="Times New Roman"/>
        </w:rPr>
        <w:t>10 m/s</w:t>
      </w:r>
      <w:r w:rsidR="00C54B06">
        <w:rPr>
          <w:rFonts w:ascii="Times New Roman" w:hAnsi="Times New Roman" w:cs="Times New Roman"/>
        </w:rPr>
        <w:t>,</w:t>
      </w:r>
      <w:r w:rsidR="008052FC">
        <w:rPr>
          <w:rFonts w:ascii="Times New Roman" w:hAnsi="Times New Roman" w:cs="Times New Roman"/>
        </w:rPr>
        <w:t xml:space="preserve"> </w:t>
      </w:r>
      <w:r w:rsidR="004A4340">
        <w:rPr>
          <w:rFonts w:ascii="Times New Roman" w:hAnsi="Times New Roman" w:cs="Times New Roman"/>
        </w:rPr>
        <w:t xml:space="preserve">this </w:t>
      </w:r>
      <w:r w:rsidR="00587137">
        <w:rPr>
          <w:rFonts w:ascii="Times New Roman" w:hAnsi="Times New Roman" w:cs="Times New Roman"/>
        </w:rPr>
        <w:t>difference</w:t>
      </w:r>
      <w:r w:rsidR="008052FC">
        <w:rPr>
          <w:rFonts w:ascii="Times New Roman" w:hAnsi="Times New Roman" w:cs="Times New Roman"/>
        </w:rPr>
        <w:t xml:space="preserve"> represents a 30</w:t>
      </w:r>
      <w:r w:rsidR="004A4340">
        <w:rPr>
          <w:rFonts w:ascii="Times New Roman" w:hAnsi="Times New Roman" w:cs="Times New Roman"/>
        </w:rPr>
        <w:t xml:space="preserve"> </w:t>
      </w:r>
      <w:r w:rsidR="008052FC">
        <w:rPr>
          <w:rFonts w:ascii="Times New Roman" w:hAnsi="Times New Roman" w:cs="Times New Roman"/>
        </w:rPr>
        <w:t>cm advantage</w:t>
      </w:r>
      <w:r w:rsidR="00273283" w:rsidRPr="00273283">
        <w:rPr>
          <w:rFonts w:ascii="Times New Roman" w:hAnsi="Times New Roman" w:cs="Times New Roman"/>
        </w:rPr>
        <w:t xml:space="preserve">. </w:t>
      </w:r>
      <w:r w:rsidR="00607BA0">
        <w:rPr>
          <w:rFonts w:ascii="Times New Roman" w:hAnsi="Times New Roman" w:cs="Times New Roman"/>
        </w:rPr>
        <w:t xml:space="preserve"> </w:t>
      </w:r>
      <w:r w:rsidR="000C2A7A">
        <w:rPr>
          <w:rFonts w:ascii="Times New Roman" w:hAnsi="Times New Roman" w:cs="Times New Roman"/>
        </w:rPr>
        <w:t>I</w:t>
      </w:r>
      <w:r w:rsidR="00273283">
        <w:rPr>
          <w:rFonts w:ascii="Times New Roman" w:hAnsi="Times New Roman" w:cs="Times New Roman"/>
        </w:rPr>
        <w:t>f the 100</w:t>
      </w:r>
      <w:r w:rsidR="00F1034C">
        <w:rPr>
          <w:rFonts w:ascii="Times New Roman" w:hAnsi="Times New Roman" w:cs="Times New Roman"/>
        </w:rPr>
        <w:t xml:space="preserve"> </w:t>
      </w:r>
      <w:r w:rsidR="00273283">
        <w:rPr>
          <w:rFonts w:ascii="Times New Roman" w:hAnsi="Times New Roman" w:cs="Times New Roman"/>
        </w:rPr>
        <w:t>ms</w:t>
      </w:r>
      <w:r w:rsidR="00273283" w:rsidRPr="00273283">
        <w:rPr>
          <w:rFonts w:ascii="Times New Roman" w:hAnsi="Times New Roman" w:cs="Times New Roman"/>
        </w:rPr>
        <w:t xml:space="preserve"> threshold </w:t>
      </w:r>
      <w:r w:rsidR="00C54B06">
        <w:rPr>
          <w:rFonts w:ascii="Times New Roman" w:hAnsi="Times New Roman" w:cs="Times New Roman"/>
        </w:rPr>
        <w:t xml:space="preserve">fails to detect a </w:t>
      </w:r>
      <w:r w:rsidR="00273283" w:rsidRPr="00273283">
        <w:rPr>
          <w:rFonts w:ascii="Times New Roman" w:hAnsi="Times New Roman" w:cs="Times New Roman"/>
        </w:rPr>
        <w:t>false start</w:t>
      </w:r>
      <w:r w:rsidR="00C54B06">
        <w:rPr>
          <w:rFonts w:ascii="Times New Roman" w:hAnsi="Times New Roman" w:cs="Times New Roman"/>
        </w:rPr>
        <w:t>, it is possible that</w:t>
      </w:r>
      <w:r w:rsidR="000C2A7A">
        <w:rPr>
          <w:rFonts w:ascii="Times New Roman" w:hAnsi="Times New Roman" w:cs="Times New Roman"/>
        </w:rPr>
        <w:t xml:space="preserve"> an </w:t>
      </w:r>
      <w:r w:rsidR="00C54B06">
        <w:rPr>
          <w:rFonts w:ascii="Times New Roman" w:hAnsi="Times New Roman" w:cs="Times New Roman"/>
        </w:rPr>
        <w:t xml:space="preserve">athlete could </w:t>
      </w:r>
      <w:r w:rsidR="000C2A7A">
        <w:rPr>
          <w:rFonts w:ascii="Times New Roman" w:hAnsi="Times New Roman" w:cs="Times New Roman"/>
        </w:rPr>
        <w:lastRenderedPageBreak/>
        <w:t>anticipate</w:t>
      </w:r>
      <w:r w:rsidR="00C54B06">
        <w:rPr>
          <w:rFonts w:ascii="Times New Roman" w:hAnsi="Times New Roman" w:cs="Times New Roman"/>
        </w:rPr>
        <w:t xml:space="preserve"> the </w:t>
      </w:r>
      <w:r w:rsidR="000C2A7A">
        <w:rPr>
          <w:rFonts w:ascii="Times New Roman" w:hAnsi="Times New Roman" w:cs="Times New Roman"/>
        </w:rPr>
        <w:t xml:space="preserve">start </w:t>
      </w:r>
      <w:r w:rsidR="00C54B06">
        <w:rPr>
          <w:rFonts w:ascii="Times New Roman" w:hAnsi="Times New Roman" w:cs="Times New Roman"/>
        </w:rPr>
        <w:t xml:space="preserve">without disqualification and this </w:t>
      </w:r>
      <w:r w:rsidR="000C2A7A">
        <w:rPr>
          <w:rFonts w:ascii="Times New Roman" w:hAnsi="Times New Roman" w:cs="Times New Roman"/>
        </w:rPr>
        <w:t>could alter the results of an event</w:t>
      </w:r>
      <w:r w:rsidR="00273283" w:rsidRPr="00273283">
        <w:rPr>
          <w:rFonts w:ascii="Times New Roman" w:hAnsi="Times New Roman" w:cs="Times New Roman"/>
        </w:rPr>
        <w:t>.</w:t>
      </w:r>
      <w:r w:rsidR="009B5C8B">
        <w:rPr>
          <w:rFonts w:ascii="Times New Roman" w:hAnsi="Times New Roman" w:cs="Times New Roman"/>
        </w:rPr>
        <w:t xml:space="preserve"> </w:t>
      </w:r>
      <w:r w:rsidR="00607BA0">
        <w:rPr>
          <w:rFonts w:ascii="Times New Roman" w:hAnsi="Times New Roman" w:cs="Times New Roman"/>
        </w:rPr>
        <w:t xml:space="preserve"> </w:t>
      </w:r>
    </w:p>
    <w:p w14:paraId="2B0C66D8" w14:textId="1DF8F883" w:rsidR="0006305C" w:rsidRDefault="0006305C" w:rsidP="00B36723">
      <w:pPr>
        <w:spacing w:line="480" w:lineRule="auto"/>
        <w:rPr>
          <w:rFonts w:ascii="Times New Roman" w:hAnsi="Times New Roman" w:cs="Times New Roman"/>
          <w:b/>
          <w:i/>
        </w:rPr>
      </w:pPr>
      <w:r>
        <w:rPr>
          <w:rFonts w:ascii="Times New Roman" w:hAnsi="Times New Roman" w:cs="Times New Roman"/>
          <w:b/>
          <w:i/>
        </w:rPr>
        <w:t>Ruling Periods</w:t>
      </w:r>
    </w:p>
    <w:p w14:paraId="69571FED" w14:textId="50B014BC" w:rsidR="0006305C" w:rsidRDefault="00E96C83" w:rsidP="00B36723">
      <w:pPr>
        <w:spacing w:line="480" w:lineRule="auto"/>
        <w:rPr>
          <w:rFonts w:ascii="Times New Roman" w:hAnsi="Times New Roman" w:cs="Times New Roman"/>
        </w:rPr>
      </w:pPr>
      <w:r>
        <w:rPr>
          <w:rFonts w:ascii="Times New Roman" w:hAnsi="Times New Roman" w:cs="Times New Roman"/>
        </w:rPr>
        <w:t>The median and 95%</w:t>
      </w:r>
      <w:r w:rsidRPr="00A56E00">
        <w:rPr>
          <w:rFonts w:ascii="Times New Roman" w:hAnsi="Times New Roman" w:cs="Times New Roman"/>
        </w:rPr>
        <w:t xml:space="preserve"> </w:t>
      </w:r>
      <w:r w:rsidR="007F3A60">
        <w:rPr>
          <w:rFonts w:ascii="Times New Roman" w:hAnsi="Times New Roman" w:cs="Times New Roman"/>
        </w:rPr>
        <w:t>coverage intervals</w:t>
      </w:r>
      <w:r w:rsidRPr="00A56E00">
        <w:rPr>
          <w:rFonts w:ascii="Times New Roman" w:hAnsi="Times New Roman" w:cs="Times New Roman"/>
        </w:rPr>
        <w:t xml:space="preserve"> for each </w:t>
      </w:r>
      <w:r>
        <w:rPr>
          <w:rFonts w:ascii="Times New Roman" w:hAnsi="Times New Roman" w:cs="Times New Roman"/>
        </w:rPr>
        <w:t xml:space="preserve">ruling </w:t>
      </w:r>
      <w:r w:rsidRPr="00A56E00">
        <w:rPr>
          <w:rFonts w:ascii="Times New Roman" w:hAnsi="Times New Roman" w:cs="Times New Roman"/>
        </w:rPr>
        <w:t xml:space="preserve">period </w:t>
      </w:r>
      <w:r>
        <w:rPr>
          <w:rFonts w:ascii="Times New Roman" w:hAnsi="Times New Roman" w:cs="Times New Roman"/>
        </w:rPr>
        <w:t>shown in Table 1</w:t>
      </w:r>
      <w:r w:rsidRPr="00A56E00">
        <w:rPr>
          <w:rFonts w:ascii="Times New Roman" w:hAnsi="Times New Roman" w:cs="Times New Roman"/>
        </w:rPr>
        <w:t xml:space="preserve"> </w:t>
      </w:r>
      <w:r w:rsidR="003E0A92">
        <w:rPr>
          <w:rFonts w:ascii="Times New Roman" w:hAnsi="Times New Roman" w:cs="Times New Roman"/>
        </w:rPr>
        <w:t>indicates</w:t>
      </w:r>
      <w:r w:rsidR="003E0A92" w:rsidRPr="00A56E00">
        <w:rPr>
          <w:rFonts w:ascii="Times New Roman" w:hAnsi="Times New Roman" w:cs="Times New Roman"/>
        </w:rPr>
        <w:t xml:space="preserve"> </w:t>
      </w:r>
      <w:r w:rsidRPr="00A56E00">
        <w:rPr>
          <w:rFonts w:ascii="Times New Roman" w:hAnsi="Times New Roman" w:cs="Times New Roman"/>
        </w:rPr>
        <w:t>shift</w:t>
      </w:r>
      <w:r>
        <w:rPr>
          <w:rFonts w:ascii="Times New Roman" w:hAnsi="Times New Roman" w:cs="Times New Roman"/>
        </w:rPr>
        <w:t>s</w:t>
      </w:r>
      <w:r w:rsidRPr="00A56E00">
        <w:rPr>
          <w:rFonts w:ascii="Times New Roman" w:hAnsi="Times New Roman" w:cs="Times New Roman"/>
        </w:rPr>
        <w:t xml:space="preserve"> in the distribution</w:t>
      </w:r>
      <w:r>
        <w:rPr>
          <w:rFonts w:ascii="Times New Roman" w:hAnsi="Times New Roman" w:cs="Times New Roman"/>
        </w:rPr>
        <w:t>s</w:t>
      </w:r>
      <w:r w:rsidRPr="00A56E00">
        <w:rPr>
          <w:rFonts w:ascii="Times New Roman" w:hAnsi="Times New Roman" w:cs="Times New Roman"/>
        </w:rPr>
        <w:t xml:space="preserve"> of the </w:t>
      </w:r>
      <w:r>
        <w:rPr>
          <w:rFonts w:ascii="Times New Roman" w:hAnsi="Times New Roman" w:cs="Times New Roman"/>
        </w:rPr>
        <w:t>RTs</w:t>
      </w:r>
      <w:r w:rsidRPr="00A56E00">
        <w:rPr>
          <w:rFonts w:ascii="Times New Roman" w:hAnsi="Times New Roman" w:cs="Times New Roman"/>
        </w:rPr>
        <w:t xml:space="preserve"> of athletes in periods </w:t>
      </w:r>
      <w:r>
        <w:rPr>
          <w:rFonts w:ascii="Times New Roman" w:hAnsi="Times New Roman" w:cs="Times New Roman"/>
        </w:rPr>
        <w:t xml:space="preserve">after </w:t>
      </w:r>
      <w:r w:rsidRPr="00A56E00">
        <w:rPr>
          <w:rFonts w:ascii="Times New Roman" w:hAnsi="Times New Roman" w:cs="Times New Roman"/>
        </w:rPr>
        <w:t>a rule change</w:t>
      </w:r>
      <w:r>
        <w:rPr>
          <w:rFonts w:ascii="Times New Roman" w:hAnsi="Times New Roman" w:cs="Times New Roman"/>
        </w:rPr>
        <w:t xml:space="preserve"> </w:t>
      </w:r>
      <w:r w:rsidR="00C54B06">
        <w:rPr>
          <w:rFonts w:ascii="Times New Roman" w:hAnsi="Times New Roman" w:cs="Times New Roman"/>
        </w:rPr>
        <w:t xml:space="preserve">by </w:t>
      </w:r>
      <w:r>
        <w:rPr>
          <w:rFonts w:ascii="Times New Roman" w:hAnsi="Times New Roman" w:cs="Times New Roman"/>
        </w:rPr>
        <w:t xml:space="preserve">approximately 5 ms for </w:t>
      </w:r>
      <w:r w:rsidR="00835861">
        <w:rPr>
          <w:rFonts w:ascii="Times New Roman" w:hAnsi="Times New Roman" w:cs="Times New Roman"/>
        </w:rPr>
        <w:t xml:space="preserve">men </w:t>
      </w:r>
      <w:r>
        <w:rPr>
          <w:rFonts w:ascii="Times New Roman" w:hAnsi="Times New Roman" w:cs="Times New Roman"/>
        </w:rPr>
        <w:t>and 7.5 ms</w:t>
      </w:r>
      <w:r w:rsidRPr="00A56E00">
        <w:rPr>
          <w:rFonts w:ascii="Times New Roman" w:hAnsi="Times New Roman" w:cs="Times New Roman"/>
        </w:rPr>
        <w:t xml:space="preserve"> for </w:t>
      </w:r>
      <w:r w:rsidR="00835861">
        <w:rPr>
          <w:rFonts w:ascii="Times New Roman" w:hAnsi="Times New Roman" w:cs="Times New Roman"/>
        </w:rPr>
        <w:t>women</w:t>
      </w:r>
      <w:r>
        <w:rPr>
          <w:rFonts w:ascii="Times New Roman" w:hAnsi="Times New Roman" w:cs="Times New Roman"/>
        </w:rPr>
        <w:t>.  While the shift in</w:t>
      </w:r>
      <w:r w:rsidRPr="001B2D3C">
        <w:rPr>
          <w:rFonts w:ascii="Times New Roman" w:hAnsi="Times New Roman" w:cs="Times New Roman"/>
        </w:rPr>
        <w:t xml:space="preserve"> </w:t>
      </w:r>
      <w:r>
        <w:rPr>
          <w:rFonts w:ascii="Times New Roman" w:hAnsi="Times New Roman" w:cs="Times New Roman"/>
        </w:rPr>
        <w:t>RTs</w:t>
      </w:r>
      <w:r w:rsidRPr="001B2D3C">
        <w:rPr>
          <w:rFonts w:ascii="Times New Roman" w:hAnsi="Times New Roman" w:cs="Times New Roman"/>
        </w:rPr>
        <w:t xml:space="preserve"> of spri</w:t>
      </w:r>
      <w:r>
        <w:rPr>
          <w:rFonts w:ascii="Times New Roman" w:hAnsi="Times New Roman" w:cs="Times New Roman"/>
        </w:rPr>
        <w:t>nters after the rule change in 2004</w:t>
      </w:r>
      <w:r w:rsidRPr="001B2D3C">
        <w:rPr>
          <w:rFonts w:ascii="Times New Roman" w:hAnsi="Times New Roman" w:cs="Times New Roman"/>
        </w:rPr>
        <w:t xml:space="preserve"> is not particularly noticeable</w:t>
      </w:r>
      <w:r>
        <w:rPr>
          <w:rFonts w:ascii="Times New Roman" w:hAnsi="Times New Roman" w:cs="Times New Roman"/>
        </w:rPr>
        <w:t xml:space="preserve"> in Figure 1</w:t>
      </w:r>
      <w:r w:rsidRPr="001B2D3C">
        <w:rPr>
          <w:rFonts w:ascii="Times New Roman" w:hAnsi="Times New Roman" w:cs="Times New Roman"/>
        </w:rPr>
        <w:t xml:space="preserve">, </w:t>
      </w:r>
      <w:del w:id="172" w:author="Edward Winter" w:date="2016-06-06T20:54:00Z">
        <w:r w:rsidRPr="001B2D3C" w:rsidDel="006B6F48">
          <w:rPr>
            <w:rFonts w:ascii="Times New Roman" w:hAnsi="Times New Roman" w:cs="Times New Roman"/>
          </w:rPr>
          <w:delText>a noticeable</w:delText>
        </w:r>
      </w:del>
      <w:r w:rsidRPr="001B2D3C">
        <w:rPr>
          <w:rFonts w:ascii="Times New Roman" w:hAnsi="Times New Roman" w:cs="Times New Roman"/>
        </w:rPr>
        <w:t xml:space="preserve"> shift does appear after t</w:t>
      </w:r>
      <w:r>
        <w:rPr>
          <w:rFonts w:ascii="Times New Roman" w:hAnsi="Times New Roman" w:cs="Times New Roman"/>
        </w:rPr>
        <w:t>he rule change in January 2010</w:t>
      </w:r>
      <w:ins w:id="173" w:author="Edward Winter" w:date="2016-06-06T20:54:00Z">
        <w:r w:rsidR="006B6F48">
          <w:rPr>
            <w:rFonts w:ascii="Times New Roman" w:hAnsi="Times New Roman" w:cs="Times New Roman"/>
            <w:color w:val="1F497D" w:themeColor="text2"/>
          </w:rPr>
          <w:t>.</w:t>
        </w:r>
      </w:ins>
      <w:del w:id="174" w:author="Edward Winter" w:date="2016-06-06T20:54:00Z">
        <w:r w:rsidR="00363E68" w:rsidRPr="00F37972" w:rsidDel="006B6F48">
          <w:rPr>
            <w:rFonts w:ascii="Times New Roman" w:hAnsi="Times New Roman" w:cs="Times New Roman"/>
            <w:color w:val="1F497D" w:themeColor="text2"/>
          </w:rPr>
          <w:delText>,</w:delText>
        </w:r>
      </w:del>
      <w:r w:rsidR="00363E68" w:rsidRPr="00F37972">
        <w:rPr>
          <w:rFonts w:ascii="Times New Roman" w:hAnsi="Times New Roman" w:cs="Times New Roman"/>
          <w:color w:val="1F497D" w:themeColor="text2"/>
        </w:rPr>
        <w:t xml:space="preserve"> </w:t>
      </w:r>
      <w:ins w:id="175" w:author="Edward Winter" w:date="2016-06-06T20:54:00Z">
        <w:r w:rsidR="006B6F48">
          <w:rPr>
            <w:rFonts w:ascii="Times New Roman" w:hAnsi="Times New Roman" w:cs="Times New Roman"/>
            <w:color w:val="1F497D" w:themeColor="text2"/>
          </w:rPr>
          <w:t>T</w:t>
        </w:r>
      </w:ins>
      <w:del w:id="176" w:author="Edward Winter" w:date="2016-06-06T20:54:00Z">
        <w:r w:rsidR="00363E68" w:rsidRPr="00F37972" w:rsidDel="006B6F48">
          <w:rPr>
            <w:rFonts w:ascii="Times New Roman" w:hAnsi="Times New Roman" w:cs="Times New Roman"/>
            <w:color w:val="1F497D" w:themeColor="text2"/>
          </w:rPr>
          <w:delText>t</w:delText>
        </w:r>
      </w:del>
      <w:r w:rsidR="00363E68" w:rsidRPr="00F37972">
        <w:rPr>
          <w:rFonts w:ascii="Times New Roman" w:hAnsi="Times New Roman" w:cs="Times New Roman"/>
          <w:color w:val="1F497D" w:themeColor="text2"/>
        </w:rPr>
        <w:t xml:space="preserve">his is </w:t>
      </w:r>
      <w:r w:rsidR="00DD2206">
        <w:rPr>
          <w:rFonts w:ascii="Times New Roman" w:hAnsi="Times New Roman" w:cs="Times New Roman"/>
          <w:color w:val="1F497D" w:themeColor="text2"/>
        </w:rPr>
        <w:t>consistent</w:t>
      </w:r>
      <w:r w:rsidR="00363E68" w:rsidRPr="00F37972">
        <w:rPr>
          <w:rFonts w:ascii="Times New Roman" w:hAnsi="Times New Roman" w:cs="Times New Roman"/>
          <w:color w:val="1F497D" w:themeColor="text2"/>
        </w:rPr>
        <w:t xml:space="preserve"> with the </w:t>
      </w:r>
      <w:ins w:id="177" w:author="Edward Winter" w:date="2016-06-06T20:55:00Z">
        <w:r w:rsidR="00C2649A">
          <w:rPr>
            <w:rFonts w:ascii="Times New Roman" w:hAnsi="Times New Roman" w:cs="Times New Roman"/>
            <w:color w:val="1F497D" w:themeColor="text2"/>
          </w:rPr>
          <w:t>findings of</w:t>
        </w:r>
      </w:ins>
      <w:del w:id="178" w:author="Edward Winter" w:date="2016-06-06T20:55:00Z">
        <w:r w:rsidR="00363E68" w:rsidRPr="00F37972" w:rsidDel="00C2649A">
          <w:rPr>
            <w:rFonts w:ascii="Times New Roman" w:hAnsi="Times New Roman" w:cs="Times New Roman"/>
            <w:color w:val="1F497D" w:themeColor="text2"/>
          </w:rPr>
          <w:delText xml:space="preserve">results shown </w:delText>
        </w:r>
        <w:r w:rsidR="00363E68" w:rsidRPr="00F37972" w:rsidDel="00E453D7">
          <w:rPr>
            <w:rFonts w:ascii="Times New Roman" w:hAnsi="Times New Roman" w:cs="Times New Roman"/>
            <w:color w:val="1F497D" w:themeColor="text2"/>
          </w:rPr>
          <w:delText>in</w:delText>
        </w:r>
      </w:del>
      <w:r w:rsidR="00363E68" w:rsidRPr="00F37972">
        <w:rPr>
          <w:rFonts w:ascii="Times New Roman" w:hAnsi="Times New Roman" w:cs="Times New Roman"/>
          <w:color w:val="1F497D" w:themeColor="text2"/>
        </w:rPr>
        <w:t xml:space="preserve"> </w:t>
      </w:r>
      <w:r w:rsidR="00363E68" w:rsidRPr="00F37972">
        <w:rPr>
          <w:rFonts w:ascii="Times New Roman" w:hAnsi="Times New Roman" w:cs="Times New Roman"/>
          <w:color w:val="1F497D" w:themeColor="text2"/>
        </w:rPr>
        <w:fldChar w:fldCharType="begin"/>
      </w:r>
      <w:r w:rsidR="00363E68" w:rsidRPr="00F37972">
        <w:rPr>
          <w:rFonts w:ascii="Times New Roman" w:hAnsi="Times New Roman" w:cs="Times New Roman"/>
          <w:color w:val="1F497D" w:themeColor="text2"/>
        </w:rPr>
        <w:instrText xml:space="preserve"> ADDIN EN.CITE &lt;EndNote&gt;&lt;Cite AuthorYear="1"&gt;&lt;Author&gt;Haugen&lt;/Author&gt;&lt;Year&gt;2013&lt;/Year&gt;&lt;RecNum&gt;48&lt;/RecNum&gt;&lt;DisplayText&gt;Haugen, Shalfawi et al. (2013)&lt;/DisplayText&gt;&lt;record&gt;&lt;rec-number&gt;48&lt;/rec-number&gt;&lt;foreign-keys&gt;&lt;key app="EN" db-id="0zxvwf9f6xset3exsr5x2a975zwvztxseprs" timestamp="1464008149"&gt;48&lt;/key&gt;&lt;/foreign-keys&gt;&lt;ref-type name="Journal Article"&gt;17&lt;/ref-type&gt;&lt;contributors&gt;&lt;authors&gt;&lt;author&gt;Haugen, T. A.&lt;/author&gt;&lt;author&gt;Shalfawi, S.&lt;/author&gt;&lt;author&gt;Tønnessen, E.&lt;/author&gt;&lt;/authors&gt;&lt;/contributors&gt;&lt;titles&gt;&lt;title&gt;The effect of different starting procedures on sprinters&amp;apos; reaction time&lt;/title&gt;&lt;secondary-title&gt;Journal of Sports Sciences&lt;/secondary-title&gt;&lt;/titles&gt;&lt;periodical&gt;&lt;full-title&gt;Journal of Sports Sciences&lt;/full-title&gt;&lt;/periodical&gt;&lt;pages&gt;699-705&lt;/pages&gt;&lt;volume&gt;31&lt;/volume&gt;&lt;number&gt;7&lt;/number&gt;&lt;dates&gt;&lt;year&gt;2013&lt;/year&gt;&lt;/dates&gt;&lt;work-type&gt;Article&lt;/work-type&gt;&lt;urls&gt;&lt;related-urls&gt;&lt;url&gt;https://www.scopus.com/inward/record.uri?eid=2-s2.0-84875862213&amp;amp;partnerID=40&amp;amp;md5=b52629b4833ed63138a30fc57933e93a&lt;/url&gt;&lt;url&gt;http://www.tandfonline.com/doi/pdf/10.1080/02640414.2012.746724&lt;/url&gt;&lt;/related-urls&gt;&lt;/urls&gt;&lt;electronic-resource-num&gt;10.1080/02640414.2012.746724&lt;/electronic-resource-num&gt;&lt;remote-database-name&gt;Scopus&lt;/remote-database-name&gt;&lt;/record&gt;&lt;/Cite&gt;&lt;/EndNote&gt;</w:instrText>
      </w:r>
      <w:r w:rsidR="00363E68" w:rsidRPr="00F37972">
        <w:rPr>
          <w:rFonts w:ascii="Times New Roman" w:hAnsi="Times New Roman" w:cs="Times New Roman"/>
          <w:color w:val="1F497D" w:themeColor="text2"/>
        </w:rPr>
        <w:fldChar w:fldCharType="separate"/>
      </w:r>
      <w:r w:rsidR="00363E68" w:rsidRPr="00F37972">
        <w:rPr>
          <w:rFonts w:ascii="Times New Roman" w:hAnsi="Times New Roman" w:cs="Times New Roman"/>
          <w:noProof/>
          <w:color w:val="1F497D" w:themeColor="text2"/>
        </w:rPr>
        <w:t>Haugen, Shalfawi et al. (2013)</w:t>
      </w:r>
      <w:r w:rsidR="00363E68" w:rsidRPr="00F37972">
        <w:rPr>
          <w:rFonts w:ascii="Times New Roman" w:hAnsi="Times New Roman" w:cs="Times New Roman"/>
          <w:color w:val="1F497D" w:themeColor="text2"/>
        </w:rPr>
        <w:fldChar w:fldCharType="end"/>
      </w:r>
      <w:r w:rsidR="00D02540" w:rsidRPr="00F37972">
        <w:rPr>
          <w:rFonts w:ascii="Times New Roman" w:hAnsi="Times New Roman" w:cs="Times New Roman"/>
          <w:color w:val="1F497D" w:themeColor="text2"/>
        </w:rPr>
        <w:t xml:space="preserve"> and</w:t>
      </w:r>
      <w:del w:id="179" w:author="Edward Winter" w:date="2016-06-06T20:55:00Z">
        <w:r w:rsidR="00D02540" w:rsidRPr="00F37972" w:rsidDel="00CB44CB">
          <w:rPr>
            <w:rFonts w:ascii="Times New Roman" w:hAnsi="Times New Roman" w:cs="Times New Roman"/>
            <w:color w:val="1F497D" w:themeColor="text2"/>
          </w:rPr>
          <w:delText xml:space="preserve"> </w:delText>
        </w:r>
        <w:r w:rsidR="00746605" w:rsidRPr="00F37972" w:rsidDel="00CB44CB">
          <w:rPr>
            <w:rFonts w:ascii="Times New Roman" w:hAnsi="Times New Roman" w:cs="Times New Roman"/>
            <w:color w:val="1F497D" w:themeColor="text2"/>
          </w:rPr>
          <w:delText>in</w:delText>
        </w:r>
      </w:del>
      <w:r w:rsidR="00746605" w:rsidRPr="00F37972">
        <w:rPr>
          <w:rFonts w:ascii="Times New Roman" w:hAnsi="Times New Roman" w:cs="Times New Roman"/>
          <w:color w:val="1F497D" w:themeColor="text2"/>
        </w:rPr>
        <w:t xml:space="preserve"> </w:t>
      </w:r>
      <w:r w:rsidR="00D02540" w:rsidRPr="00F37972">
        <w:rPr>
          <w:rFonts w:ascii="Times New Roman" w:hAnsi="Times New Roman" w:cs="Times New Roman"/>
          <w:color w:val="1F497D" w:themeColor="text2"/>
        </w:rPr>
        <w:fldChar w:fldCharType="begin"/>
      </w:r>
      <w:r w:rsidR="00D02540" w:rsidRPr="00F37972">
        <w:rPr>
          <w:rFonts w:ascii="Times New Roman" w:hAnsi="Times New Roman" w:cs="Times New Roman"/>
          <w:color w:val="1F497D" w:themeColor="text2"/>
        </w:rPr>
        <w:instrText xml:space="preserve"> ADDIN EN.CITE &lt;EndNote&gt;&lt;Cite AuthorYear="1"&gt;&lt;Author&gt;Tønnessen&lt;/Author&gt;&lt;Year&gt;2013&lt;/Year&gt;&lt;RecNum&gt;50&lt;/RecNum&gt;&lt;DisplayText&gt;Tønnessen, Haugen et al. (2013)&lt;/DisplayText&gt;&lt;record&gt;&lt;rec-number&gt;50&lt;/rec-number&gt;&lt;foreign-keys&gt;&lt;key app="EN" db-id="0zxvwf9f6xset3exsr5x2a975zwvztxseprs" timestamp="1464008996"&gt;50&lt;/key&gt;&lt;/foreign-keys&gt;&lt;ref-type name="Journal Article"&gt;17&lt;/ref-type&gt;&lt;contributors&gt;&lt;authors&gt;&lt;author&gt;Tønnessen, E.&lt;/author&gt;&lt;author&gt;Haugen, T.&lt;/author&gt;&lt;author&gt;Shalfawi, S. A. I.&lt;/author&gt;&lt;/authors&gt;&lt;/contributors&gt;&lt;titles&gt;&lt;title&gt;Reaction time aspects of elite sprinters in athletic world championships&lt;/title&gt;&lt;secondary-title&gt;Journal of Strength and Conditioning Research&lt;/secondary-title&gt;&lt;/titles&gt;&lt;periodical&gt;&lt;full-title&gt;Journal of Strength and Conditioning Research&lt;/full-title&gt;&lt;/periodical&gt;&lt;pages&gt;885-892&lt;/pages&gt;&lt;volume&gt;27&lt;/volume&gt;&lt;number&gt;4&lt;/number&gt;&lt;dates&gt;&lt;year&gt;2013&lt;/year&gt;&lt;/dates&gt;&lt;work-type&gt;Article&lt;/work-type&gt;&lt;urls&gt;&lt;related-urls&gt;&lt;url&gt;https://www.scopus.com/inward/record.uri?eid=2-s2.0-84878054946&amp;amp;partnerID=40&amp;amp;md5=df6fd9862abe08cb086a65865a0a4eda&lt;/url&gt;&lt;url&gt;http://ovidsp.tx.ovid.com/ovftpdfs/FPDDNCDCIGBLNC00/fs047/ovft/live/gv031/00124278/00124278-201304000-00003.pdf&lt;/url&gt;&lt;/related-urls&gt;&lt;/urls&gt;&lt;electronic-resource-num&gt;10.1519/JSC.0b013e31826520c3&lt;/electronic-resource-num&gt;&lt;remote-database-name&gt;Scopus&lt;/remote-database-name&gt;&lt;/record&gt;&lt;/Cite&gt;&lt;/EndNote&gt;</w:instrText>
      </w:r>
      <w:r w:rsidR="00D02540" w:rsidRPr="00F37972">
        <w:rPr>
          <w:rFonts w:ascii="Times New Roman" w:hAnsi="Times New Roman" w:cs="Times New Roman"/>
          <w:color w:val="1F497D" w:themeColor="text2"/>
        </w:rPr>
        <w:fldChar w:fldCharType="separate"/>
      </w:r>
      <w:r w:rsidR="00D02540" w:rsidRPr="00F37972">
        <w:rPr>
          <w:rFonts w:ascii="Times New Roman" w:hAnsi="Times New Roman" w:cs="Times New Roman"/>
          <w:noProof/>
          <w:color w:val="1F497D" w:themeColor="text2"/>
        </w:rPr>
        <w:t>Tønnessen, Haugen et al. (2013)</w:t>
      </w:r>
      <w:r w:rsidR="00D02540" w:rsidRPr="00F37972">
        <w:rPr>
          <w:rFonts w:ascii="Times New Roman" w:hAnsi="Times New Roman" w:cs="Times New Roman"/>
          <w:color w:val="1F497D" w:themeColor="text2"/>
        </w:rPr>
        <w:fldChar w:fldCharType="end"/>
      </w:r>
      <w:r w:rsidR="00D02540" w:rsidRPr="00F37972">
        <w:rPr>
          <w:rFonts w:ascii="Times New Roman" w:hAnsi="Times New Roman" w:cs="Times New Roman"/>
          <w:color w:val="1F497D" w:themeColor="text2"/>
        </w:rPr>
        <w:t xml:space="preserve"> </w:t>
      </w:r>
      <w:ins w:id="180" w:author="Edward Winter" w:date="2016-06-06T20:55:00Z">
        <w:r w:rsidR="00C2649A">
          <w:rPr>
            <w:rFonts w:ascii="Times New Roman" w:hAnsi="Times New Roman" w:cs="Times New Roman"/>
            <w:color w:val="1F497D" w:themeColor="text2"/>
          </w:rPr>
          <w:t>that were</w:t>
        </w:r>
      </w:ins>
      <w:del w:id="181" w:author="Edward Winter" w:date="2016-06-06T20:55:00Z">
        <w:r w:rsidR="00D02540" w:rsidRPr="00F37972" w:rsidDel="00C2649A">
          <w:rPr>
            <w:rFonts w:ascii="Times New Roman" w:hAnsi="Times New Roman" w:cs="Times New Roman"/>
            <w:color w:val="1F497D" w:themeColor="text2"/>
          </w:rPr>
          <w:delText xml:space="preserve">which </w:delText>
        </w:r>
        <w:r w:rsidR="00746605" w:rsidRPr="00F37972" w:rsidDel="00C2649A">
          <w:rPr>
            <w:rFonts w:ascii="Times New Roman" w:hAnsi="Times New Roman" w:cs="Times New Roman"/>
            <w:color w:val="1F497D" w:themeColor="text2"/>
          </w:rPr>
          <w:delText>was</w:delText>
        </w:r>
      </w:del>
      <w:r w:rsidR="00D02540" w:rsidRPr="00F37972">
        <w:rPr>
          <w:rFonts w:ascii="Times New Roman" w:hAnsi="Times New Roman" w:cs="Times New Roman"/>
          <w:color w:val="1F497D" w:themeColor="text2"/>
        </w:rPr>
        <w:t xml:space="preserve"> restricted to 100 m sprinters</w:t>
      </w:r>
      <w:r w:rsidR="00DD2206">
        <w:rPr>
          <w:rFonts w:ascii="Times New Roman" w:hAnsi="Times New Roman" w:cs="Times New Roman"/>
          <w:color w:val="1F497D" w:themeColor="text2"/>
        </w:rPr>
        <w:t>.</w:t>
      </w:r>
      <w:r w:rsidR="002C6618">
        <w:rPr>
          <w:rFonts w:ascii="Times New Roman" w:hAnsi="Times New Roman" w:cs="Times New Roman"/>
          <w:color w:val="1F497D" w:themeColor="text2"/>
        </w:rPr>
        <w:t xml:space="preserve"> This is also in line with the probability of superiority shown in Table 3 with men and women showing a greater probability of superiority after the second rule change. </w:t>
      </w:r>
      <w:r w:rsidR="00DD2206">
        <w:rPr>
          <w:rFonts w:ascii="Times New Roman" w:hAnsi="Times New Roman" w:cs="Times New Roman"/>
          <w:color w:val="1F497D" w:themeColor="text2"/>
        </w:rPr>
        <w:t>T</w:t>
      </w:r>
      <w:r w:rsidR="002C6618">
        <w:rPr>
          <w:rFonts w:ascii="Times New Roman" w:hAnsi="Times New Roman" w:cs="Times New Roman"/>
          <w:color w:val="1F497D" w:themeColor="text2"/>
        </w:rPr>
        <w:t xml:space="preserve">he comparison between the earliest and latest ruling periods </w:t>
      </w:r>
      <w:r w:rsidR="00DD2206">
        <w:rPr>
          <w:rFonts w:ascii="Times New Roman" w:hAnsi="Times New Roman" w:cs="Times New Roman"/>
          <w:color w:val="1F497D" w:themeColor="text2"/>
        </w:rPr>
        <w:t xml:space="preserve">is </w:t>
      </w:r>
      <w:ins w:id="182" w:author="Edward Winter" w:date="2016-06-06T20:56:00Z">
        <w:r w:rsidR="009E13DE">
          <w:rPr>
            <w:rFonts w:ascii="Times New Roman" w:hAnsi="Times New Roman" w:cs="Times New Roman"/>
            <w:color w:val="1F497D" w:themeColor="text2"/>
          </w:rPr>
          <w:t>noteworthy</w:t>
        </w:r>
      </w:ins>
      <w:commentRangeStart w:id="183"/>
      <w:del w:id="184" w:author="Edward Winter" w:date="2016-06-06T20:56:00Z">
        <w:r w:rsidR="00DD2206" w:rsidDel="009E13DE">
          <w:rPr>
            <w:rFonts w:ascii="Times New Roman" w:hAnsi="Times New Roman" w:cs="Times New Roman"/>
            <w:color w:val="1F497D" w:themeColor="text2"/>
          </w:rPr>
          <w:delText>of interest</w:delText>
        </w:r>
      </w:del>
      <w:commentRangeEnd w:id="183"/>
      <w:r w:rsidR="009E13DE">
        <w:rPr>
          <w:rStyle w:val="CommentReference"/>
        </w:rPr>
        <w:commentReference w:id="183"/>
      </w:r>
      <w:r w:rsidR="00DD2206">
        <w:rPr>
          <w:rFonts w:ascii="Times New Roman" w:hAnsi="Times New Roman" w:cs="Times New Roman"/>
          <w:color w:val="1F497D" w:themeColor="text2"/>
        </w:rPr>
        <w:t xml:space="preserve"> </w:t>
      </w:r>
      <w:r w:rsidR="002C6618">
        <w:rPr>
          <w:rFonts w:ascii="Times New Roman" w:hAnsi="Times New Roman" w:cs="Times New Roman"/>
          <w:color w:val="1F497D" w:themeColor="text2"/>
        </w:rPr>
        <w:t xml:space="preserve">with 72.1% and 74.5% </w:t>
      </w:r>
      <w:r w:rsidR="00DD2206">
        <w:rPr>
          <w:rFonts w:ascii="Times New Roman" w:hAnsi="Times New Roman" w:cs="Times New Roman"/>
          <w:color w:val="1F497D" w:themeColor="text2"/>
        </w:rPr>
        <w:t xml:space="preserve">probability of </w:t>
      </w:r>
      <w:r w:rsidR="002C6618">
        <w:rPr>
          <w:rFonts w:ascii="Times New Roman" w:hAnsi="Times New Roman" w:cs="Times New Roman"/>
          <w:color w:val="1F497D" w:themeColor="text2"/>
        </w:rPr>
        <w:t xml:space="preserve">superiority for men and women respectively, </w:t>
      </w:r>
      <w:r w:rsidR="00DD2206">
        <w:rPr>
          <w:rFonts w:ascii="Times New Roman" w:hAnsi="Times New Roman" w:cs="Times New Roman"/>
          <w:color w:val="1F497D" w:themeColor="text2"/>
        </w:rPr>
        <w:t xml:space="preserve">indicating </w:t>
      </w:r>
      <w:r w:rsidR="007162CA">
        <w:rPr>
          <w:rFonts w:ascii="Times New Roman" w:hAnsi="Times New Roman" w:cs="Times New Roman"/>
          <w:color w:val="1F497D" w:themeColor="text2"/>
        </w:rPr>
        <w:t xml:space="preserve">that </w:t>
      </w:r>
      <w:del w:id="185" w:author="Edward Winter" w:date="2016-06-06T20:58:00Z">
        <w:r w:rsidR="002C6618" w:rsidDel="009E13DE">
          <w:rPr>
            <w:rFonts w:ascii="Times New Roman" w:hAnsi="Times New Roman" w:cs="Times New Roman"/>
            <w:color w:val="1F497D" w:themeColor="text2"/>
          </w:rPr>
          <w:delText>significant</w:delText>
        </w:r>
      </w:del>
      <w:r w:rsidR="002C6618">
        <w:rPr>
          <w:rFonts w:ascii="Times New Roman" w:hAnsi="Times New Roman" w:cs="Times New Roman"/>
          <w:color w:val="1F497D" w:themeColor="text2"/>
        </w:rPr>
        <w:t xml:space="preserve"> shift</w:t>
      </w:r>
      <w:r w:rsidR="00DD2206">
        <w:rPr>
          <w:rFonts w:ascii="Times New Roman" w:hAnsi="Times New Roman" w:cs="Times New Roman"/>
          <w:color w:val="1F497D" w:themeColor="text2"/>
        </w:rPr>
        <w:t>s</w:t>
      </w:r>
      <w:r w:rsidR="002C6618">
        <w:rPr>
          <w:rFonts w:ascii="Times New Roman" w:hAnsi="Times New Roman" w:cs="Times New Roman"/>
          <w:color w:val="1F497D" w:themeColor="text2"/>
        </w:rPr>
        <w:t xml:space="preserve"> in distribution</w:t>
      </w:r>
      <w:r w:rsidR="00DD2206">
        <w:rPr>
          <w:rFonts w:ascii="Times New Roman" w:hAnsi="Times New Roman" w:cs="Times New Roman"/>
          <w:color w:val="1F497D" w:themeColor="text2"/>
        </w:rPr>
        <w:t>s</w:t>
      </w:r>
      <w:r w:rsidR="002C6618">
        <w:rPr>
          <w:rFonts w:ascii="Times New Roman" w:hAnsi="Times New Roman" w:cs="Times New Roman"/>
          <w:color w:val="1F497D" w:themeColor="text2"/>
        </w:rPr>
        <w:t xml:space="preserve"> </w:t>
      </w:r>
      <w:del w:id="186" w:author="Edward Winter" w:date="2016-06-06T20:58:00Z">
        <w:r w:rsidR="007162CA" w:rsidDel="009E13DE">
          <w:rPr>
            <w:rFonts w:ascii="Times New Roman" w:hAnsi="Times New Roman" w:cs="Times New Roman"/>
            <w:color w:val="1F497D" w:themeColor="text2"/>
          </w:rPr>
          <w:delText xml:space="preserve">has </w:delText>
        </w:r>
      </w:del>
      <w:r w:rsidR="007162CA">
        <w:rPr>
          <w:rFonts w:ascii="Times New Roman" w:hAnsi="Times New Roman" w:cs="Times New Roman"/>
          <w:color w:val="1F497D" w:themeColor="text2"/>
        </w:rPr>
        <w:t>occurred</w:t>
      </w:r>
      <w:r w:rsidR="002C6618">
        <w:rPr>
          <w:rFonts w:ascii="Times New Roman" w:hAnsi="Times New Roman" w:cs="Times New Roman"/>
          <w:color w:val="1F497D" w:themeColor="text2"/>
        </w:rPr>
        <w:t xml:space="preserve"> between these ruling periods.</w:t>
      </w:r>
      <w:r w:rsidR="00B83A84" w:rsidRPr="00F37972">
        <w:rPr>
          <w:rFonts w:ascii="Times New Roman" w:hAnsi="Times New Roman" w:cs="Times New Roman"/>
          <w:color w:val="1F497D" w:themeColor="text2"/>
        </w:rPr>
        <w:t xml:space="preserve"> </w:t>
      </w:r>
      <w:r w:rsidR="00F32CA6">
        <w:rPr>
          <w:rFonts w:ascii="Times New Roman" w:hAnsi="Times New Roman" w:cs="Times New Roman"/>
        </w:rPr>
        <w:t xml:space="preserve">Figure 2 panels A and B, suggest </w:t>
      </w:r>
      <w:r w:rsidR="001F5076">
        <w:rPr>
          <w:rFonts w:ascii="Times New Roman" w:hAnsi="Times New Roman" w:cs="Times New Roman"/>
        </w:rPr>
        <w:t>that for</w:t>
      </w:r>
      <w:r w:rsidR="003E0A92">
        <w:rPr>
          <w:rFonts w:ascii="Times New Roman" w:hAnsi="Times New Roman" w:cs="Times New Roman"/>
        </w:rPr>
        <w:t xml:space="preserve"> </w:t>
      </w:r>
      <w:r w:rsidR="00F32CA6">
        <w:rPr>
          <w:rFonts w:ascii="Times New Roman" w:hAnsi="Times New Roman" w:cs="Times New Roman"/>
        </w:rPr>
        <w:t>ruling periods, t</w:t>
      </w:r>
      <w:r w:rsidR="00F32CA6" w:rsidRPr="0084277A">
        <w:rPr>
          <w:rFonts w:ascii="Times New Roman" w:hAnsi="Times New Roman" w:cs="Times New Roman"/>
        </w:rPr>
        <w:t xml:space="preserve">he </w:t>
      </w:r>
      <w:r w:rsidR="00F32CA6">
        <w:rPr>
          <w:rFonts w:ascii="Times New Roman" w:hAnsi="Times New Roman" w:cs="Times New Roman"/>
        </w:rPr>
        <w:t>EMGD</w:t>
      </w:r>
      <w:r w:rsidR="00F32CA6" w:rsidRPr="0084277A">
        <w:rPr>
          <w:rFonts w:ascii="Times New Roman" w:hAnsi="Times New Roman" w:cs="Times New Roman"/>
        </w:rPr>
        <w:t xml:space="preserve"> </w:t>
      </w:r>
      <w:r w:rsidR="003E0A92">
        <w:rPr>
          <w:rFonts w:ascii="Times New Roman" w:hAnsi="Times New Roman" w:cs="Times New Roman"/>
        </w:rPr>
        <w:t>of</w:t>
      </w:r>
      <w:r w:rsidR="003E0A92" w:rsidRPr="0084277A">
        <w:rPr>
          <w:rFonts w:ascii="Times New Roman" w:hAnsi="Times New Roman" w:cs="Times New Roman"/>
        </w:rPr>
        <w:t xml:space="preserve"> </w:t>
      </w:r>
      <w:r w:rsidR="00835861">
        <w:rPr>
          <w:rFonts w:ascii="Times New Roman" w:hAnsi="Times New Roman" w:cs="Times New Roman"/>
        </w:rPr>
        <w:t>men and women</w:t>
      </w:r>
      <w:r w:rsidR="00F32CA6">
        <w:rPr>
          <w:rFonts w:ascii="Times New Roman" w:hAnsi="Times New Roman" w:cs="Times New Roman"/>
        </w:rPr>
        <w:t xml:space="preserve"> </w:t>
      </w:r>
      <w:r w:rsidR="00835861">
        <w:rPr>
          <w:rFonts w:ascii="Times New Roman" w:hAnsi="Times New Roman" w:cs="Times New Roman"/>
        </w:rPr>
        <w:t>has</w:t>
      </w:r>
      <w:r w:rsidR="00F32CA6" w:rsidRPr="0084277A">
        <w:rPr>
          <w:rFonts w:ascii="Times New Roman" w:hAnsi="Times New Roman" w:cs="Times New Roman"/>
        </w:rPr>
        <w:t xml:space="preserve"> an increas</w:t>
      </w:r>
      <w:ins w:id="187" w:author="Edward Winter" w:date="2016-06-06T20:58:00Z">
        <w:r w:rsidR="0051175B">
          <w:rPr>
            <w:rFonts w:ascii="Times New Roman" w:hAnsi="Times New Roman" w:cs="Times New Roman"/>
          </w:rPr>
          <w:t>ed</w:t>
        </w:r>
      </w:ins>
      <w:del w:id="188" w:author="Edward Winter" w:date="2016-06-06T20:58:00Z">
        <w:r w:rsidR="00F32CA6" w:rsidRPr="0084277A" w:rsidDel="0051175B">
          <w:rPr>
            <w:rFonts w:ascii="Times New Roman" w:hAnsi="Times New Roman" w:cs="Times New Roman"/>
          </w:rPr>
          <w:delText>ing trend over time</w:delText>
        </w:r>
      </w:del>
      <w:r w:rsidR="00F32CA6" w:rsidRPr="0084277A">
        <w:rPr>
          <w:rFonts w:ascii="Times New Roman" w:hAnsi="Times New Roman" w:cs="Times New Roman"/>
        </w:rPr>
        <w:t xml:space="preserve">.  </w:t>
      </w:r>
      <w:r w:rsidR="0006305C" w:rsidRPr="0084277A">
        <w:rPr>
          <w:rFonts w:ascii="Times New Roman" w:hAnsi="Times New Roman" w:cs="Times New Roman"/>
        </w:rPr>
        <w:t xml:space="preserve">It is </w:t>
      </w:r>
      <w:ins w:id="189" w:author="Edward Winter" w:date="2016-06-06T20:59:00Z">
        <w:r w:rsidR="003943DF">
          <w:rPr>
            <w:rFonts w:ascii="Times New Roman" w:hAnsi="Times New Roman" w:cs="Times New Roman"/>
          </w:rPr>
          <w:t>clear that</w:t>
        </w:r>
      </w:ins>
      <w:del w:id="190" w:author="Edward Winter" w:date="2016-06-06T20:59:00Z">
        <w:r w:rsidR="0006305C" w:rsidRPr="0084277A" w:rsidDel="003943DF">
          <w:rPr>
            <w:rFonts w:ascii="Times New Roman" w:hAnsi="Times New Roman" w:cs="Times New Roman"/>
          </w:rPr>
          <w:delText>evident</w:delText>
        </w:r>
      </w:del>
      <w:r w:rsidR="0006305C" w:rsidRPr="0084277A">
        <w:rPr>
          <w:rFonts w:ascii="Times New Roman" w:hAnsi="Times New Roman" w:cs="Times New Roman"/>
        </w:rPr>
        <w:t xml:space="preserve"> in both </w:t>
      </w:r>
      <w:r w:rsidR="0006305C">
        <w:rPr>
          <w:rFonts w:ascii="Times New Roman" w:hAnsi="Times New Roman" w:cs="Times New Roman"/>
        </w:rPr>
        <w:t>sexe</w:t>
      </w:r>
      <w:r w:rsidR="0006305C" w:rsidRPr="0084277A">
        <w:rPr>
          <w:rFonts w:ascii="Times New Roman" w:hAnsi="Times New Roman" w:cs="Times New Roman"/>
        </w:rPr>
        <w:t>s</w:t>
      </w:r>
      <w:ins w:id="191" w:author="Edward Winter" w:date="2016-06-06T20:59:00Z">
        <w:r w:rsidR="003943DF">
          <w:rPr>
            <w:rFonts w:ascii="Times New Roman" w:hAnsi="Times New Roman" w:cs="Times New Roman"/>
          </w:rPr>
          <w:t>,</w:t>
        </w:r>
      </w:ins>
      <w:del w:id="192" w:author="Edward Winter" w:date="2016-06-06T20:59:00Z">
        <w:r w:rsidR="0006305C" w:rsidRPr="0084277A" w:rsidDel="003943DF">
          <w:rPr>
            <w:rFonts w:ascii="Times New Roman" w:hAnsi="Times New Roman" w:cs="Times New Roman"/>
          </w:rPr>
          <w:delText xml:space="preserve"> that</w:delText>
        </w:r>
      </w:del>
      <w:r w:rsidR="0006305C" w:rsidRPr="0084277A">
        <w:rPr>
          <w:rFonts w:ascii="Times New Roman" w:hAnsi="Times New Roman" w:cs="Times New Roman"/>
        </w:rPr>
        <w:t xml:space="preserve"> a shift</w:t>
      </w:r>
      <w:del w:id="193" w:author="Edward Winter" w:date="2016-06-06T20:59:00Z">
        <w:r w:rsidR="0006305C" w:rsidRPr="0084277A" w:rsidDel="003943DF">
          <w:rPr>
            <w:rFonts w:ascii="Times New Roman" w:hAnsi="Times New Roman" w:cs="Times New Roman"/>
          </w:rPr>
          <w:delText xml:space="preserve"> over time</w:delText>
        </w:r>
      </w:del>
      <w:r w:rsidR="0006305C" w:rsidRPr="0084277A">
        <w:rPr>
          <w:rFonts w:ascii="Times New Roman" w:hAnsi="Times New Roman" w:cs="Times New Roman"/>
        </w:rPr>
        <w:t xml:space="preserve"> has occurred</w:t>
      </w:r>
      <w:del w:id="194" w:author="Edward Winter" w:date="2016-06-06T21:00:00Z">
        <w:r w:rsidR="0006305C" w:rsidRPr="0084277A" w:rsidDel="003943DF">
          <w:rPr>
            <w:rFonts w:ascii="Times New Roman" w:hAnsi="Times New Roman" w:cs="Times New Roman"/>
          </w:rPr>
          <w:delText xml:space="preserve"> with a significant shift</w:delText>
        </w:r>
      </w:del>
      <w:r w:rsidR="0006305C" w:rsidRPr="0084277A">
        <w:rPr>
          <w:rFonts w:ascii="Times New Roman" w:hAnsi="Times New Roman" w:cs="Times New Roman"/>
        </w:rPr>
        <w:t xml:space="preserve"> in the distribution density after the automatic disq</w:t>
      </w:r>
      <w:r w:rsidR="0006305C">
        <w:rPr>
          <w:rFonts w:ascii="Times New Roman" w:hAnsi="Times New Roman" w:cs="Times New Roman"/>
        </w:rPr>
        <w:t>ualification ruling in January 2010</w:t>
      </w:r>
      <w:r w:rsidR="0006305C" w:rsidRPr="0084277A">
        <w:rPr>
          <w:rFonts w:ascii="Times New Roman" w:hAnsi="Times New Roman" w:cs="Times New Roman"/>
        </w:rPr>
        <w:t>.</w:t>
      </w:r>
      <w:r w:rsidR="0006305C">
        <w:rPr>
          <w:rFonts w:ascii="Times New Roman" w:hAnsi="Times New Roman" w:cs="Times New Roman"/>
        </w:rPr>
        <w:t xml:space="preserve"> </w:t>
      </w:r>
      <w:r w:rsidR="00B83A84">
        <w:rPr>
          <w:rFonts w:ascii="Times New Roman" w:hAnsi="Times New Roman" w:cs="Times New Roman"/>
        </w:rPr>
        <w:t xml:space="preserve"> </w:t>
      </w:r>
      <w:r w:rsidR="00F32CA6" w:rsidRPr="0084277A">
        <w:rPr>
          <w:rFonts w:ascii="Times New Roman" w:hAnsi="Times New Roman" w:cs="Times New Roman"/>
        </w:rPr>
        <w:t>The sex</w:t>
      </w:r>
      <w:ins w:id="195" w:author="Edward Winter" w:date="2016-06-06T21:00:00Z">
        <w:r w:rsidR="009C121F">
          <w:rPr>
            <w:rFonts w:ascii="Times New Roman" w:hAnsi="Times New Roman" w:cs="Times New Roman"/>
          </w:rPr>
          <w:t>-based</w:t>
        </w:r>
      </w:ins>
      <w:r w:rsidR="00F32CA6" w:rsidRPr="0084277A">
        <w:rPr>
          <w:rFonts w:ascii="Times New Roman" w:hAnsi="Times New Roman" w:cs="Times New Roman"/>
        </w:rPr>
        <w:t xml:space="preserve"> difference can </w:t>
      </w:r>
      <w:r w:rsidR="00F32CA6">
        <w:rPr>
          <w:rFonts w:ascii="Times New Roman" w:hAnsi="Times New Roman" w:cs="Times New Roman"/>
        </w:rPr>
        <w:t xml:space="preserve">also </w:t>
      </w:r>
      <w:r w:rsidR="00F32CA6" w:rsidRPr="0084277A">
        <w:rPr>
          <w:rFonts w:ascii="Times New Roman" w:hAnsi="Times New Roman" w:cs="Times New Roman"/>
        </w:rPr>
        <w:t xml:space="preserve">be identified as </w:t>
      </w:r>
      <w:r w:rsidR="00F32CA6">
        <w:rPr>
          <w:rFonts w:ascii="Times New Roman" w:hAnsi="Times New Roman" w:cs="Times New Roman"/>
        </w:rPr>
        <w:t>panels</w:t>
      </w:r>
      <w:r w:rsidR="00B051DC">
        <w:rPr>
          <w:rFonts w:ascii="Times New Roman" w:hAnsi="Times New Roman" w:cs="Times New Roman"/>
        </w:rPr>
        <w:t xml:space="preserve"> A and B of Figure 2</w:t>
      </w:r>
      <w:r w:rsidR="00F32CA6">
        <w:rPr>
          <w:rFonts w:ascii="Times New Roman" w:hAnsi="Times New Roman" w:cs="Times New Roman"/>
        </w:rPr>
        <w:t xml:space="preserve"> </w:t>
      </w:r>
      <w:r w:rsidR="00F32CA6" w:rsidRPr="0084277A">
        <w:rPr>
          <w:rFonts w:ascii="Times New Roman" w:hAnsi="Times New Roman" w:cs="Times New Roman"/>
        </w:rPr>
        <w:t xml:space="preserve">are on the same scale, with the densities </w:t>
      </w:r>
      <w:r w:rsidR="00835861">
        <w:rPr>
          <w:rFonts w:ascii="Times New Roman" w:hAnsi="Times New Roman" w:cs="Times New Roman"/>
        </w:rPr>
        <w:t>for women</w:t>
      </w:r>
      <w:del w:id="196" w:author="Edward Winter" w:date="2016-06-06T21:00:00Z">
        <w:r w:rsidR="00835861" w:rsidDel="00EA7798">
          <w:rPr>
            <w:rFonts w:ascii="Times New Roman" w:hAnsi="Times New Roman" w:cs="Times New Roman"/>
          </w:rPr>
          <w:delText xml:space="preserve"> </w:delText>
        </w:r>
        <w:r w:rsidR="00F32CA6" w:rsidRPr="0084277A" w:rsidDel="00EA7798">
          <w:rPr>
            <w:rFonts w:ascii="Times New Roman" w:hAnsi="Times New Roman" w:cs="Times New Roman"/>
          </w:rPr>
          <w:delText>being</w:delText>
        </w:r>
      </w:del>
      <w:r w:rsidR="00F32CA6" w:rsidRPr="0084277A">
        <w:rPr>
          <w:rFonts w:ascii="Times New Roman" w:hAnsi="Times New Roman" w:cs="Times New Roman"/>
        </w:rPr>
        <w:t xml:space="preserve"> shifted further to the right.</w:t>
      </w:r>
      <w:r w:rsidR="00F32CA6">
        <w:rPr>
          <w:rFonts w:ascii="Times New Roman" w:hAnsi="Times New Roman" w:cs="Times New Roman"/>
        </w:rPr>
        <w:t xml:space="preserve">  </w:t>
      </w:r>
      <w:r w:rsidR="002D4442" w:rsidRPr="00E21350">
        <w:rPr>
          <w:rFonts w:ascii="Times New Roman" w:hAnsi="Times New Roman" w:cs="Times New Roman"/>
        </w:rPr>
        <w:t xml:space="preserve">The probability of observing a </w:t>
      </w:r>
      <w:r w:rsidR="00361847">
        <w:rPr>
          <w:rFonts w:ascii="Times New Roman" w:hAnsi="Times New Roman" w:cs="Times New Roman"/>
        </w:rPr>
        <w:t>RT</w:t>
      </w:r>
      <w:r w:rsidR="002D4442" w:rsidRPr="00E21350">
        <w:rPr>
          <w:rFonts w:ascii="Times New Roman" w:hAnsi="Times New Roman" w:cs="Times New Roman"/>
        </w:rPr>
        <w:t xml:space="preserve"> greater than 120</w:t>
      </w:r>
      <w:r w:rsidR="00A303D9">
        <w:rPr>
          <w:rFonts w:ascii="Times New Roman" w:hAnsi="Times New Roman" w:cs="Times New Roman"/>
        </w:rPr>
        <w:t xml:space="preserve"> </w:t>
      </w:r>
      <w:r w:rsidR="002D4442" w:rsidRPr="00E21350">
        <w:rPr>
          <w:rFonts w:ascii="Times New Roman" w:hAnsi="Times New Roman" w:cs="Times New Roman"/>
        </w:rPr>
        <w:t xml:space="preserve">ms increases for </w:t>
      </w:r>
      <w:r w:rsidR="00361847">
        <w:rPr>
          <w:rFonts w:ascii="Times New Roman" w:hAnsi="Times New Roman" w:cs="Times New Roman"/>
        </w:rPr>
        <w:t>men</w:t>
      </w:r>
      <w:r w:rsidR="002D4442" w:rsidRPr="00E21350">
        <w:rPr>
          <w:rFonts w:ascii="Times New Roman" w:hAnsi="Times New Roman" w:cs="Times New Roman"/>
        </w:rPr>
        <w:t xml:space="preserve"> and </w:t>
      </w:r>
      <w:r w:rsidR="00361847">
        <w:rPr>
          <w:rFonts w:ascii="Times New Roman" w:hAnsi="Times New Roman" w:cs="Times New Roman"/>
        </w:rPr>
        <w:t>women</w:t>
      </w:r>
      <w:r w:rsidR="002D4442" w:rsidRPr="00E21350">
        <w:rPr>
          <w:rFonts w:ascii="Times New Roman" w:hAnsi="Times New Roman" w:cs="Times New Roman"/>
        </w:rPr>
        <w:t xml:space="preserve"> </w:t>
      </w:r>
      <w:r w:rsidR="00B51922">
        <w:rPr>
          <w:rFonts w:ascii="Times New Roman" w:hAnsi="Times New Roman" w:cs="Times New Roman"/>
        </w:rPr>
        <w:t>relative to the</w:t>
      </w:r>
      <w:r w:rsidR="002D4442" w:rsidRPr="00E21350">
        <w:rPr>
          <w:rFonts w:ascii="Times New Roman" w:hAnsi="Times New Roman" w:cs="Times New Roman"/>
        </w:rPr>
        <w:t xml:space="preserve"> ruling periods.</w:t>
      </w:r>
      <w:r w:rsidR="00B83A84">
        <w:rPr>
          <w:rFonts w:ascii="Times New Roman" w:hAnsi="Times New Roman" w:cs="Times New Roman"/>
        </w:rPr>
        <w:t xml:space="preserve"> </w:t>
      </w:r>
      <w:r w:rsidR="002D4442" w:rsidRPr="00E21350">
        <w:rPr>
          <w:rFonts w:ascii="Times New Roman" w:hAnsi="Times New Roman" w:cs="Times New Roman"/>
        </w:rPr>
        <w:t xml:space="preserve"> The probability of observations greater than 120</w:t>
      </w:r>
      <w:r w:rsidR="00A303D9">
        <w:rPr>
          <w:rFonts w:ascii="Times New Roman" w:hAnsi="Times New Roman" w:cs="Times New Roman"/>
        </w:rPr>
        <w:t xml:space="preserve"> </w:t>
      </w:r>
      <w:r w:rsidR="002D4442" w:rsidRPr="00E21350">
        <w:rPr>
          <w:rFonts w:ascii="Times New Roman" w:hAnsi="Times New Roman" w:cs="Times New Roman"/>
        </w:rPr>
        <w:t xml:space="preserve">ms </w:t>
      </w:r>
      <w:ins w:id="197" w:author="Edward Winter" w:date="2016-06-06T21:01:00Z">
        <w:r w:rsidR="002E7831">
          <w:rPr>
            <w:rFonts w:ascii="Times New Roman" w:hAnsi="Times New Roman" w:cs="Times New Roman"/>
          </w:rPr>
          <w:t>after</w:t>
        </w:r>
      </w:ins>
      <w:del w:id="198" w:author="Edward Winter" w:date="2016-06-06T21:01:00Z">
        <w:r w:rsidR="002D4442" w:rsidRPr="00E21350" w:rsidDel="002E7831">
          <w:rPr>
            <w:rFonts w:ascii="Times New Roman" w:hAnsi="Times New Roman" w:cs="Times New Roman"/>
          </w:rPr>
          <w:delText>following</w:delText>
        </w:r>
      </w:del>
      <w:r w:rsidR="002D4442" w:rsidRPr="00E21350">
        <w:rPr>
          <w:rFonts w:ascii="Times New Roman" w:hAnsi="Times New Roman" w:cs="Times New Roman"/>
        </w:rPr>
        <w:t xml:space="preserve"> the introduction of the automatic disqualification rule in 2010 is 1, </w:t>
      </w:r>
      <w:r w:rsidR="00835861">
        <w:rPr>
          <w:rFonts w:ascii="Times New Roman" w:hAnsi="Times New Roman" w:cs="Times New Roman"/>
        </w:rPr>
        <w:t>irrespective of sex</w:t>
      </w:r>
      <w:r w:rsidR="002D4442" w:rsidRPr="00E21350">
        <w:rPr>
          <w:rFonts w:ascii="Times New Roman" w:hAnsi="Times New Roman" w:cs="Times New Roman"/>
        </w:rPr>
        <w:t>.</w:t>
      </w:r>
      <w:r w:rsidR="00B83A84">
        <w:rPr>
          <w:rFonts w:ascii="Times New Roman" w:hAnsi="Times New Roman" w:cs="Times New Roman"/>
        </w:rPr>
        <w:t xml:space="preserve"> </w:t>
      </w:r>
      <w:r w:rsidR="002D4442" w:rsidRPr="00E21350">
        <w:rPr>
          <w:rFonts w:ascii="Times New Roman" w:hAnsi="Times New Roman" w:cs="Times New Roman"/>
        </w:rPr>
        <w:t xml:space="preserve"> This </w:t>
      </w:r>
      <w:r w:rsidR="003E0A92" w:rsidRPr="00E21350">
        <w:rPr>
          <w:rFonts w:ascii="Times New Roman" w:hAnsi="Times New Roman" w:cs="Times New Roman"/>
        </w:rPr>
        <w:t>suggest</w:t>
      </w:r>
      <w:r w:rsidR="003E0A92">
        <w:rPr>
          <w:rFonts w:ascii="Times New Roman" w:hAnsi="Times New Roman" w:cs="Times New Roman"/>
        </w:rPr>
        <w:t>s</w:t>
      </w:r>
      <w:r w:rsidR="003E0A92" w:rsidRPr="00E21350">
        <w:rPr>
          <w:rFonts w:ascii="Times New Roman" w:hAnsi="Times New Roman" w:cs="Times New Roman"/>
        </w:rPr>
        <w:t xml:space="preserve"> </w:t>
      </w:r>
      <w:r w:rsidR="002D4442" w:rsidRPr="00E21350">
        <w:rPr>
          <w:rFonts w:ascii="Times New Roman" w:hAnsi="Times New Roman" w:cs="Times New Roman"/>
        </w:rPr>
        <w:lastRenderedPageBreak/>
        <w:t xml:space="preserve">that the </w:t>
      </w:r>
      <w:r w:rsidR="00110ECD">
        <w:rPr>
          <w:rFonts w:ascii="Times New Roman" w:hAnsi="Times New Roman" w:cs="Times New Roman"/>
        </w:rPr>
        <w:t>minimum observed RT</w:t>
      </w:r>
      <w:r w:rsidR="002D4442" w:rsidRPr="00E21350">
        <w:rPr>
          <w:rFonts w:ascii="Times New Roman" w:hAnsi="Times New Roman" w:cs="Times New Roman"/>
        </w:rPr>
        <w:t xml:space="preserve"> of athletes recorded using the current </w:t>
      </w:r>
      <w:r w:rsidR="00110ECD">
        <w:rPr>
          <w:rFonts w:ascii="Times New Roman" w:hAnsi="Times New Roman" w:cs="Times New Roman"/>
        </w:rPr>
        <w:t xml:space="preserve">IAAF approved </w:t>
      </w:r>
      <w:r w:rsidR="002D4442" w:rsidRPr="00E21350">
        <w:rPr>
          <w:rFonts w:ascii="Times New Roman" w:hAnsi="Times New Roman" w:cs="Times New Roman"/>
        </w:rPr>
        <w:t>technology</w:t>
      </w:r>
      <w:r w:rsidR="00110ECD">
        <w:rPr>
          <w:rFonts w:ascii="Times New Roman" w:hAnsi="Times New Roman" w:cs="Times New Roman"/>
        </w:rPr>
        <w:t xml:space="preserve"> and rules</w:t>
      </w:r>
      <w:r w:rsidR="002D4442" w:rsidRPr="00E21350">
        <w:rPr>
          <w:rFonts w:ascii="Times New Roman" w:hAnsi="Times New Roman" w:cs="Times New Roman"/>
        </w:rPr>
        <w:t xml:space="preserve"> is </w:t>
      </w:r>
      <w:r w:rsidR="00110ECD">
        <w:rPr>
          <w:rFonts w:ascii="Times New Roman" w:hAnsi="Times New Roman" w:cs="Times New Roman"/>
        </w:rPr>
        <w:t>greater than 120 ms</w:t>
      </w:r>
      <w:r w:rsidR="002D4442" w:rsidRPr="00E21350">
        <w:rPr>
          <w:rFonts w:ascii="Times New Roman" w:hAnsi="Times New Roman" w:cs="Times New Roman"/>
        </w:rPr>
        <w:t>, some 20</w:t>
      </w:r>
      <w:r w:rsidR="00A303D9">
        <w:rPr>
          <w:rFonts w:ascii="Times New Roman" w:hAnsi="Times New Roman" w:cs="Times New Roman"/>
        </w:rPr>
        <w:t xml:space="preserve"> </w:t>
      </w:r>
      <w:r w:rsidR="002D4442" w:rsidRPr="00E21350">
        <w:rPr>
          <w:rFonts w:ascii="Times New Roman" w:hAnsi="Times New Roman" w:cs="Times New Roman"/>
        </w:rPr>
        <w:t xml:space="preserve">ms above the enforced threshold. </w:t>
      </w:r>
    </w:p>
    <w:p w14:paraId="736276BB" w14:textId="56C8EEF5" w:rsidR="00E96C83" w:rsidRDefault="00E96C83" w:rsidP="00B36723">
      <w:pPr>
        <w:spacing w:line="480" w:lineRule="auto"/>
        <w:rPr>
          <w:rFonts w:ascii="Times New Roman" w:hAnsi="Times New Roman" w:cs="Times New Roman"/>
          <w:b/>
          <w:i/>
        </w:rPr>
      </w:pPr>
      <w:r>
        <w:rPr>
          <w:rFonts w:ascii="Times New Roman" w:hAnsi="Times New Roman" w:cs="Times New Roman"/>
          <w:b/>
          <w:i/>
        </w:rPr>
        <w:t>Competition Rounds</w:t>
      </w:r>
    </w:p>
    <w:p w14:paraId="12856144" w14:textId="6A80EBA1" w:rsidR="00395FCF" w:rsidRPr="00417F34" w:rsidRDefault="00E96C83" w:rsidP="00B36723">
      <w:pPr>
        <w:spacing w:line="480" w:lineRule="auto"/>
        <w:rPr>
          <w:rFonts w:ascii="Times New Roman" w:hAnsi="Times New Roman" w:cs="Times New Roman"/>
        </w:rPr>
      </w:pPr>
      <w:r>
        <w:rPr>
          <w:rFonts w:ascii="Times New Roman" w:hAnsi="Times New Roman" w:cs="Times New Roman"/>
        </w:rPr>
        <w:t>A comparison of the RTs in</w:t>
      </w:r>
      <w:r w:rsidRPr="0084277A">
        <w:rPr>
          <w:rFonts w:ascii="Times New Roman" w:hAnsi="Times New Roman" w:cs="Times New Roman"/>
        </w:rPr>
        <w:t xml:space="preserve"> first round heats </w:t>
      </w:r>
      <w:r>
        <w:rPr>
          <w:rFonts w:ascii="Times New Roman" w:hAnsi="Times New Roman" w:cs="Times New Roman"/>
        </w:rPr>
        <w:t>and</w:t>
      </w:r>
      <w:r w:rsidRPr="0084277A">
        <w:rPr>
          <w:rFonts w:ascii="Times New Roman" w:hAnsi="Times New Roman" w:cs="Times New Roman"/>
        </w:rPr>
        <w:t xml:space="preserve"> finals</w:t>
      </w:r>
      <w:r>
        <w:rPr>
          <w:rFonts w:ascii="Times New Roman" w:hAnsi="Times New Roman" w:cs="Times New Roman"/>
        </w:rPr>
        <w:t xml:space="preserve"> is shown in panels C and D of Figure 2</w:t>
      </w:r>
      <w:r w:rsidRPr="0084277A">
        <w:rPr>
          <w:rFonts w:ascii="Times New Roman" w:hAnsi="Times New Roman" w:cs="Times New Roman"/>
        </w:rPr>
        <w:t>.</w:t>
      </w:r>
      <w:r w:rsidR="00B83A84">
        <w:rPr>
          <w:rFonts w:ascii="Times New Roman" w:hAnsi="Times New Roman" w:cs="Times New Roman"/>
        </w:rPr>
        <w:t xml:space="preserve"> </w:t>
      </w:r>
      <w:r w:rsidRPr="0084277A">
        <w:rPr>
          <w:rFonts w:ascii="Times New Roman" w:hAnsi="Times New Roman" w:cs="Times New Roman"/>
        </w:rPr>
        <w:t xml:space="preserve"> A reduction of the </w:t>
      </w:r>
      <w:r>
        <w:rPr>
          <w:rFonts w:ascii="Times New Roman" w:hAnsi="Times New Roman" w:cs="Times New Roman"/>
        </w:rPr>
        <w:t>RTs</w:t>
      </w:r>
      <w:r w:rsidRPr="0084277A">
        <w:rPr>
          <w:rFonts w:ascii="Times New Roman" w:hAnsi="Times New Roman" w:cs="Times New Roman"/>
        </w:rPr>
        <w:t xml:space="preserve"> in finals suggest</w:t>
      </w:r>
      <w:r w:rsidR="003E0A92">
        <w:rPr>
          <w:rFonts w:ascii="Times New Roman" w:hAnsi="Times New Roman" w:cs="Times New Roman"/>
        </w:rPr>
        <w:t>s</w:t>
      </w:r>
      <w:r w:rsidRPr="0084277A">
        <w:rPr>
          <w:rFonts w:ascii="Times New Roman" w:hAnsi="Times New Roman" w:cs="Times New Roman"/>
        </w:rPr>
        <w:t xml:space="preserve"> that athletes are more </w:t>
      </w:r>
      <w:r w:rsidR="003E0A92">
        <w:rPr>
          <w:rFonts w:ascii="Times New Roman" w:hAnsi="Times New Roman" w:cs="Times New Roman"/>
        </w:rPr>
        <w:t>likely to</w:t>
      </w:r>
      <w:r w:rsidRPr="0084277A">
        <w:rPr>
          <w:rFonts w:ascii="Times New Roman" w:hAnsi="Times New Roman" w:cs="Times New Roman"/>
        </w:rPr>
        <w:t xml:space="preserve"> </w:t>
      </w:r>
      <w:r w:rsidR="003E0A92">
        <w:rPr>
          <w:rFonts w:ascii="Times New Roman" w:hAnsi="Times New Roman" w:cs="Times New Roman"/>
        </w:rPr>
        <w:t>anticipate the start signal</w:t>
      </w:r>
      <w:r w:rsidRPr="0084277A">
        <w:rPr>
          <w:rFonts w:ascii="Times New Roman" w:hAnsi="Times New Roman" w:cs="Times New Roman"/>
        </w:rPr>
        <w:t xml:space="preserve"> when </w:t>
      </w:r>
      <w:r w:rsidR="003E0A92">
        <w:rPr>
          <w:rFonts w:ascii="Times New Roman" w:hAnsi="Times New Roman" w:cs="Times New Roman"/>
        </w:rPr>
        <w:t>the race is more important</w:t>
      </w:r>
      <w:r w:rsidR="004F5F54" w:rsidRPr="00F37972">
        <w:rPr>
          <w:rFonts w:ascii="Times New Roman" w:hAnsi="Times New Roman" w:cs="Times New Roman"/>
          <w:color w:val="1F497D" w:themeColor="text2"/>
        </w:rPr>
        <w:t xml:space="preserve">, this is </w:t>
      </w:r>
      <w:r w:rsidR="00DD2206">
        <w:rPr>
          <w:rFonts w:ascii="Times New Roman" w:hAnsi="Times New Roman" w:cs="Times New Roman"/>
          <w:color w:val="1F497D" w:themeColor="text2"/>
        </w:rPr>
        <w:t xml:space="preserve">consistent </w:t>
      </w:r>
      <w:r w:rsidR="004F5F54" w:rsidRPr="00F37972">
        <w:rPr>
          <w:rFonts w:ascii="Times New Roman" w:hAnsi="Times New Roman" w:cs="Times New Roman"/>
          <w:color w:val="1F497D" w:themeColor="text2"/>
        </w:rPr>
        <w:t xml:space="preserve">with the observed shift in RTs by competition round shown in </w:t>
      </w:r>
      <w:r w:rsidR="004F5F54" w:rsidRPr="00F37972">
        <w:rPr>
          <w:rFonts w:ascii="Times New Roman" w:hAnsi="Times New Roman" w:cs="Times New Roman"/>
          <w:color w:val="1F497D" w:themeColor="text2"/>
        </w:rPr>
        <w:fldChar w:fldCharType="begin"/>
      </w:r>
      <w:r w:rsidR="004F5F54" w:rsidRPr="00F37972">
        <w:rPr>
          <w:rFonts w:ascii="Times New Roman" w:hAnsi="Times New Roman" w:cs="Times New Roman"/>
          <w:color w:val="1F497D" w:themeColor="text2"/>
        </w:rPr>
        <w:instrText xml:space="preserve"> ADDIN EN.CITE &lt;EndNote&gt;&lt;Cite AuthorYear="1"&gt;&lt;Author&gt;Tønnessen&lt;/Author&gt;&lt;Year&gt;2013&lt;/Year&gt;&lt;RecNum&gt;50&lt;/RecNum&gt;&lt;DisplayText&gt;Tønnessen, Haugen et al. (2013)&lt;/DisplayText&gt;&lt;record&gt;&lt;rec-number&gt;50&lt;/rec-number&gt;&lt;foreign-keys&gt;&lt;key app="EN" db-id="0zxvwf9f6xset3exsr5x2a975zwvztxseprs" timestamp="1464008996"&gt;50&lt;/key&gt;&lt;/foreign-keys&gt;&lt;ref-type name="Journal Article"&gt;17&lt;/ref-type&gt;&lt;contributors&gt;&lt;authors&gt;&lt;author&gt;Tønnessen, E.&lt;/author&gt;&lt;author&gt;Haugen, T.&lt;/author&gt;&lt;author&gt;Shalfawi, S. A. I.&lt;/author&gt;&lt;/authors&gt;&lt;/contributors&gt;&lt;titles&gt;&lt;title&gt;Reaction time aspects of elite sprinters in athletic world championships&lt;/title&gt;&lt;secondary-title&gt;Journal of Strength and Conditioning Research&lt;/secondary-title&gt;&lt;/titles&gt;&lt;periodical&gt;&lt;full-title&gt;Journal of Strength and Conditioning Research&lt;/full-title&gt;&lt;/periodical&gt;&lt;pages&gt;885-892&lt;/pages&gt;&lt;volume&gt;27&lt;/volume&gt;&lt;number&gt;4&lt;/number&gt;&lt;dates&gt;&lt;year&gt;2013&lt;/year&gt;&lt;/dates&gt;&lt;work-type&gt;Article&lt;/work-type&gt;&lt;urls&gt;&lt;related-urls&gt;&lt;url&gt;https://www.scopus.com/inward/record.uri?eid=2-s2.0-84878054946&amp;amp;partnerID=40&amp;amp;md5=df6fd9862abe08cb086a65865a0a4eda&lt;/url&gt;&lt;url&gt;http://ovidsp.tx.ovid.com/ovftpdfs/FPDDNCDCIGBLNC00/fs047/ovft/live/gv031/00124278/00124278-201304000-00003.pdf&lt;/url&gt;&lt;/related-urls&gt;&lt;/urls&gt;&lt;electronic-resource-num&gt;10.1519/JSC.0b013e31826520c3&lt;/electronic-resource-num&gt;&lt;remote-database-name&gt;Scopus&lt;/remote-database-name&gt;&lt;/record&gt;&lt;/Cite&gt;&lt;/EndNote&gt;</w:instrText>
      </w:r>
      <w:r w:rsidR="004F5F54" w:rsidRPr="00F37972">
        <w:rPr>
          <w:rFonts w:ascii="Times New Roman" w:hAnsi="Times New Roman" w:cs="Times New Roman"/>
          <w:color w:val="1F497D" w:themeColor="text2"/>
        </w:rPr>
        <w:fldChar w:fldCharType="separate"/>
      </w:r>
      <w:r w:rsidR="004F5F54" w:rsidRPr="00F37972">
        <w:rPr>
          <w:rFonts w:ascii="Times New Roman" w:hAnsi="Times New Roman" w:cs="Times New Roman"/>
          <w:noProof/>
          <w:color w:val="1F497D" w:themeColor="text2"/>
        </w:rPr>
        <w:t>Tønnessen, Haugen et al. (2013)</w:t>
      </w:r>
      <w:r w:rsidR="004F5F54" w:rsidRPr="00F37972">
        <w:rPr>
          <w:rFonts w:ascii="Times New Roman" w:hAnsi="Times New Roman" w:cs="Times New Roman"/>
          <w:color w:val="1F497D" w:themeColor="text2"/>
        </w:rPr>
        <w:fldChar w:fldCharType="end"/>
      </w:r>
      <w:r w:rsidR="004F5F54" w:rsidRPr="00F37972">
        <w:rPr>
          <w:rFonts w:ascii="Times New Roman" w:hAnsi="Times New Roman" w:cs="Times New Roman"/>
          <w:color w:val="1F497D" w:themeColor="text2"/>
        </w:rPr>
        <w:t xml:space="preserve"> </w:t>
      </w:r>
      <w:ins w:id="199" w:author="Edward Winter" w:date="2016-06-06T21:01:00Z">
        <w:r w:rsidR="00BD49A4">
          <w:rPr>
            <w:rFonts w:ascii="Times New Roman" w:hAnsi="Times New Roman" w:cs="Times New Roman"/>
            <w:color w:val="1F497D" w:themeColor="text2"/>
          </w:rPr>
          <w:t>that</w:t>
        </w:r>
      </w:ins>
      <w:del w:id="200" w:author="Edward Winter" w:date="2016-06-06T21:01:00Z">
        <w:r w:rsidR="004F5F54" w:rsidRPr="00F37972" w:rsidDel="00BD49A4">
          <w:rPr>
            <w:rFonts w:ascii="Times New Roman" w:hAnsi="Times New Roman" w:cs="Times New Roman"/>
            <w:color w:val="1F497D" w:themeColor="text2"/>
          </w:rPr>
          <w:delText>which</w:delText>
        </w:r>
      </w:del>
      <w:r w:rsidR="004F5F54" w:rsidRPr="00F37972">
        <w:rPr>
          <w:rFonts w:ascii="Times New Roman" w:hAnsi="Times New Roman" w:cs="Times New Roman"/>
          <w:color w:val="1F497D" w:themeColor="text2"/>
        </w:rPr>
        <w:t xml:space="preserve"> </w:t>
      </w:r>
      <w:r w:rsidR="00DD2206" w:rsidRPr="00F37972">
        <w:rPr>
          <w:rFonts w:ascii="Times New Roman" w:hAnsi="Times New Roman" w:cs="Times New Roman"/>
          <w:color w:val="1F497D" w:themeColor="text2"/>
        </w:rPr>
        <w:t>examine</w:t>
      </w:r>
      <w:r w:rsidR="00DD2206">
        <w:rPr>
          <w:rFonts w:ascii="Times New Roman" w:hAnsi="Times New Roman" w:cs="Times New Roman"/>
          <w:color w:val="1F497D" w:themeColor="text2"/>
        </w:rPr>
        <w:t>d</w:t>
      </w:r>
      <w:r w:rsidR="00DD2206" w:rsidRPr="00F37972">
        <w:rPr>
          <w:rFonts w:ascii="Times New Roman" w:hAnsi="Times New Roman" w:cs="Times New Roman"/>
          <w:color w:val="1F497D" w:themeColor="text2"/>
        </w:rPr>
        <w:t xml:space="preserve"> only </w:t>
      </w:r>
      <w:r w:rsidR="004F5F54" w:rsidRPr="00F37972">
        <w:rPr>
          <w:rFonts w:ascii="Times New Roman" w:hAnsi="Times New Roman" w:cs="Times New Roman"/>
          <w:color w:val="1F497D" w:themeColor="text2"/>
        </w:rPr>
        <w:t>the 2003 – 2009 ruling period</w:t>
      </w:r>
      <w:r w:rsidRPr="00F37972">
        <w:rPr>
          <w:rFonts w:ascii="Times New Roman" w:hAnsi="Times New Roman" w:cs="Times New Roman"/>
          <w:color w:val="1F497D" w:themeColor="text2"/>
        </w:rPr>
        <w:t>.</w:t>
      </w:r>
      <w:r w:rsidR="00B83A84" w:rsidRPr="00F37972">
        <w:rPr>
          <w:rFonts w:ascii="Times New Roman" w:hAnsi="Times New Roman" w:cs="Times New Roman"/>
          <w:color w:val="1F497D" w:themeColor="text2"/>
        </w:rPr>
        <w:t xml:space="preserve"> </w:t>
      </w:r>
      <w:r w:rsidRPr="00F37972">
        <w:rPr>
          <w:rFonts w:ascii="Times New Roman" w:hAnsi="Times New Roman" w:cs="Times New Roman"/>
          <w:color w:val="1F497D" w:themeColor="text2"/>
        </w:rPr>
        <w:t xml:space="preserve"> </w:t>
      </w:r>
      <w:r w:rsidRPr="0084277A">
        <w:rPr>
          <w:rFonts w:ascii="Times New Roman" w:hAnsi="Times New Roman" w:cs="Times New Roman"/>
        </w:rPr>
        <w:t>A</w:t>
      </w:r>
      <w:r>
        <w:rPr>
          <w:rFonts w:ascii="Times New Roman" w:hAnsi="Times New Roman" w:cs="Times New Roman"/>
        </w:rPr>
        <w:t xml:space="preserve"> shift to the left indicating a</w:t>
      </w:r>
      <w:r w:rsidRPr="0084277A">
        <w:rPr>
          <w:rFonts w:ascii="Times New Roman" w:hAnsi="Times New Roman" w:cs="Times New Roman"/>
        </w:rPr>
        <w:t xml:space="preserve"> decrease in </w:t>
      </w:r>
      <w:r>
        <w:rPr>
          <w:rFonts w:ascii="Times New Roman" w:hAnsi="Times New Roman" w:cs="Times New Roman"/>
        </w:rPr>
        <w:t>RT</w:t>
      </w:r>
      <w:r w:rsidRPr="0084277A">
        <w:rPr>
          <w:rFonts w:ascii="Times New Roman" w:hAnsi="Times New Roman" w:cs="Times New Roman"/>
        </w:rPr>
        <w:t xml:space="preserve"> is evident in both cases, suggesting that athletes are more likely to take risks in finals than in first round heats.</w:t>
      </w:r>
      <w:r w:rsidR="00B83A84">
        <w:rPr>
          <w:rFonts w:ascii="Times New Roman" w:hAnsi="Times New Roman" w:cs="Times New Roman"/>
        </w:rPr>
        <w:t xml:space="preserve"> </w:t>
      </w:r>
      <w:r w:rsidR="002C6618">
        <w:rPr>
          <w:rFonts w:ascii="Times New Roman" w:hAnsi="Times New Roman" w:cs="Times New Roman"/>
          <w:color w:val="1F497D" w:themeColor="text2"/>
        </w:rPr>
        <w:t xml:space="preserve">This difference is evident in the Table 3 where the </w:t>
      </w:r>
      <w:r w:rsidR="00DD2206">
        <w:rPr>
          <w:rFonts w:ascii="Times New Roman" w:hAnsi="Times New Roman" w:cs="Times New Roman"/>
          <w:color w:val="1F497D" w:themeColor="text2"/>
        </w:rPr>
        <w:t xml:space="preserve">probabilities </w:t>
      </w:r>
      <w:r w:rsidR="002C6618">
        <w:rPr>
          <w:rFonts w:ascii="Times New Roman" w:hAnsi="Times New Roman" w:cs="Times New Roman"/>
          <w:color w:val="1F497D" w:themeColor="text2"/>
        </w:rPr>
        <w:t xml:space="preserve">of superiority for men and women are 0.656 and 0.638 respectively, </w:t>
      </w:r>
      <w:r w:rsidR="00DD2206">
        <w:rPr>
          <w:rFonts w:ascii="Times New Roman" w:hAnsi="Times New Roman" w:cs="Times New Roman"/>
          <w:color w:val="1F497D" w:themeColor="text2"/>
        </w:rPr>
        <w:t>therefore</w:t>
      </w:r>
      <w:r w:rsidR="002C6618">
        <w:rPr>
          <w:rFonts w:ascii="Times New Roman" w:hAnsi="Times New Roman" w:cs="Times New Roman"/>
          <w:color w:val="1F497D" w:themeColor="text2"/>
        </w:rPr>
        <w:t xml:space="preserve"> regardless of sex</w:t>
      </w:r>
      <w:r w:rsidR="00DD2206">
        <w:rPr>
          <w:rFonts w:ascii="Times New Roman" w:hAnsi="Times New Roman" w:cs="Times New Roman"/>
          <w:color w:val="1F497D" w:themeColor="text2"/>
        </w:rPr>
        <w:t>,</w:t>
      </w:r>
      <w:r w:rsidR="002C6618">
        <w:rPr>
          <w:rFonts w:ascii="Times New Roman" w:hAnsi="Times New Roman" w:cs="Times New Roman"/>
          <w:color w:val="1F497D" w:themeColor="text2"/>
        </w:rPr>
        <w:t xml:space="preserve"> RTs in finals are typically </w:t>
      </w:r>
      <w:ins w:id="201" w:author="Edward Winter" w:date="2016-06-06T21:02:00Z">
        <w:r w:rsidR="00F5617D">
          <w:rPr>
            <w:rFonts w:ascii="Times New Roman" w:hAnsi="Times New Roman" w:cs="Times New Roman"/>
            <w:color w:val="1F497D" w:themeColor="text2"/>
          </w:rPr>
          <w:t>shorter</w:t>
        </w:r>
      </w:ins>
      <w:del w:id="202" w:author="Edward Winter" w:date="2016-06-06T21:02:00Z">
        <w:r w:rsidR="002C6618" w:rsidDel="00F5617D">
          <w:rPr>
            <w:rFonts w:ascii="Times New Roman" w:hAnsi="Times New Roman" w:cs="Times New Roman"/>
            <w:color w:val="1F497D" w:themeColor="text2"/>
          </w:rPr>
          <w:delText>quicker</w:delText>
        </w:r>
      </w:del>
      <w:r w:rsidR="002C6618">
        <w:rPr>
          <w:rFonts w:ascii="Times New Roman" w:hAnsi="Times New Roman" w:cs="Times New Roman"/>
          <w:color w:val="1F497D" w:themeColor="text2"/>
        </w:rPr>
        <w:t xml:space="preserve"> than in first rounds. </w:t>
      </w:r>
      <w:r w:rsidR="00C7609C">
        <w:rPr>
          <w:rFonts w:ascii="Times New Roman" w:hAnsi="Times New Roman" w:cs="Times New Roman"/>
        </w:rPr>
        <w:t>A sex</w:t>
      </w:r>
      <w:ins w:id="203" w:author="Edward Winter" w:date="2016-06-06T21:02:00Z">
        <w:r w:rsidR="00326266">
          <w:rPr>
            <w:rFonts w:ascii="Times New Roman" w:hAnsi="Times New Roman" w:cs="Times New Roman"/>
          </w:rPr>
          <w:t>-based</w:t>
        </w:r>
      </w:ins>
      <w:r w:rsidR="00C7609C">
        <w:rPr>
          <w:rFonts w:ascii="Times New Roman" w:hAnsi="Times New Roman" w:cs="Times New Roman"/>
        </w:rPr>
        <w:t xml:space="preserve"> difference is evident by the comparison of the plots with the RT distribution for women shifted</w:t>
      </w:r>
      <w:r w:rsidR="00835861">
        <w:rPr>
          <w:rFonts w:ascii="Times New Roman" w:hAnsi="Times New Roman" w:cs="Times New Roman"/>
        </w:rPr>
        <w:t xml:space="preserve"> further</w:t>
      </w:r>
      <w:r w:rsidR="00C7609C">
        <w:rPr>
          <w:rFonts w:ascii="Times New Roman" w:hAnsi="Times New Roman" w:cs="Times New Roman"/>
        </w:rPr>
        <w:t xml:space="preserve"> to the right. </w:t>
      </w:r>
      <w:r w:rsidRPr="00E21350">
        <w:rPr>
          <w:rFonts w:ascii="Times New Roman" w:hAnsi="Times New Roman" w:cs="Times New Roman"/>
        </w:rPr>
        <w:t xml:space="preserve">The </w:t>
      </w:r>
      <w:r>
        <w:rPr>
          <w:rFonts w:ascii="Times New Roman" w:hAnsi="Times New Roman" w:cs="Times New Roman"/>
        </w:rPr>
        <w:t xml:space="preserve">probabilistic approach for the </w:t>
      </w:r>
      <w:r w:rsidRPr="00E21350">
        <w:rPr>
          <w:rFonts w:ascii="Times New Roman" w:hAnsi="Times New Roman" w:cs="Times New Roman"/>
        </w:rPr>
        <w:t xml:space="preserve">difference between </w:t>
      </w:r>
      <w:r>
        <w:rPr>
          <w:rFonts w:ascii="Times New Roman" w:hAnsi="Times New Roman" w:cs="Times New Roman"/>
        </w:rPr>
        <w:t xml:space="preserve">RTs greater than 120 ms in </w:t>
      </w:r>
      <w:r w:rsidRPr="00E21350">
        <w:rPr>
          <w:rFonts w:ascii="Times New Roman" w:hAnsi="Times New Roman" w:cs="Times New Roman"/>
        </w:rPr>
        <w:t xml:space="preserve">first rounds and finals </w:t>
      </w:r>
      <w:r>
        <w:rPr>
          <w:rFonts w:ascii="Times New Roman" w:hAnsi="Times New Roman" w:cs="Times New Roman"/>
        </w:rPr>
        <w:t xml:space="preserve">shows </w:t>
      </w:r>
      <w:r w:rsidRPr="00E21350">
        <w:rPr>
          <w:rFonts w:ascii="Times New Roman" w:hAnsi="Times New Roman" w:cs="Times New Roman"/>
        </w:rPr>
        <w:t xml:space="preserve">a relative difference </w:t>
      </w:r>
      <w:r>
        <w:rPr>
          <w:rFonts w:ascii="Times New Roman" w:hAnsi="Times New Roman" w:cs="Times New Roman"/>
        </w:rPr>
        <w:t>for</w:t>
      </w:r>
      <w:r w:rsidRPr="00E21350">
        <w:rPr>
          <w:rFonts w:ascii="Times New Roman" w:hAnsi="Times New Roman" w:cs="Times New Roman"/>
        </w:rPr>
        <w:t xml:space="preserve"> </w:t>
      </w:r>
      <w:r w:rsidR="00835861">
        <w:rPr>
          <w:rFonts w:ascii="Times New Roman" w:hAnsi="Times New Roman" w:cs="Times New Roman"/>
        </w:rPr>
        <w:t>women</w:t>
      </w:r>
      <w:r w:rsidRPr="00E21350">
        <w:rPr>
          <w:rFonts w:ascii="Times New Roman" w:hAnsi="Times New Roman" w:cs="Times New Roman"/>
        </w:rPr>
        <w:t xml:space="preserve">, this </w:t>
      </w:r>
      <w:ins w:id="204" w:author="Edward Winter" w:date="2016-06-06T21:02:00Z">
        <w:r w:rsidR="00326266">
          <w:rPr>
            <w:rFonts w:ascii="Times New Roman" w:hAnsi="Times New Roman" w:cs="Times New Roman"/>
          </w:rPr>
          <w:t>could be because</w:t>
        </w:r>
      </w:ins>
      <w:del w:id="205" w:author="Edward Winter" w:date="2016-06-06T21:02:00Z">
        <w:r w:rsidRPr="00E21350" w:rsidDel="00326266">
          <w:rPr>
            <w:rFonts w:ascii="Times New Roman" w:hAnsi="Times New Roman" w:cs="Times New Roman"/>
          </w:rPr>
          <w:delText>may be due to the fact that</w:delText>
        </w:r>
      </w:del>
      <w:r w:rsidRPr="00E21350">
        <w:rPr>
          <w:rFonts w:ascii="Times New Roman" w:hAnsi="Times New Roman" w:cs="Times New Roman"/>
        </w:rPr>
        <w:t xml:space="preserve"> </w:t>
      </w:r>
      <w:r w:rsidR="00835861">
        <w:rPr>
          <w:rFonts w:ascii="Times New Roman" w:hAnsi="Times New Roman" w:cs="Times New Roman"/>
        </w:rPr>
        <w:t>men</w:t>
      </w:r>
      <w:del w:id="206" w:author="Edward Winter" w:date="2016-06-06T21:03:00Z">
        <w:r w:rsidRPr="00E21350" w:rsidDel="00326266">
          <w:rPr>
            <w:rFonts w:ascii="Times New Roman" w:hAnsi="Times New Roman" w:cs="Times New Roman"/>
          </w:rPr>
          <w:delText xml:space="preserve"> are willing to </w:delText>
        </w:r>
      </w:del>
      <w:r w:rsidRPr="00E21350">
        <w:rPr>
          <w:rFonts w:ascii="Times New Roman" w:hAnsi="Times New Roman" w:cs="Times New Roman"/>
        </w:rPr>
        <w:t xml:space="preserve">take a risk at all levels whereas women require a </w:t>
      </w:r>
      <w:ins w:id="207" w:author="Edward Winter" w:date="2016-06-06T21:03:00Z">
        <w:r w:rsidR="00326266">
          <w:rPr>
            <w:rFonts w:ascii="Times New Roman" w:hAnsi="Times New Roman" w:cs="Times New Roman"/>
          </w:rPr>
          <w:t>marked</w:t>
        </w:r>
      </w:ins>
      <w:del w:id="208" w:author="Edward Winter" w:date="2016-06-06T21:03:00Z">
        <w:r w:rsidRPr="00E21350" w:rsidDel="00326266">
          <w:rPr>
            <w:rFonts w:ascii="Times New Roman" w:hAnsi="Times New Roman" w:cs="Times New Roman"/>
          </w:rPr>
          <w:delText>significant</w:delText>
        </w:r>
      </w:del>
      <w:r w:rsidRPr="00E21350">
        <w:rPr>
          <w:rFonts w:ascii="Times New Roman" w:hAnsi="Times New Roman" w:cs="Times New Roman"/>
        </w:rPr>
        <w:t xml:space="preserve"> incentive to take that risk</w:t>
      </w:r>
      <w:del w:id="209" w:author="Edward Winter" w:date="2016-06-06T21:03:00Z">
        <w:r w:rsidRPr="00E21350" w:rsidDel="00326266">
          <w:rPr>
            <w:rFonts w:ascii="Times New Roman" w:hAnsi="Times New Roman" w:cs="Times New Roman"/>
          </w:rPr>
          <w:delText>, as discussed in</w:delText>
        </w:r>
      </w:del>
      <w:r w:rsidRPr="00E21350">
        <w:rPr>
          <w:rFonts w:ascii="Times New Roman" w:hAnsi="Times New Roman" w:cs="Times New Roman"/>
        </w:rPr>
        <w:t xml:space="preserve"> </w:t>
      </w:r>
      <w:ins w:id="210" w:author="Edward Winter" w:date="2016-06-06T21:03:00Z">
        <w:r w:rsidR="00326266">
          <w:rPr>
            <w:rFonts w:ascii="Times New Roman" w:hAnsi="Times New Roman" w:cs="Times New Roman"/>
          </w:rPr>
          <w:t>(</w:t>
        </w:r>
      </w:ins>
      <w:r w:rsidRPr="00E21350">
        <w:rPr>
          <w:rFonts w:ascii="Times New Roman" w:hAnsi="Times New Roman" w:cs="Times New Roman"/>
        </w:rPr>
        <w:fldChar w:fldCharType="begin"/>
      </w:r>
      <w:r w:rsidR="00154312">
        <w:rPr>
          <w:rFonts w:ascii="Times New Roman" w:hAnsi="Times New Roman" w:cs="Times New Roman"/>
        </w:rPr>
        <w:instrText xml:space="preserve"> ADDIN EN.CITE &lt;EndNote&gt;&lt;Cite AuthorYear="1"&gt;&lt;Author&gt;Whitley&lt;/Author&gt;&lt;Year&gt;1999&lt;/Year&gt;&lt;RecNum&gt;43&lt;/RecNum&gt;&lt;DisplayText&gt;Whitley, Nelson et al. (1999)&lt;/DisplayText&gt;&lt;record&gt;&lt;rec-number&gt;43&lt;/rec-number&gt;&lt;foreign-keys&gt;&lt;key app="EN" db-id="0zxvwf9f6xset3exsr5x2a975zwvztxseprs" timestamp="1457975148"&gt;43&lt;/key&gt;&lt;/foreign-keys&gt;&lt;ref-type name="Journal Article"&gt;17&lt;/ref-type&gt;&lt;contributors&gt;&lt;authors&gt;&lt;author&gt;Whitley, Bernard E&lt;/author&gt;&lt;author&gt;Nelson, Amanda Bichlmeier&lt;/author&gt;&lt;author&gt;Jones, Curtis J&lt;/author&gt;&lt;/authors&gt;&lt;/contributors&gt;&lt;titles&gt;&lt;title&gt;Gender differences in cheating attitudes and classroom cheating behavior: A meta-analysis&lt;/title&gt;&lt;secondary-title&gt;Sex Roles&lt;/secondary-title&gt;&lt;/titles&gt;&lt;periodical&gt;&lt;full-title&gt;Sex Roles&lt;/full-title&gt;&lt;/periodical&gt;&lt;pages&gt;657-680&lt;/pages&gt;&lt;volume&gt;41&lt;/volume&gt;&lt;number&gt;9-10&lt;/number&gt;&lt;dates&gt;&lt;year&gt;1999&lt;/year&gt;&lt;/dates&gt;&lt;isbn&gt;0360-0025&lt;/isbn&gt;&lt;urls&gt;&lt;/urls&gt;&lt;/record&gt;&lt;/Cite&gt;&lt;/EndNote&gt;</w:instrText>
      </w:r>
      <w:r w:rsidRPr="00E21350">
        <w:rPr>
          <w:rFonts w:ascii="Times New Roman" w:hAnsi="Times New Roman" w:cs="Times New Roman"/>
        </w:rPr>
        <w:fldChar w:fldCharType="separate"/>
      </w:r>
      <w:r w:rsidR="00154312">
        <w:rPr>
          <w:rFonts w:ascii="Times New Roman" w:hAnsi="Times New Roman" w:cs="Times New Roman"/>
          <w:noProof/>
        </w:rPr>
        <w:t>Whitley, Nelson et al.</w:t>
      </w:r>
      <w:ins w:id="211" w:author="Edward Winter" w:date="2016-06-06T21:03:00Z">
        <w:r w:rsidR="00326266">
          <w:rPr>
            <w:rFonts w:ascii="Times New Roman" w:hAnsi="Times New Roman" w:cs="Times New Roman"/>
            <w:noProof/>
          </w:rPr>
          <w:t>,</w:t>
        </w:r>
      </w:ins>
      <w:r w:rsidR="00154312">
        <w:rPr>
          <w:rFonts w:ascii="Times New Roman" w:hAnsi="Times New Roman" w:cs="Times New Roman"/>
          <w:noProof/>
        </w:rPr>
        <w:t xml:space="preserve"> </w:t>
      </w:r>
      <w:del w:id="212" w:author="Edward Winter" w:date="2016-06-06T21:03:00Z">
        <w:r w:rsidR="00154312" w:rsidDel="00326266">
          <w:rPr>
            <w:rFonts w:ascii="Times New Roman" w:hAnsi="Times New Roman" w:cs="Times New Roman"/>
            <w:noProof/>
          </w:rPr>
          <w:delText>(</w:delText>
        </w:r>
      </w:del>
      <w:r w:rsidR="00154312">
        <w:rPr>
          <w:rFonts w:ascii="Times New Roman" w:hAnsi="Times New Roman" w:cs="Times New Roman"/>
          <w:noProof/>
        </w:rPr>
        <w:t>1999)</w:t>
      </w:r>
      <w:r w:rsidRPr="00E21350">
        <w:rPr>
          <w:rFonts w:ascii="Times New Roman" w:hAnsi="Times New Roman" w:cs="Times New Roman"/>
        </w:rPr>
        <w:fldChar w:fldCharType="end"/>
      </w:r>
      <w:r w:rsidRPr="00E21350">
        <w:rPr>
          <w:rFonts w:ascii="Times New Roman" w:hAnsi="Times New Roman" w:cs="Times New Roman"/>
        </w:rPr>
        <w:t>.</w:t>
      </w:r>
    </w:p>
    <w:p w14:paraId="5686B30F" w14:textId="6018AAD0" w:rsidR="0006305C" w:rsidRDefault="0006305C" w:rsidP="00B36723">
      <w:pPr>
        <w:spacing w:line="480" w:lineRule="auto"/>
        <w:rPr>
          <w:rFonts w:ascii="Times New Roman" w:hAnsi="Times New Roman" w:cs="Times New Roman"/>
          <w:b/>
          <w:i/>
        </w:rPr>
      </w:pPr>
      <w:r>
        <w:rPr>
          <w:rFonts w:ascii="Times New Roman" w:hAnsi="Times New Roman" w:cs="Times New Roman"/>
          <w:b/>
          <w:i/>
        </w:rPr>
        <w:t>Sex Difference</w:t>
      </w:r>
    </w:p>
    <w:p w14:paraId="1A089144" w14:textId="0CD3E531" w:rsidR="00E96C83" w:rsidRDefault="00E96C83" w:rsidP="00B36723">
      <w:pPr>
        <w:spacing w:line="480" w:lineRule="auto"/>
        <w:rPr>
          <w:rFonts w:ascii="Times New Roman" w:hAnsi="Times New Roman" w:cs="Times New Roman"/>
        </w:rPr>
      </w:pPr>
      <w:r>
        <w:rPr>
          <w:rFonts w:ascii="Times New Roman" w:hAnsi="Times New Roman" w:cs="Times New Roman"/>
        </w:rPr>
        <w:t xml:space="preserve">The assertion by </w:t>
      </w:r>
      <w:r>
        <w:rPr>
          <w:rFonts w:ascii="Times New Roman" w:hAnsi="Times New Roman" w:cs="Times New Roman"/>
        </w:rPr>
        <w:fldChar w:fldCharType="begin"/>
      </w:r>
      <w:r w:rsidR="00154312">
        <w:rPr>
          <w:rFonts w:ascii="Times New Roman" w:hAnsi="Times New Roman" w:cs="Times New Roman"/>
        </w:rPr>
        <w:instrText xml:space="preserve"> ADDIN EN.CITE &lt;EndNote&gt;&lt;Cite AuthorYear="1"&gt;&lt;Author&gt;Lipps&lt;/Author&gt;&lt;Year&gt;2011&lt;/Year&gt;&lt;RecNum&gt;27&lt;/RecNum&gt;&lt;DisplayText&gt;Lipps, Galecki et al. (2011)&lt;/DisplayText&gt;&lt;record&gt;&lt;rec-number&gt;27&lt;/rec-number&gt;&lt;foreign-keys&gt;&lt;key app="EN" db-id="0zxvwf9f6xset3exsr5x2a975zwvztxseprs" timestamp="1455279479"&gt;27&lt;/key&gt;&lt;/foreign-keys&gt;&lt;ref-type name="Journal Article"&gt;17&lt;/ref-type&gt;&lt;contributors&gt;&lt;authors&gt;&lt;author&gt;Lipps, D. B.&lt;/author&gt;&lt;author&gt;Galecki, A. T.&lt;/author&gt;&lt;author&gt;Ashton-Miller, J. A.&lt;/author&gt;&lt;/authors&gt;&lt;/contributors&gt;&lt;titles&gt;&lt;title&gt;On the implications of a sex difference in the reaction times of sprinters at the Beijing Olympics&lt;/title&gt;&lt;secondary-title&gt;PLoS ONE&lt;/secondary-title&gt;&lt;/titles&gt;&lt;periodical&gt;&lt;full-title&gt;PLoS ONE&lt;/full-title&gt;&lt;/periodical&gt;&lt;volume&gt;6&lt;/volume&gt;&lt;number&gt;10&lt;/number&gt;&lt;dates&gt;&lt;year&gt;2011&lt;/year&gt;&lt;/dates&gt;&lt;work-type&gt;Article&lt;/work-type&gt;&lt;urls&gt;&lt;related-urls&gt;&lt;url&gt;http://www.scopus.com/inward/record.url?eid=2-s2.0-80054784029&amp;amp;partnerID=40&amp;amp;md5=cfe06d5122b61ed656cb8527af48c2f1&lt;/url&gt;&lt;url&gt;http://www.plosone.org/article/fetchObject.action?uri=info:doi/10.1371/journal.pone.0026141&amp;amp;representation=PDF&lt;/url&gt;&lt;/related-urls&gt;&lt;/urls&gt;&lt;custom7&gt;e26141&lt;/custom7&gt;&lt;electronic-resource-num&gt;10.1371/journal.pone.0026141&lt;/electronic-resource-num&gt;&lt;remote-database-name&gt;Scopus&lt;/remote-database-name&gt;&lt;/record&gt;&lt;/Cite&gt;&lt;/EndNote&gt;</w:instrText>
      </w:r>
      <w:r>
        <w:rPr>
          <w:rFonts w:ascii="Times New Roman" w:hAnsi="Times New Roman" w:cs="Times New Roman"/>
        </w:rPr>
        <w:fldChar w:fldCharType="separate"/>
      </w:r>
      <w:r w:rsidR="00154312">
        <w:rPr>
          <w:rFonts w:ascii="Times New Roman" w:hAnsi="Times New Roman" w:cs="Times New Roman"/>
          <w:noProof/>
        </w:rPr>
        <w:t>Lipps, Galecki et al. (2011)</w:t>
      </w:r>
      <w:r>
        <w:rPr>
          <w:rFonts w:ascii="Times New Roman" w:hAnsi="Times New Roman" w:cs="Times New Roman"/>
        </w:rPr>
        <w:fldChar w:fldCharType="end"/>
      </w:r>
      <w:r>
        <w:rPr>
          <w:rFonts w:ascii="Times New Roman" w:hAnsi="Times New Roman" w:cs="Times New Roman"/>
        </w:rPr>
        <w:t xml:space="preserve"> </w:t>
      </w:r>
      <w:r w:rsidRPr="00A56E00">
        <w:rPr>
          <w:rFonts w:ascii="Times New Roman" w:hAnsi="Times New Roman" w:cs="Times New Roman"/>
        </w:rPr>
        <w:t xml:space="preserve">of a sex difference in </w:t>
      </w:r>
      <w:r>
        <w:rPr>
          <w:rFonts w:ascii="Times New Roman" w:hAnsi="Times New Roman" w:cs="Times New Roman"/>
        </w:rPr>
        <w:t>RTs</w:t>
      </w:r>
      <w:r w:rsidRPr="00A56E00">
        <w:rPr>
          <w:rFonts w:ascii="Times New Roman" w:hAnsi="Times New Roman" w:cs="Times New Roman"/>
        </w:rPr>
        <w:t xml:space="preserve"> is evident </w:t>
      </w:r>
      <w:r>
        <w:rPr>
          <w:rFonts w:ascii="Times New Roman" w:hAnsi="Times New Roman" w:cs="Times New Roman"/>
        </w:rPr>
        <w:t xml:space="preserve">throughout this study </w:t>
      </w:r>
      <w:r w:rsidRPr="00A56E00">
        <w:rPr>
          <w:rFonts w:ascii="Times New Roman" w:hAnsi="Times New Roman" w:cs="Times New Roman"/>
        </w:rPr>
        <w:t xml:space="preserve">and can be further explained by the </w:t>
      </w:r>
      <w:r>
        <w:rPr>
          <w:rFonts w:ascii="Times New Roman" w:hAnsi="Times New Roman" w:cs="Times New Roman"/>
        </w:rPr>
        <w:t xml:space="preserve">strength </w:t>
      </w:r>
      <w:r w:rsidR="009E24E0">
        <w:rPr>
          <w:rFonts w:ascii="Times New Roman" w:hAnsi="Times New Roman" w:cs="Times New Roman"/>
        </w:rPr>
        <w:t xml:space="preserve">and rate of force development </w:t>
      </w:r>
      <w:r w:rsidRPr="00A56E00">
        <w:rPr>
          <w:rFonts w:ascii="Times New Roman" w:hAnsi="Times New Roman" w:cs="Times New Roman"/>
        </w:rPr>
        <w:t xml:space="preserve">differences between men and women, allowing men to </w:t>
      </w:r>
      <w:r w:rsidRPr="00A56E00">
        <w:rPr>
          <w:rFonts w:ascii="Times New Roman" w:hAnsi="Times New Roman" w:cs="Times New Roman"/>
        </w:rPr>
        <w:lastRenderedPageBreak/>
        <w:t>produce the required force to reach the false start threshold quicker.</w:t>
      </w:r>
      <w:r>
        <w:rPr>
          <w:rFonts w:ascii="Times New Roman" w:hAnsi="Times New Roman" w:cs="Times New Roman"/>
        </w:rPr>
        <w:t xml:space="preserve">  </w:t>
      </w:r>
      <w:ins w:id="213" w:author="Edward Winter" w:date="2016-06-06T21:04:00Z">
        <w:r w:rsidR="001F69AD">
          <w:rPr>
            <w:rFonts w:ascii="Times New Roman" w:hAnsi="Times New Roman" w:cs="Times New Roman"/>
          </w:rPr>
          <w:t>There was a</w:t>
        </w:r>
      </w:ins>
      <w:del w:id="214" w:author="Edward Winter" w:date="2016-06-06T21:04:00Z">
        <w:r w:rsidDel="001F69AD">
          <w:rPr>
            <w:rFonts w:ascii="Times New Roman" w:hAnsi="Times New Roman" w:cs="Times New Roman"/>
          </w:rPr>
          <w:delText>A</w:delText>
        </w:r>
      </w:del>
      <w:r>
        <w:rPr>
          <w:rFonts w:ascii="Times New Roman" w:hAnsi="Times New Roman" w:cs="Times New Roman"/>
        </w:rPr>
        <w:t xml:space="preserve"> </w:t>
      </w:r>
      <w:ins w:id="215" w:author="Edward Winter" w:date="2016-06-06T21:04:00Z">
        <w:r w:rsidR="001F69AD">
          <w:rPr>
            <w:rFonts w:ascii="Times New Roman" w:hAnsi="Times New Roman" w:cs="Times New Roman"/>
          </w:rPr>
          <w:t xml:space="preserve">sex-based </w:t>
        </w:r>
      </w:ins>
      <w:r>
        <w:rPr>
          <w:rFonts w:ascii="Times New Roman" w:hAnsi="Times New Roman" w:cs="Times New Roman"/>
        </w:rPr>
        <w:t>difference in RT</w:t>
      </w:r>
      <w:del w:id="216" w:author="Edward Winter" w:date="2016-06-06T21:04:00Z">
        <w:r w:rsidDel="001F69AD">
          <w:rPr>
            <w:rFonts w:ascii="Times New Roman" w:hAnsi="Times New Roman" w:cs="Times New Roman"/>
          </w:rPr>
          <w:delText xml:space="preserve"> relevant to </w:delText>
        </w:r>
        <w:r w:rsidR="003E0A92" w:rsidDel="001F69AD">
          <w:rPr>
            <w:rFonts w:ascii="Times New Roman" w:hAnsi="Times New Roman" w:cs="Times New Roman"/>
          </w:rPr>
          <w:delText xml:space="preserve">sex </w:delText>
        </w:r>
        <w:r w:rsidDel="001F69AD">
          <w:rPr>
            <w:rFonts w:ascii="Times New Roman" w:hAnsi="Times New Roman" w:cs="Times New Roman"/>
          </w:rPr>
          <w:delText xml:space="preserve">was </w:delText>
        </w:r>
        <w:r w:rsidR="003E0A92" w:rsidDel="001F69AD">
          <w:rPr>
            <w:rFonts w:ascii="Times New Roman" w:hAnsi="Times New Roman" w:cs="Times New Roman"/>
          </w:rPr>
          <w:delText>observed</w:delText>
        </w:r>
      </w:del>
      <w:r>
        <w:rPr>
          <w:rFonts w:ascii="Times New Roman" w:hAnsi="Times New Roman" w:cs="Times New Roman"/>
        </w:rPr>
        <w:t xml:space="preserve"> </w:t>
      </w:r>
      <w:ins w:id="217" w:author="Edward Winter" w:date="2016-06-06T21:05:00Z">
        <w:r w:rsidR="001170ED">
          <w:rPr>
            <w:rFonts w:ascii="Times New Roman" w:hAnsi="Times New Roman" w:cs="Times New Roman"/>
          </w:rPr>
          <w:t xml:space="preserve">both  </w:t>
        </w:r>
      </w:ins>
      <w:r>
        <w:rPr>
          <w:rFonts w:ascii="Times New Roman" w:hAnsi="Times New Roman" w:cs="Times New Roman"/>
        </w:rPr>
        <w:t xml:space="preserve">across </w:t>
      </w:r>
      <w:del w:id="218" w:author="Edward Winter" w:date="2016-06-06T21:05:00Z">
        <w:r w:rsidDel="001170ED">
          <w:rPr>
            <w:rFonts w:ascii="Times New Roman" w:hAnsi="Times New Roman" w:cs="Times New Roman"/>
          </w:rPr>
          <w:delText xml:space="preserve">both </w:delText>
        </w:r>
      </w:del>
      <w:r>
        <w:rPr>
          <w:rFonts w:ascii="Times New Roman" w:hAnsi="Times New Roman" w:cs="Times New Roman"/>
        </w:rPr>
        <w:t xml:space="preserve">ruling periods and competition rounds.  This prominent sex difference </w:t>
      </w:r>
      <w:r w:rsidR="003E0A92">
        <w:rPr>
          <w:rFonts w:ascii="Times New Roman" w:hAnsi="Times New Roman" w:cs="Times New Roman"/>
        </w:rPr>
        <w:t>supports the</w:t>
      </w:r>
      <w:r>
        <w:rPr>
          <w:rFonts w:ascii="Times New Roman" w:hAnsi="Times New Roman" w:cs="Times New Roman"/>
        </w:rPr>
        <w:t xml:space="preserve"> </w:t>
      </w:r>
      <w:r w:rsidR="003E0A92">
        <w:rPr>
          <w:rFonts w:ascii="Times New Roman" w:hAnsi="Times New Roman" w:cs="Times New Roman"/>
        </w:rPr>
        <w:t xml:space="preserve">case </w:t>
      </w:r>
      <w:r>
        <w:rPr>
          <w:rFonts w:ascii="Times New Roman" w:hAnsi="Times New Roman" w:cs="Times New Roman"/>
        </w:rPr>
        <w:t xml:space="preserve">for independent false start detection limits for </w:t>
      </w:r>
      <w:r w:rsidR="00835861">
        <w:rPr>
          <w:rFonts w:ascii="Times New Roman" w:hAnsi="Times New Roman" w:cs="Times New Roman"/>
        </w:rPr>
        <w:t>men and women</w:t>
      </w:r>
      <w:r>
        <w:rPr>
          <w:rFonts w:ascii="Times New Roman" w:hAnsi="Times New Roman" w:cs="Times New Roman"/>
        </w:rPr>
        <w:t xml:space="preserve"> as suggested by </w:t>
      </w:r>
      <w:r>
        <w:rPr>
          <w:rFonts w:ascii="Times New Roman" w:hAnsi="Times New Roman" w:cs="Times New Roman"/>
        </w:rPr>
        <w:fldChar w:fldCharType="begin"/>
      </w:r>
      <w:r w:rsidR="00154312">
        <w:rPr>
          <w:rFonts w:ascii="Times New Roman" w:hAnsi="Times New Roman" w:cs="Times New Roman"/>
        </w:rPr>
        <w:instrText xml:space="preserve"> ADDIN EN.CITE &lt;EndNote&gt;&lt;Cite AuthorYear="1"&gt;&lt;Author&gt;Lipps&lt;/Author&gt;&lt;Year&gt;2011&lt;/Year&gt;&lt;RecNum&gt;27&lt;/RecNum&gt;&lt;DisplayText&gt;Lipps, Galecki et al. (2011)&lt;/DisplayText&gt;&lt;record&gt;&lt;rec-number&gt;27&lt;/rec-number&gt;&lt;foreign-keys&gt;&lt;key app="EN" db-id="0zxvwf9f6xset3exsr5x2a975zwvztxseprs" timestamp="1455279479"&gt;27&lt;/key&gt;&lt;/foreign-keys&gt;&lt;ref-type name="Journal Article"&gt;17&lt;/ref-type&gt;&lt;contributors&gt;&lt;authors&gt;&lt;author&gt;Lipps, D. B.&lt;/author&gt;&lt;author&gt;Galecki, A. T.&lt;/author&gt;&lt;author&gt;Ashton-Miller, J. A.&lt;/author&gt;&lt;/authors&gt;&lt;/contributors&gt;&lt;titles&gt;&lt;title&gt;On the implications of a sex difference in the reaction times of sprinters at the Beijing Olympics&lt;/title&gt;&lt;secondary-title&gt;PLoS ONE&lt;/secondary-title&gt;&lt;/titles&gt;&lt;periodical&gt;&lt;full-title&gt;PLoS ONE&lt;/full-title&gt;&lt;/periodical&gt;&lt;volume&gt;6&lt;/volume&gt;&lt;number&gt;10&lt;/number&gt;&lt;dates&gt;&lt;year&gt;2011&lt;/year&gt;&lt;/dates&gt;&lt;work-type&gt;Article&lt;/work-type&gt;&lt;urls&gt;&lt;related-urls&gt;&lt;url&gt;http://www.scopus.com/inward/record.url?eid=2-s2.0-80054784029&amp;amp;partnerID=40&amp;amp;md5=cfe06d5122b61ed656cb8527af48c2f1&lt;/url&gt;&lt;url&gt;http://www.plosone.org/article/fetchObject.action?uri=info:doi/10.1371/journal.pone.0026141&amp;amp;representation=PDF&lt;/url&gt;&lt;/related-urls&gt;&lt;/urls&gt;&lt;custom7&gt;e26141&lt;/custom7&gt;&lt;electronic-resource-num&gt;10.1371/journal.pone.0026141&lt;/electronic-resource-num&gt;&lt;remote-database-name&gt;Scopus&lt;/remote-database-name&gt;&lt;/record&gt;&lt;/Cite&gt;&lt;/EndNote&gt;</w:instrText>
      </w:r>
      <w:r>
        <w:rPr>
          <w:rFonts w:ascii="Times New Roman" w:hAnsi="Times New Roman" w:cs="Times New Roman"/>
        </w:rPr>
        <w:fldChar w:fldCharType="separate"/>
      </w:r>
      <w:r w:rsidR="00154312">
        <w:rPr>
          <w:rFonts w:ascii="Times New Roman" w:hAnsi="Times New Roman" w:cs="Times New Roman"/>
          <w:noProof/>
        </w:rPr>
        <w:t>Lipps, Galecki et al. (2011)</w:t>
      </w:r>
      <w:r>
        <w:rPr>
          <w:rFonts w:ascii="Times New Roman" w:hAnsi="Times New Roman" w:cs="Times New Roman"/>
        </w:rPr>
        <w:fldChar w:fldCharType="end"/>
      </w:r>
      <w:r>
        <w:rPr>
          <w:rFonts w:ascii="Times New Roman" w:hAnsi="Times New Roman" w:cs="Times New Roman"/>
        </w:rPr>
        <w:t xml:space="preserve">. </w:t>
      </w:r>
      <w:r w:rsidR="00B52C3D">
        <w:rPr>
          <w:rFonts w:ascii="Times New Roman" w:hAnsi="Times New Roman" w:cs="Times New Roman"/>
        </w:rPr>
        <w:t xml:space="preserve"> </w:t>
      </w:r>
      <w:r w:rsidR="00352F88" w:rsidRPr="00F37972">
        <w:rPr>
          <w:rFonts w:ascii="Times New Roman" w:hAnsi="Times New Roman" w:cs="Times New Roman"/>
          <w:color w:val="1F497D" w:themeColor="text2"/>
        </w:rPr>
        <w:t xml:space="preserve">In addition this evident sex difference is </w:t>
      </w:r>
      <w:r w:rsidR="00DD2206">
        <w:rPr>
          <w:rFonts w:ascii="Times New Roman" w:hAnsi="Times New Roman" w:cs="Times New Roman"/>
          <w:color w:val="1F497D" w:themeColor="text2"/>
        </w:rPr>
        <w:t>consistent</w:t>
      </w:r>
      <w:r w:rsidR="00352F88" w:rsidRPr="00F37972">
        <w:rPr>
          <w:rFonts w:ascii="Times New Roman" w:hAnsi="Times New Roman" w:cs="Times New Roman"/>
          <w:color w:val="1F497D" w:themeColor="text2"/>
        </w:rPr>
        <w:t xml:space="preserve"> with the suggestion of </w:t>
      </w:r>
      <w:r w:rsidR="00352F88" w:rsidRPr="00F37972">
        <w:rPr>
          <w:rFonts w:ascii="Times New Roman" w:hAnsi="Times New Roman" w:cs="Times New Roman"/>
          <w:color w:val="1F497D" w:themeColor="text2"/>
        </w:rPr>
        <w:fldChar w:fldCharType="begin"/>
      </w:r>
      <w:r w:rsidR="00352F88" w:rsidRPr="00F37972">
        <w:rPr>
          <w:rFonts w:ascii="Times New Roman" w:hAnsi="Times New Roman" w:cs="Times New Roman"/>
          <w:color w:val="1F497D" w:themeColor="text2"/>
        </w:rPr>
        <w:instrText xml:space="preserve"> ADDIN EN.CITE &lt;EndNote&gt;&lt;Cite AuthorYear="1"&gt;&lt;Author&gt;Lipps&lt;/Author&gt;&lt;Year&gt;2011&lt;/Year&gt;&lt;RecNum&gt;27&lt;/RecNum&gt;&lt;DisplayText&gt;Lipps, Galecki et al. (2011)&lt;/DisplayText&gt;&lt;record&gt;&lt;rec-number&gt;27&lt;/rec-number&gt;&lt;foreign-keys&gt;&lt;key app="EN" db-id="0zxvwf9f6xset3exsr5x2a975zwvztxseprs" timestamp="1455279479"&gt;27&lt;/key&gt;&lt;/foreign-keys&gt;&lt;ref-type name="Journal Article"&gt;17&lt;/ref-type&gt;&lt;contributors&gt;&lt;authors&gt;&lt;author&gt;Lipps, D. B.&lt;/author&gt;&lt;author&gt;Galecki, A. T.&lt;/author&gt;&lt;author&gt;Ashton-Miller, J. A.&lt;/author&gt;&lt;/authors&gt;&lt;/contributors&gt;&lt;titles&gt;&lt;title&gt;On the implications of a sex difference in the reaction times of sprinters at the Beijing Olympics&lt;/title&gt;&lt;secondary-title&gt;PLoS ONE&lt;/secondary-title&gt;&lt;/titles&gt;&lt;periodical&gt;&lt;full-title&gt;PLoS ONE&lt;/full-title&gt;&lt;/periodical&gt;&lt;volume&gt;6&lt;/volume&gt;&lt;number&gt;10&lt;/number&gt;&lt;dates&gt;&lt;year&gt;2011&lt;/year&gt;&lt;/dates&gt;&lt;work-type&gt;Article&lt;/work-type&gt;&lt;urls&gt;&lt;related-urls&gt;&lt;url&gt;http://www.scopus.com/inward/record.url?eid=2-s2.0-80054784029&amp;amp;partnerID=40&amp;amp;md5=cfe06d5122b61ed656cb8527af48c2f1&lt;/url&gt;&lt;url&gt;http://www.plosone.org/article/fetchObject.action?uri=info:doi/10.1371/journal.pone.0026141&amp;amp;representation=PDF&lt;/url&gt;&lt;/related-urls&gt;&lt;/urls&gt;&lt;custom7&gt;e26141&lt;/custom7&gt;&lt;electronic-resource-num&gt;10.1371/journal.pone.0026141&lt;/electronic-resource-num&gt;&lt;remote-database-name&gt;Scopus&lt;/remote-database-name&gt;&lt;/record&gt;&lt;/Cite&gt;&lt;/EndNote&gt;</w:instrText>
      </w:r>
      <w:r w:rsidR="00352F88" w:rsidRPr="00F37972">
        <w:rPr>
          <w:rFonts w:ascii="Times New Roman" w:hAnsi="Times New Roman" w:cs="Times New Roman"/>
          <w:color w:val="1F497D" w:themeColor="text2"/>
        </w:rPr>
        <w:fldChar w:fldCharType="separate"/>
      </w:r>
      <w:r w:rsidR="00352F88" w:rsidRPr="00F37972">
        <w:rPr>
          <w:rFonts w:ascii="Times New Roman" w:hAnsi="Times New Roman" w:cs="Times New Roman"/>
          <w:noProof/>
          <w:color w:val="1F497D" w:themeColor="text2"/>
        </w:rPr>
        <w:t>Lipps, Galecki et al. (2011)</w:t>
      </w:r>
      <w:r w:rsidR="00352F88" w:rsidRPr="00F37972">
        <w:rPr>
          <w:rFonts w:ascii="Times New Roman" w:hAnsi="Times New Roman" w:cs="Times New Roman"/>
          <w:color w:val="1F497D" w:themeColor="text2"/>
        </w:rPr>
        <w:fldChar w:fldCharType="end"/>
      </w:r>
      <w:r w:rsidR="00352F88" w:rsidRPr="00F37972">
        <w:rPr>
          <w:rFonts w:ascii="Times New Roman" w:hAnsi="Times New Roman" w:cs="Times New Roman"/>
          <w:color w:val="1F497D" w:themeColor="text2"/>
        </w:rPr>
        <w:t xml:space="preserve"> that the force threshold for women should be decreased, while this paper does not address the percentage decrease of this threshold</w:t>
      </w:r>
      <w:ins w:id="219" w:author="Edward Winter" w:date="2016-06-06T21:05:00Z">
        <w:r w:rsidR="00BB74CC">
          <w:rPr>
            <w:rFonts w:ascii="Times New Roman" w:hAnsi="Times New Roman" w:cs="Times New Roman"/>
            <w:color w:val="1F497D" w:themeColor="text2"/>
          </w:rPr>
          <w:t>,</w:t>
        </w:r>
      </w:ins>
      <w:r w:rsidR="00352F88" w:rsidRPr="00F37972">
        <w:rPr>
          <w:rFonts w:ascii="Times New Roman" w:hAnsi="Times New Roman" w:cs="Times New Roman"/>
          <w:color w:val="1F497D" w:themeColor="text2"/>
        </w:rPr>
        <w:t xml:space="preserve"> we </w:t>
      </w:r>
      <w:r w:rsidR="00DD2206">
        <w:rPr>
          <w:rFonts w:ascii="Times New Roman" w:hAnsi="Times New Roman" w:cs="Times New Roman"/>
          <w:color w:val="1F497D" w:themeColor="text2"/>
        </w:rPr>
        <w:t>consider</w:t>
      </w:r>
      <w:r w:rsidR="00352F88" w:rsidRPr="00F37972">
        <w:rPr>
          <w:rFonts w:ascii="Times New Roman" w:hAnsi="Times New Roman" w:cs="Times New Roman"/>
          <w:color w:val="1F497D" w:themeColor="text2"/>
        </w:rPr>
        <w:t xml:space="preserve"> the estimated 22% on the RTs at the Beijing Olympics is relevant to all  competitions.</w:t>
      </w:r>
      <w:r w:rsidR="00352F88">
        <w:rPr>
          <w:rFonts w:ascii="Times New Roman" w:hAnsi="Times New Roman" w:cs="Times New Roman"/>
        </w:rPr>
        <w:t xml:space="preserve"> </w:t>
      </w:r>
      <w:r w:rsidR="00B52C3D">
        <w:rPr>
          <w:rFonts w:ascii="Times New Roman" w:hAnsi="Times New Roman" w:cs="Times New Roman"/>
        </w:rPr>
        <w:t xml:space="preserve">While this study has </w:t>
      </w:r>
      <w:r w:rsidR="00DD2206">
        <w:rPr>
          <w:rFonts w:ascii="Times New Roman" w:hAnsi="Times New Roman" w:cs="Times New Roman"/>
        </w:rPr>
        <w:t xml:space="preserve">consistently </w:t>
      </w:r>
      <w:r w:rsidR="00B52C3D">
        <w:rPr>
          <w:rFonts w:ascii="Times New Roman" w:hAnsi="Times New Roman" w:cs="Times New Roman"/>
        </w:rPr>
        <w:t>reported a sex</w:t>
      </w:r>
      <w:ins w:id="220" w:author="Edward Winter" w:date="2016-06-06T21:05:00Z">
        <w:r w:rsidR="00602C5A">
          <w:rPr>
            <w:rFonts w:ascii="Times New Roman" w:hAnsi="Times New Roman" w:cs="Times New Roman"/>
          </w:rPr>
          <w:t>-based</w:t>
        </w:r>
      </w:ins>
      <w:r w:rsidR="00B52C3D">
        <w:rPr>
          <w:rFonts w:ascii="Times New Roman" w:hAnsi="Times New Roman" w:cs="Times New Roman"/>
        </w:rPr>
        <w:t xml:space="preserve"> difference in RTs of athletes, this</w:t>
      </w:r>
      <w:del w:id="221" w:author="Edward Winter" w:date="2016-06-06T21:06:00Z">
        <w:r w:rsidR="00B52C3D" w:rsidDel="00602C5A">
          <w:rPr>
            <w:rFonts w:ascii="Times New Roman" w:hAnsi="Times New Roman" w:cs="Times New Roman"/>
          </w:rPr>
          <w:delText xml:space="preserve"> sex</w:delText>
        </w:r>
      </w:del>
      <w:r w:rsidR="00B52C3D">
        <w:rPr>
          <w:rFonts w:ascii="Times New Roman" w:hAnsi="Times New Roman" w:cs="Times New Roman"/>
        </w:rPr>
        <w:t xml:space="preserve"> difference </w:t>
      </w:r>
      <w:r w:rsidR="00A326D0">
        <w:rPr>
          <w:rFonts w:ascii="Times New Roman" w:hAnsi="Times New Roman" w:cs="Times New Roman"/>
        </w:rPr>
        <w:t>m</w:t>
      </w:r>
      <w:ins w:id="222" w:author="Edward Winter" w:date="2016-06-06T21:06:00Z">
        <w:r w:rsidR="001D5419">
          <w:rPr>
            <w:rFonts w:ascii="Times New Roman" w:hAnsi="Times New Roman" w:cs="Times New Roman"/>
          </w:rPr>
          <w:t>ight</w:t>
        </w:r>
      </w:ins>
      <w:del w:id="223" w:author="Edward Winter" w:date="2016-06-06T21:06:00Z">
        <w:r w:rsidR="00A326D0" w:rsidDel="001D5419">
          <w:rPr>
            <w:rFonts w:ascii="Times New Roman" w:hAnsi="Times New Roman" w:cs="Times New Roman"/>
          </w:rPr>
          <w:delText>ay</w:delText>
        </w:r>
      </w:del>
      <w:r w:rsidR="00A326D0">
        <w:rPr>
          <w:rFonts w:ascii="Times New Roman" w:hAnsi="Times New Roman" w:cs="Times New Roman"/>
        </w:rPr>
        <w:t xml:space="preserve"> be a</w:t>
      </w:r>
      <w:r w:rsidR="00B52C3D">
        <w:rPr>
          <w:rFonts w:ascii="Times New Roman" w:hAnsi="Times New Roman" w:cs="Times New Roman"/>
        </w:rPr>
        <w:t xml:space="preserve"> consequence </w:t>
      </w:r>
      <w:r w:rsidR="00A326D0">
        <w:rPr>
          <w:rFonts w:ascii="Times New Roman" w:hAnsi="Times New Roman" w:cs="Times New Roman"/>
        </w:rPr>
        <w:t>of the cu</w:t>
      </w:r>
      <w:r w:rsidR="009E24E0">
        <w:rPr>
          <w:rFonts w:ascii="Times New Roman" w:hAnsi="Times New Roman" w:cs="Times New Roman"/>
        </w:rPr>
        <w:t>rrent</w:t>
      </w:r>
      <w:del w:id="224" w:author="Edward Winter" w:date="2016-06-06T21:06:00Z">
        <w:r w:rsidR="009E24E0" w:rsidDel="00897374">
          <w:rPr>
            <w:rFonts w:ascii="Times New Roman" w:hAnsi="Times New Roman" w:cs="Times New Roman"/>
          </w:rPr>
          <w:delText>ly employed</w:delText>
        </w:r>
      </w:del>
      <w:r w:rsidR="009E24E0">
        <w:rPr>
          <w:rFonts w:ascii="Times New Roman" w:hAnsi="Times New Roman" w:cs="Times New Roman"/>
        </w:rPr>
        <w:t xml:space="preserve"> starting block sensor technology and event detection algorithms</w:t>
      </w:r>
      <w:r w:rsidR="00B52C3D">
        <w:rPr>
          <w:rFonts w:ascii="Times New Roman" w:hAnsi="Times New Roman" w:cs="Times New Roman"/>
        </w:rPr>
        <w:t>.  The</w:t>
      </w:r>
      <w:r w:rsidR="00A326D0">
        <w:rPr>
          <w:rFonts w:ascii="Times New Roman" w:hAnsi="Times New Roman" w:cs="Times New Roman"/>
        </w:rPr>
        <w:t xml:space="preserve"> re</w:t>
      </w:r>
      <w:r w:rsidR="009E24E0">
        <w:rPr>
          <w:rFonts w:ascii="Times New Roman" w:hAnsi="Times New Roman" w:cs="Times New Roman"/>
        </w:rPr>
        <w:t>placement</w:t>
      </w:r>
      <w:r w:rsidR="00A326D0">
        <w:rPr>
          <w:rFonts w:ascii="Times New Roman" w:hAnsi="Times New Roman" w:cs="Times New Roman"/>
        </w:rPr>
        <w:t xml:space="preserve"> of a force based threshold</w:t>
      </w:r>
      <w:r w:rsidR="009E24E0">
        <w:rPr>
          <w:rFonts w:ascii="Times New Roman" w:hAnsi="Times New Roman" w:cs="Times New Roman"/>
        </w:rPr>
        <w:t xml:space="preserve"> with an </w:t>
      </w:r>
      <w:r w:rsidR="00DD2206">
        <w:rPr>
          <w:rFonts w:ascii="Times New Roman" w:hAnsi="Times New Roman" w:cs="Times New Roman"/>
        </w:rPr>
        <w:t>appropriate</w:t>
      </w:r>
      <w:r w:rsidR="005F510B">
        <w:rPr>
          <w:rFonts w:ascii="Times New Roman" w:hAnsi="Times New Roman" w:cs="Times New Roman"/>
        </w:rPr>
        <w:t xml:space="preserve"> </w:t>
      </w:r>
      <w:r w:rsidR="009E24E0">
        <w:rPr>
          <w:rFonts w:ascii="Times New Roman" w:hAnsi="Times New Roman" w:cs="Times New Roman"/>
        </w:rPr>
        <w:t>algorithm to detect initial rise in block force</w:t>
      </w:r>
      <w:r w:rsidR="00A326D0">
        <w:rPr>
          <w:rFonts w:ascii="Times New Roman" w:hAnsi="Times New Roman" w:cs="Times New Roman"/>
        </w:rPr>
        <w:t xml:space="preserve"> </w:t>
      </w:r>
      <w:r w:rsidR="009E24E0">
        <w:rPr>
          <w:rFonts w:ascii="Times New Roman" w:hAnsi="Times New Roman" w:cs="Times New Roman"/>
        </w:rPr>
        <w:t>c</w:t>
      </w:r>
      <w:r w:rsidR="00A326D0">
        <w:rPr>
          <w:rFonts w:ascii="Times New Roman" w:hAnsi="Times New Roman" w:cs="Times New Roman"/>
        </w:rPr>
        <w:t xml:space="preserve">ould establish </w:t>
      </w:r>
      <w:r w:rsidR="009E24E0">
        <w:rPr>
          <w:rFonts w:ascii="Times New Roman" w:hAnsi="Times New Roman" w:cs="Times New Roman"/>
        </w:rPr>
        <w:t>whether</w:t>
      </w:r>
      <w:r w:rsidR="00A326D0">
        <w:rPr>
          <w:rFonts w:ascii="Times New Roman" w:hAnsi="Times New Roman" w:cs="Times New Roman"/>
        </w:rPr>
        <w:t xml:space="preserve"> a true sex difference exists in the RTs of athletes.</w:t>
      </w:r>
    </w:p>
    <w:p w14:paraId="65D19E25" w14:textId="54918645" w:rsidR="00607BA0" w:rsidRDefault="00607BA0" w:rsidP="00B36723">
      <w:pPr>
        <w:spacing w:line="480" w:lineRule="auto"/>
        <w:rPr>
          <w:rFonts w:ascii="Times New Roman" w:hAnsi="Times New Roman" w:cs="Times New Roman"/>
          <w:b/>
          <w:i/>
        </w:rPr>
      </w:pPr>
      <w:r w:rsidRPr="00E96C83">
        <w:rPr>
          <w:rFonts w:ascii="Times New Roman" w:hAnsi="Times New Roman" w:cs="Times New Roman"/>
          <w:b/>
          <w:i/>
        </w:rPr>
        <w:t>R</w:t>
      </w:r>
      <w:r w:rsidR="00CA1DAD">
        <w:rPr>
          <w:rFonts w:ascii="Times New Roman" w:hAnsi="Times New Roman" w:cs="Times New Roman"/>
          <w:b/>
          <w:i/>
        </w:rPr>
        <w:t>ule</w:t>
      </w:r>
      <w:r w:rsidR="009E24E0">
        <w:rPr>
          <w:rFonts w:ascii="Times New Roman" w:hAnsi="Times New Roman" w:cs="Times New Roman"/>
          <w:b/>
          <w:i/>
        </w:rPr>
        <w:t xml:space="preserve"> </w:t>
      </w:r>
      <w:r w:rsidRPr="00E96C83">
        <w:rPr>
          <w:rFonts w:ascii="Times New Roman" w:hAnsi="Times New Roman" w:cs="Times New Roman"/>
          <w:b/>
          <w:i/>
        </w:rPr>
        <w:t>Revision</w:t>
      </w:r>
    </w:p>
    <w:p w14:paraId="7A5BEE22" w14:textId="2EC93225" w:rsidR="00B83A84" w:rsidRPr="00B83A84" w:rsidRDefault="00B83A84" w:rsidP="00B36723">
      <w:pPr>
        <w:spacing w:line="480" w:lineRule="auto"/>
        <w:rPr>
          <w:rFonts w:ascii="Times New Roman" w:hAnsi="Times New Roman" w:cs="Times New Roman"/>
        </w:rPr>
      </w:pPr>
      <w:r>
        <w:rPr>
          <w:rFonts w:ascii="Times New Roman" w:hAnsi="Times New Roman" w:cs="Times New Roman"/>
        </w:rPr>
        <w:t xml:space="preserve">Revised RT thresholds were established for </w:t>
      </w:r>
      <w:r w:rsidR="00835861">
        <w:rPr>
          <w:rFonts w:ascii="Times New Roman" w:hAnsi="Times New Roman" w:cs="Times New Roman"/>
        </w:rPr>
        <w:t>men and women independently</w:t>
      </w:r>
      <w:r>
        <w:rPr>
          <w:rFonts w:ascii="Times New Roman" w:hAnsi="Times New Roman" w:cs="Times New Roman"/>
        </w:rPr>
        <w:t xml:space="preserve"> by estimating an EMGD fit for each of the</w:t>
      </w:r>
      <w:r w:rsidR="000A01E7">
        <w:rPr>
          <w:rFonts w:ascii="Times New Roman" w:hAnsi="Times New Roman" w:cs="Times New Roman"/>
        </w:rPr>
        <w:t xml:space="preserve"> sexes.  The revised</w:t>
      </w:r>
      <w:r>
        <w:rPr>
          <w:rFonts w:ascii="Times New Roman" w:hAnsi="Times New Roman" w:cs="Times New Roman"/>
        </w:rPr>
        <w:t xml:space="preserve"> threshold was calculated as the </w:t>
      </w:r>
      <w:r w:rsidR="000A01E7">
        <w:rPr>
          <w:rFonts w:ascii="Times New Roman" w:hAnsi="Times New Roman" w:cs="Times New Roman"/>
        </w:rPr>
        <w:t xml:space="preserve">RT for which 99% of the observed RTs lay above.  </w:t>
      </w:r>
      <w:r w:rsidR="009E24E0">
        <w:rPr>
          <w:rFonts w:ascii="Times New Roman" w:hAnsi="Times New Roman" w:cs="Times New Roman"/>
        </w:rPr>
        <w:t>Based on this</w:t>
      </w:r>
      <w:r w:rsidR="00C54B06" w:rsidRPr="00C54B06">
        <w:rPr>
          <w:rFonts w:ascii="Times New Roman" w:hAnsi="Times New Roman" w:cs="Times New Roman"/>
        </w:rPr>
        <w:t xml:space="preserve"> </w:t>
      </w:r>
      <w:r w:rsidR="00C54B06">
        <w:rPr>
          <w:rFonts w:ascii="Times New Roman" w:hAnsi="Times New Roman" w:cs="Times New Roman"/>
        </w:rPr>
        <w:t>and under the constraints of the current</w:t>
      </w:r>
      <w:del w:id="225" w:author="Edward Winter" w:date="2016-06-06T21:06:00Z">
        <w:r w:rsidR="00C54B06" w:rsidDel="00BD5BBB">
          <w:rPr>
            <w:rFonts w:ascii="Times New Roman" w:hAnsi="Times New Roman" w:cs="Times New Roman"/>
          </w:rPr>
          <w:delText>ly employed</w:delText>
        </w:r>
      </w:del>
      <w:r w:rsidR="00C54B06">
        <w:rPr>
          <w:rFonts w:ascii="Times New Roman" w:hAnsi="Times New Roman" w:cs="Times New Roman"/>
        </w:rPr>
        <w:t xml:space="preserve"> starting block technology</w:t>
      </w:r>
      <w:r w:rsidR="009E24E0">
        <w:rPr>
          <w:rFonts w:ascii="Times New Roman" w:hAnsi="Times New Roman" w:cs="Times New Roman"/>
        </w:rPr>
        <w:t xml:space="preserve">, </w:t>
      </w:r>
      <w:ins w:id="226" w:author="Edward Winter" w:date="2016-06-06T21:07:00Z">
        <w:r w:rsidR="00D819C6">
          <w:rPr>
            <w:rFonts w:ascii="Times New Roman" w:hAnsi="Times New Roman" w:cs="Times New Roman"/>
          </w:rPr>
          <w:t>we</w:t>
        </w:r>
      </w:ins>
      <w:del w:id="227" w:author="Edward Winter" w:date="2016-06-06T21:07:00Z">
        <w:r w:rsidR="000A01E7" w:rsidDel="00D819C6">
          <w:rPr>
            <w:rFonts w:ascii="Times New Roman" w:hAnsi="Times New Roman" w:cs="Times New Roman"/>
          </w:rPr>
          <w:delText>it is</w:delText>
        </w:r>
      </w:del>
      <w:r w:rsidR="000A01E7">
        <w:rPr>
          <w:rFonts w:ascii="Times New Roman" w:hAnsi="Times New Roman" w:cs="Times New Roman"/>
        </w:rPr>
        <w:t xml:space="preserve"> </w:t>
      </w:r>
      <w:ins w:id="228" w:author="Edward Winter" w:date="2016-06-06T21:07:00Z">
        <w:r w:rsidR="00D819C6">
          <w:rPr>
            <w:rFonts w:ascii="Times New Roman" w:hAnsi="Times New Roman" w:cs="Times New Roman"/>
          </w:rPr>
          <w:t>recommend</w:t>
        </w:r>
      </w:ins>
      <w:del w:id="229" w:author="Edward Winter" w:date="2016-06-06T21:07:00Z">
        <w:r w:rsidR="000A01E7" w:rsidDel="00D819C6">
          <w:rPr>
            <w:rFonts w:ascii="Times New Roman" w:hAnsi="Times New Roman" w:cs="Times New Roman"/>
          </w:rPr>
          <w:delText>suggested</w:delText>
        </w:r>
      </w:del>
      <w:r w:rsidR="000A01E7">
        <w:rPr>
          <w:rFonts w:ascii="Times New Roman" w:hAnsi="Times New Roman" w:cs="Times New Roman"/>
        </w:rPr>
        <w:t xml:space="preserve"> that the RT threshold for </w:t>
      </w:r>
      <w:r w:rsidR="00835861">
        <w:rPr>
          <w:rFonts w:ascii="Times New Roman" w:hAnsi="Times New Roman" w:cs="Times New Roman"/>
        </w:rPr>
        <w:t>men</w:t>
      </w:r>
      <w:r w:rsidR="000A01E7">
        <w:rPr>
          <w:rFonts w:ascii="Times New Roman" w:hAnsi="Times New Roman" w:cs="Times New Roman"/>
        </w:rPr>
        <w:t xml:space="preserve"> </w:t>
      </w:r>
      <w:ins w:id="230" w:author="Edward Winter" w:date="2016-06-06T21:07:00Z">
        <w:r w:rsidR="00D819C6">
          <w:rPr>
            <w:rFonts w:ascii="Times New Roman" w:hAnsi="Times New Roman" w:cs="Times New Roman"/>
          </w:rPr>
          <w:t xml:space="preserve">should </w:t>
        </w:r>
      </w:ins>
      <w:r w:rsidR="000A01E7">
        <w:rPr>
          <w:rFonts w:ascii="Times New Roman" w:hAnsi="Times New Roman" w:cs="Times New Roman"/>
        </w:rPr>
        <w:t xml:space="preserve">be increased to 115 ms, </w:t>
      </w:r>
      <w:ins w:id="231" w:author="Edward Winter" w:date="2016-06-06T21:07:00Z">
        <w:r w:rsidR="00D819C6">
          <w:rPr>
            <w:rFonts w:ascii="Times New Roman" w:hAnsi="Times New Roman" w:cs="Times New Roman"/>
          </w:rPr>
          <w:t>and for</w:t>
        </w:r>
      </w:ins>
      <w:del w:id="232" w:author="Edward Winter" w:date="2016-06-06T21:07:00Z">
        <w:r w:rsidR="000A01E7" w:rsidDel="00D819C6">
          <w:rPr>
            <w:rFonts w:ascii="Times New Roman" w:hAnsi="Times New Roman" w:cs="Times New Roman"/>
          </w:rPr>
          <w:delText>while</w:delText>
        </w:r>
      </w:del>
      <w:r w:rsidR="00835861">
        <w:rPr>
          <w:rFonts w:ascii="Times New Roman" w:hAnsi="Times New Roman" w:cs="Times New Roman"/>
        </w:rPr>
        <w:t xml:space="preserve"> women</w:t>
      </w:r>
      <w:del w:id="233" w:author="Edward Winter" w:date="2016-06-06T21:07:00Z">
        <w:r w:rsidR="000A01E7" w:rsidDel="00D819C6">
          <w:rPr>
            <w:rFonts w:ascii="Times New Roman" w:hAnsi="Times New Roman" w:cs="Times New Roman"/>
          </w:rPr>
          <w:delText xml:space="preserve"> should be increased</w:delText>
        </w:r>
      </w:del>
      <w:r w:rsidR="000A01E7">
        <w:rPr>
          <w:rFonts w:ascii="Times New Roman" w:hAnsi="Times New Roman" w:cs="Times New Roman"/>
        </w:rPr>
        <w:t xml:space="preserve"> to 119 ms, </w:t>
      </w:r>
      <w:ins w:id="234" w:author="Edward Winter" w:date="2016-06-06T21:08:00Z">
        <w:r w:rsidR="00D819C6">
          <w:rPr>
            <w:rFonts w:ascii="Times New Roman" w:hAnsi="Times New Roman" w:cs="Times New Roman"/>
          </w:rPr>
          <w:t>because of the</w:t>
        </w:r>
      </w:ins>
      <w:del w:id="235" w:author="Edward Winter" w:date="2016-06-06T21:07:00Z">
        <w:r w:rsidR="000A01E7" w:rsidDel="00D819C6">
          <w:rPr>
            <w:rFonts w:ascii="Times New Roman" w:hAnsi="Times New Roman" w:cs="Times New Roman"/>
          </w:rPr>
          <w:delText xml:space="preserve">due to the </w:delText>
        </w:r>
        <w:r w:rsidR="00B051DC" w:rsidDel="00D819C6">
          <w:rPr>
            <w:rFonts w:ascii="Times New Roman" w:hAnsi="Times New Roman" w:cs="Times New Roman"/>
          </w:rPr>
          <w:delText>evident</w:delText>
        </w:r>
      </w:del>
      <w:r w:rsidR="00B051DC">
        <w:rPr>
          <w:rFonts w:ascii="Times New Roman" w:hAnsi="Times New Roman" w:cs="Times New Roman"/>
        </w:rPr>
        <w:t xml:space="preserve"> </w:t>
      </w:r>
      <w:r w:rsidR="000A01E7">
        <w:rPr>
          <w:rFonts w:ascii="Times New Roman" w:hAnsi="Times New Roman" w:cs="Times New Roman"/>
        </w:rPr>
        <w:t xml:space="preserve">sex difference reported throughout this study and </w:t>
      </w:r>
      <w:ins w:id="236" w:author="Edward Winter" w:date="2016-06-06T21:08:00Z">
        <w:r w:rsidR="00D819C6">
          <w:rPr>
            <w:rFonts w:ascii="Times New Roman" w:hAnsi="Times New Roman" w:cs="Times New Roman"/>
          </w:rPr>
          <w:t>by</w:t>
        </w:r>
      </w:ins>
      <w:del w:id="237" w:author="Edward Winter" w:date="2016-06-06T21:08:00Z">
        <w:r w:rsidR="000A01E7" w:rsidDel="00D819C6">
          <w:rPr>
            <w:rFonts w:ascii="Times New Roman" w:hAnsi="Times New Roman" w:cs="Times New Roman"/>
          </w:rPr>
          <w:delText>in</w:delText>
        </w:r>
      </w:del>
      <w:r w:rsidR="000A01E7">
        <w:rPr>
          <w:rFonts w:ascii="Times New Roman" w:hAnsi="Times New Roman" w:cs="Times New Roman"/>
        </w:rPr>
        <w:t xml:space="preserve"> </w:t>
      </w:r>
      <w:r w:rsidR="000A01E7">
        <w:rPr>
          <w:rFonts w:ascii="Times New Roman" w:hAnsi="Times New Roman" w:cs="Times New Roman"/>
        </w:rPr>
        <w:fldChar w:fldCharType="begin"/>
      </w:r>
      <w:r w:rsidR="00154312">
        <w:rPr>
          <w:rFonts w:ascii="Times New Roman" w:hAnsi="Times New Roman" w:cs="Times New Roman"/>
        </w:rPr>
        <w:instrText xml:space="preserve"> ADDIN EN.CITE &lt;EndNote&gt;&lt;Cite AuthorYear="1"&gt;&lt;Author&gt;Lipps&lt;/Author&gt;&lt;Year&gt;2011&lt;/Year&gt;&lt;RecNum&gt;27&lt;/RecNum&gt;&lt;DisplayText&gt;Lipps, Galecki et al. (2011)&lt;/DisplayText&gt;&lt;record&gt;&lt;rec-number&gt;27&lt;/rec-number&gt;&lt;foreign-keys&gt;&lt;key app="EN" db-id="0zxvwf9f6xset3exsr5x2a975zwvztxseprs" timestamp="1455279479"&gt;27&lt;/key&gt;&lt;/foreign-keys&gt;&lt;ref-type name="Journal Article"&gt;17&lt;/ref-type&gt;&lt;contributors&gt;&lt;authors&gt;&lt;author&gt;Lipps, D. B.&lt;/author&gt;&lt;author&gt;Galecki, A. T.&lt;/author&gt;&lt;author&gt;Ashton-Miller, J. A.&lt;/author&gt;&lt;/authors&gt;&lt;/contributors&gt;&lt;titles&gt;&lt;title&gt;On the implications of a sex difference in the reaction times of sprinters at the Beijing Olympics&lt;/title&gt;&lt;secondary-title&gt;PLoS ONE&lt;/secondary-title&gt;&lt;/titles&gt;&lt;periodical&gt;&lt;full-title&gt;PLoS ONE&lt;/full-title&gt;&lt;/periodical&gt;&lt;volume&gt;6&lt;/volume&gt;&lt;number&gt;10&lt;/number&gt;&lt;dates&gt;&lt;year&gt;2011&lt;/year&gt;&lt;/dates&gt;&lt;work-type&gt;Article&lt;/work-type&gt;&lt;urls&gt;&lt;related-urls&gt;&lt;url&gt;http://www.scopus.com/inward/record.url?eid=2-s2.0-80054784029&amp;amp;partnerID=40&amp;amp;md5=cfe06d5122b61ed656cb8527af48c2f1&lt;/url&gt;&lt;url&gt;http://www.plosone.org/article/fetchObject.action?uri=info:doi/10.1371/journal.pone.0026141&amp;amp;representation=PDF&lt;/url&gt;&lt;/related-urls&gt;&lt;/urls&gt;&lt;custom7&gt;e26141&lt;/custom7&gt;&lt;electronic-resource-num&gt;10.1371/journal.pone.0026141&lt;/electronic-resource-num&gt;&lt;remote-database-name&gt;Scopus&lt;/remote-database-name&gt;&lt;/record&gt;&lt;/Cite&gt;&lt;/EndNote&gt;</w:instrText>
      </w:r>
      <w:r w:rsidR="000A01E7">
        <w:rPr>
          <w:rFonts w:ascii="Times New Roman" w:hAnsi="Times New Roman" w:cs="Times New Roman"/>
        </w:rPr>
        <w:fldChar w:fldCharType="separate"/>
      </w:r>
      <w:r w:rsidR="00154312">
        <w:rPr>
          <w:rFonts w:ascii="Times New Roman" w:hAnsi="Times New Roman" w:cs="Times New Roman"/>
          <w:noProof/>
        </w:rPr>
        <w:t>Lipps, Galecki et al. (2011)</w:t>
      </w:r>
      <w:r w:rsidR="000A01E7">
        <w:rPr>
          <w:rFonts w:ascii="Times New Roman" w:hAnsi="Times New Roman" w:cs="Times New Roman"/>
        </w:rPr>
        <w:fldChar w:fldCharType="end"/>
      </w:r>
      <w:r w:rsidR="000A01E7">
        <w:rPr>
          <w:rFonts w:ascii="Times New Roman" w:hAnsi="Times New Roman" w:cs="Times New Roman"/>
        </w:rPr>
        <w:t xml:space="preserve">. </w:t>
      </w:r>
    </w:p>
    <w:p w14:paraId="33B30E64" w14:textId="773BF169" w:rsidR="00E96C83" w:rsidRPr="00E96C83" w:rsidRDefault="00E96C83" w:rsidP="00B36723">
      <w:pPr>
        <w:spacing w:line="480" w:lineRule="auto"/>
        <w:rPr>
          <w:rFonts w:ascii="Times New Roman" w:hAnsi="Times New Roman" w:cs="Times New Roman"/>
          <w:b/>
          <w:i/>
        </w:rPr>
      </w:pPr>
      <w:r>
        <w:rPr>
          <w:rFonts w:ascii="Times New Roman" w:hAnsi="Times New Roman" w:cs="Times New Roman"/>
          <w:b/>
          <w:i/>
        </w:rPr>
        <w:t>Technology</w:t>
      </w:r>
    </w:p>
    <w:p w14:paraId="2E300334" w14:textId="30203AA0" w:rsidR="00F14B85" w:rsidRDefault="00CA1DAD" w:rsidP="00B36723">
      <w:pPr>
        <w:spacing w:line="480" w:lineRule="auto"/>
        <w:rPr>
          <w:rFonts w:ascii="Times New Roman" w:hAnsi="Times New Roman" w:cs="Times New Roman"/>
        </w:rPr>
      </w:pPr>
      <w:r>
        <w:rPr>
          <w:rFonts w:ascii="Times New Roman" w:hAnsi="Times New Roman" w:cs="Times New Roman"/>
        </w:rPr>
        <w:lastRenderedPageBreak/>
        <w:t>This</w:t>
      </w:r>
      <w:r w:rsidR="00302473" w:rsidRPr="00610946">
        <w:rPr>
          <w:rFonts w:ascii="Times New Roman" w:hAnsi="Times New Roman" w:cs="Times New Roman"/>
        </w:rPr>
        <w:t xml:space="preserve"> paper </w:t>
      </w:r>
      <w:r w:rsidR="00302473">
        <w:rPr>
          <w:rFonts w:ascii="Times New Roman" w:hAnsi="Times New Roman" w:cs="Times New Roman"/>
        </w:rPr>
        <w:t xml:space="preserve">has </w:t>
      </w:r>
      <w:r>
        <w:rPr>
          <w:rFonts w:ascii="Times New Roman" w:hAnsi="Times New Roman" w:cs="Times New Roman"/>
        </w:rPr>
        <w:t>presented</w:t>
      </w:r>
      <w:r w:rsidR="00302473">
        <w:rPr>
          <w:rFonts w:ascii="Times New Roman" w:hAnsi="Times New Roman" w:cs="Times New Roman"/>
        </w:rPr>
        <w:t xml:space="preserve"> evidence that the 100 ms</w:t>
      </w:r>
      <w:r w:rsidR="00302473" w:rsidRPr="00610946">
        <w:rPr>
          <w:rFonts w:ascii="Times New Roman" w:hAnsi="Times New Roman" w:cs="Times New Roman"/>
        </w:rPr>
        <w:t xml:space="preserve"> ruling as a disqualification limit for false starts in elite</w:t>
      </w:r>
      <w:ins w:id="238" w:author="Edward Winter" w:date="2016-06-06T21:08:00Z">
        <w:r w:rsidR="00B25A65">
          <w:rPr>
            <w:rFonts w:ascii="Times New Roman" w:hAnsi="Times New Roman" w:cs="Times New Roman"/>
          </w:rPr>
          <w:t>-standard</w:t>
        </w:r>
      </w:ins>
      <w:r w:rsidR="00302473" w:rsidRPr="00610946">
        <w:rPr>
          <w:rFonts w:ascii="Times New Roman" w:hAnsi="Times New Roman" w:cs="Times New Roman"/>
        </w:rPr>
        <w:t xml:space="preserve"> athletics is</w:t>
      </w:r>
      <w:del w:id="239" w:author="Edward Winter" w:date="2016-06-06T21:08:00Z">
        <w:r w:rsidR="00302473" w:rsidRPr="00610946" w:rsidDel="00A252C3">
          <w:rPr>
            <w:rFonts w:ascii="Times New Roman" w:hAnsi="Times New Roman" w:cs="Times New Roman"/>
          </w:rPr>
          <w:delText xml:space="preserve"> too</w:delText>
        </w:r>
      </w:del>
      <w:r w:rsidR="00302473">
        <w:rPr>
          <w:rFonts w:ascii="Times New Roman" w:hAnsi="Times New Roman" w:cs="Times New Roman"/>
        </w:rPr>
        <w:t xml:space="preserve"> </w:t>
      </w:r>
      <w:r>
        <w:rPr>
          <w:rFonts w:ascii="Times New Roman" w:hAnsi="Times New Roman" w:cs="Times New Roman"/>
        </w:rPr>
        <w:t>liberal</w:t>
      </w:r>
      <w:r w:rsidR="00302473" w:rsidRPr="00610946">
        <w:rPr>
          <w:rFonts w:ascii="Times New Roman" w:hAnsi="Times New Roman" w:cs="Times New Roman"/>
        </w:rPr>
        <w:t xml:space="preserve">. </w:t>
      </w:r>
      <w:r w:rsidR="00607BA0">
        <w:rPr>
          <w:rFonts w:ascii="Times New Roman" w:hAnsi="Times New Roman" w:cs="Times New Roman"/>
        </w:rPr>
        <w:t xml:space="preserve"> </w:t>
      </w:r>
      <w:r w:rsidR="00380751">
        <w:rPr>
          <w:rFonts w:ascii="Times New Roman" w:hAnsi="Times New Roman" w:cs="Times New Roman"/>
        </w:rPr>
        <w:t>T</w:t>
      </w:r>
      <w:r w:rsidR="00302473" w:rsidRPr="00610946">
        <w:rPr>
          <w:rFonts w:ascii="Times New Roman" w:hAnsi="Times New Roman" w:cs="Times New Roman"/>
        </w:rPr>
        <w:t xml:space="preserve">his needs to be </w:t>
      </w:r>
      <w:r w:rsidR="009E24E0">
        <w:rPr>
          <w:rFonts w:ascii="Times New Roman" w:hAnsi="Times New Roman" w:cs="Times New Roman"/>
        </w:rPr>
        <w:t>considered in</w:t>
      </w:r>
      <w:del w:id="240" w:author="Edward Winter" w:date="2016-06-06T21:10:00Z">
        <w:r w:rsidR="009E24E0" w:rsidDel="0023101B">
          <w:rPr>
            <w:rFonts w:ascii="Times New Roman" w:hAnsi="Times New Roman" w:cs="Times New Roman"/>
          </w:rPr>
          <w:delText xml:space="preserve"> relation to</w:delText>
        </w:r>
      </w:del>
      <w:r w:rsidR="00302473" w:rsidRPr="00610946">
        <w:rPr>
          <w:rFonts w:ascii="Times New Roman" w:hAnsi="Times New Roman" w:cs="Times New Roman"/>
        </w:rPr>
        <w:t xml:space="preserve"> the </w:t>
      </w:r>
      <w:ins w:id="241" w:author="Edward Winter" w:date="2016-06-06T21:10:00Z">
        <w:r w:rsidR="0023101B">
          <w:rPr>
            <w:rFonts w:ascii="Times New Roman" w:hAnsi="Times New Roman" w:cs="Times New Roman"/>
          </w:rPr>
          <w:t xml:space="preserve">context of </w:t>
        </w:r>
      </w:ins>
      <w:r w:rsidR="00302473" w:rsidRPr="00610946">
        <w:rPr>
          <w:rFonts w:ascii="Times New Roman" w:hAnsi="Times New Roman" w:cs="Times New Roman"/>
        </w:rPr>
        <w:t xml:space="preserve">current technology </w:t>
      </w:r>
      <w:ins w:id="242" w:author="Edward Winter" w:date="2016-06-06T21:09:00Z">
        <w:r w:rsidR="00B25A65">
          <w:rPr>
            <w:rFonts w:ascii="Times New Roman" w:hAnsi="Times New Roman" w:cs="Times New Roman"/>
          </w:rPr>
          <w:t>that</w:t>
        </w:r>
      </w:ins>
      <w:del w:id="243" w:author="Edward Winter" w:date="2016-06-06T21:09:00Z">
        <w:r w:rsidR="00302473" w:rsidRPr="00610946" w:rsidDel="00B25A65">
          <w:rPr>
            <w:rFonts w:ascii="Times New Roman" w:hAnsi="Times New Roman" w:cs="Times New Roman"/>
          </w:rPr>
          <w:delText>utilised to</w:delText>
        </w:r>
      </w:del>
      <w:r w:rsidR="00302473" w:rsidRPr="00610946">
        <w:rPr>
          <w:rFonts w:ascii="Times New Roman" w:hAnsi="Times New Roman" w:cs="Times New Roman"/>
        </w:rPr>
        <w:t xml:space="preserve"> measure</w:t>
      </w:r>
      <w:ins w:id="244" w:author="Edward Winter" w:date="2016-06-06T21:09:00Z">
        <w:r w:rsidR="00B25A65">
          <w:rPr>
            <w:rFonts w:ascii="Times New Roman" w:hAnsi="Times New Roman" w:cs="Times New Roman"/>
          </w:rPr>
          <w:t>s</w:t>
        </w:r>
      </w:ins>
      <w:del w:id="245" w:author="Edward Winter" w:date="2016-06-06T21:09:00Z">
        <w:r w:rsidR="00302473" w:rsidRPr="00610946" w:rsidDel="00B25A65">
          <w:rPr>
            <w:rFonts w:ascii="Times New Roman" w:hAnsi="Times New Roman" w:cs="Times New Roman"/>
          </w:rPr>
          <w:delText xml:space="preserve"> an</w:delText>
        </w:r>
      </w:del>
      <w:r w:rsidR="00302473" w:rsidRPr="00610946">
        <w:rPr>
          <w:rFonts w:ascii="Times New Roman" w:hAnsi="Times New Roman" w:cs="Times New Roman"/>
        </w:rPr>
        <w:t xml:space="preserve"> athlete</w:t>
      </w:r>
      <w:ins w:id="246" w:author="Edward Winter" w:date="2016-06-06T21:09:00Z">
        <w:r w:rsidR="00B25A65">
          <w:rPr>
            <w:rFonts w:ascii="Times New Roman" w:hAnsi="Times New Roman" w:cs="Times New Roman"/>
          </w:rPr>
          <w:t>s'</w:t>
        </w:r>
      </w:ins>
      <w:del w:id="247" w:author="Edward Winter" w:date="2016-06-06T21:09:00Z">
        <w:r w:rsidR="00302473" w:rsidRPr="00610946" w:rsidDel="00B25A65">
          <w:rPr>
            <w:rFonts w:ascii="Times New Roman" w:hAnsi="Times New Roman" w:cs="Times New Roman"/>
          </w:rPr>
          <w:delText>’s</w:delText>
        </w:r>
      </w:del>
      <w:r w:rsidR="00302473" w:rsidRPr="00610946">
        <w:rPr>
          <w:rFonts w:ascii="Times New Roman" w:hAnsi="Times New Roman" w:cs="Times New Roman"/>
        </w:rPr>
        <w:t xml:space="preserve"> </w:t>
      </w:r>
      <w:r w:rsidR="00380751">
        <w:rPr>
          <w:rFonts w:ascii="Times New Roman" w:hAnsi="Times New Roman" w:cs="Times New Roman"/>
        </w:rPr>
        <w:t>RT</w:t>
      </w:r>
      <w:r w:rsidR="00302473" w:rsidRPr="00610946">
        <w:rPr>
          <w:rFonts w:ascii="Times New Roman" w:hAnsi="Times New Roman" w:cs="Times New Roman"/>
        </w:rPr>
        <w:t xml:space="preserve">. </w:t>
      </w:r>
      <w:r w:rsidR="00607BA0">
        <w:rPr>
          <w:rFonts w:ascii="Times New Roman" w:hAnsi="Times New Roman" w:cs="Times New Roman"/>
        </w:rPr>
        <w:t xml:space="preserve"> </w:t>
      </w:r>
      <w:r w:rsidR="00302473" w:rsidRPr="00610946">
        <w:rPr>
          <w:rFonts w:ascii="Times New Roman" w:hAnsi="Times New Roman" w:cs="Times New Roman"/>
        </w:rPr>
        <w:t xml:space="preserve">The </w:t>
      </w:r>
      <w:r w:rsidR="00380751">
        <w:rPr>
          <w:rFonts w:ascii="Times New Roman" w:hAnsi="Times New Roman" w:cs="Times New Roman"/>
        </w:rPr>
        <w:t>IAAF approved technology</w:t>
      </w:r>
      <w:r w:rsidR="00302473" w:rsidRPr="00610946">
        <w:rPr>
          <w:rFonts w:ascii="Times New Roman" w:hAnsi="Times New Roman" w:cs="Times New Roman"/>
        </w:rPr>
        <w:t xml:space="preserve"> does not re</w:t>
      </w:r>
      <w:r w:rsidR="00380751">
        <w:rPr>
          <w:rFonts w:ascii="Times New Roman" w:hAnsi="Times New Roman" w:cs="Times New Roman"/>
        </w:rPr>
        <w:t>cord</w:t>
      </w:r>
      <w:r w:rsidR="00302473" w:rsidRPr="00610946">
        <w:rPr>
          <w:rFonts w:ascii="Times New Roman" w:hAnsi="Times New Roman" w:cs="Times New Roman"/>
        </w:rPr>
        <w:t xml:space="preserve"> the </w:t>
      </w:r>
      <w:ins w:id="248" w:author="Edward Winter" w:date="2016-06-06T21:09:00Z">
        <w:r w:rsidR="0023101B">
          <w:rPr>
            <w:rFonts w:ascii="Times New Roman" w:hAnsi="Times New Roman" w:cs="Times New Roman"/>
          </w:rPr>
          <w:t>shortest</w:t>
        </w:r>
      </w:ins>
      <w:del w:id="249" w:author="Edward Winter" w:date="2016-06-06T21:09:00Z">
        <w:r w:rsidR="00302473" w:rsidRPr="00610946" w:rsidDel="0023101B">
          <w:rPr>
            <w:rFonts w:ascii="Times New Roman" w:hAnsi="Times New Roman" w:cs="Times New Roman"/>
          </w:rPr>
          <w:delText>quickest</w:delText>
        </w:r>
      </w:del>
      <w:r w:rsidR="00302473" w:rsidRPr="00610946">
        <w:rPr>
          <w:rFonts w:ascii="Times New Roman" w:hAnsi="Times New Roman" w:cs="Times New Roman"/>
        </w:rPr>
        <w:t xml:space="preserve"> </w:t>
      </w:r>
      <w:r w:rsidR="00380751">
        <w:rPr>
          <w:rFonts w:ascii="Times New Roman" w:hAnsi="Times New Roman" w:cs="Times New Roman"/>
        </w:rPr>
        <w:t>RT</w:t>
      </w:r>
      <w:r w:rsidR="00302473" w:rsidRPr="00610946">
        <w:rPr>
          <w:rFonts w:ascii="Times New Roman" w:hAnsi="Times New Roman" w:cs="Times New Roman"/>
        </w:rPr>
        <w:t xml:space="preserve">, or the first movement of the athlete, but rather the addition of the time to produce a predefined force along with the </w:t>
      </w:r>
      <w:r w:rsidR="00380751">
        <w:rPr>
          <w:rFonts w:ascii="Times New Roman" w:hAnsi="Times New Roman" w:cs="Times New Roman"/>
        </w:rPr>
        <w:t>RT</w:t>
      </w:r>
      <w:r w:rsidR="00302473" w:rsidRPr="00610946">
        <w:rPr>
          <w:rFonts w:ascii="Times New Roman" w:hAnsi="Times New Roman" w:cs="Times New Roman"/>
        </w:rPr>
        <w:t xml:space="preserve">. </w:t>
      </w:r>
      <w:r w:rsidR="00607BA0">
        <w:rPr>
          <w:rFonts w:ascii="Times New Roman" w:hAnsi="Times New Roman" w:cs="Times New Roman"/>
        </w:rPr>
        <w:t xml:space="preserve"> </w:t>
      </w:r>
      <w:r w:rsidR="00302473">
        <w:rPr>
          <w:rFonts w:ascii="Times New Roman" w:hAnsi="Times New Roman" w:cs="Times New Roman"/>
        </w:rPr>
        <w:fldChar w:fldCharType="begin"/>
      </w:r>
      <w:r w:rsidR="00154312">
        <w:rPr>
          <w:rFonts w:ascii="Times New Roman" w:hAnsi="Times New Roman" w:cs="Times New Roman"/>
        </w:rPr>
        <w:instrText xml:space="preserve"> ADDIN EN.CITE &lt;EndNote&gt;&lt;Cite AuthorYear="1"&gt;&lt;Author&gt;Pain&lt;/Author&gt;&lt;Year&gt;2007&lt;/Year&gt;&lt;RecNum&gt;34&lt;/RecNum&gt;&lt;DisplayText&gt;Pain and Hibbs (2007)&lt;/DisplayText&gt;&lt;record&gt;&lt;rec-number&gt;34&lt;/rec-number&gt;&lt;foreign-keys&gt;&lt;key app="EN" db-id="0zxvwf9f6xset3exsr5x2a975zwvztxseprs" timestamp="1455294774"&gt;34&lt;/key&gt;&lt;/foreign-keys&gt;&lt;ref-type name="Journal Article"&gt;17&lt;/ref-type&gt;&lt;contributors&gt;&lt;authors&gt;&lt;author&gt;Pain, M. T. G.&lt;/author&gt;&lt;author&gt;Hibbs, A.&lt;/author&gt;&lt;/authors&gt;&lt;/contributors&gt;&lt;titles&gt;&lt;title&gt;Sprint starts and the minimum auditory reaction time&lt;/title&gt;&lt;secondary-title&gt;Journal of Sports Sciences&lt;/secondary-title&gt;&lt;/titles&gt;&lt;periodical&gt;&lt;full-title&gt;Journal of Sports Sciences&lt;/full-title&gt;&lt;/periodical&gt;&lt;pages&gt;79-86&lt;/pages&gt;&lt;volume&gt;25&lt;/volume&gt;&lt;number&gt;1&lt;/number&gt;&lt;dates&gt;&lt;year&gt;2007&lt;/year&gt;&lt;/dates&gt;&lt;work-type&gt;Article&lt;/work-type&gt;&lt;urls&gt;&lt;related-urls&gt;&lt;url&gt;http://www.scopus.com/inward/record.url?eid=2-s2.0-37849187504&amp;amp;partnerID=40&amp;amp;md5=cb65f23bd14ca566f4bc3c6f051b514d&lt;/url&gt;&lt;url&gt;http://www.tandfonline.com/doi/pdf/10.1080/02640410600718004&lt;/url&gt;&lt;/related-urls&gt;&lt;/urls&gt;&lt;electronic-resource-num&gt;10.1080/02640410600718004&lt;/electronic-resource-num&gt;&lt;remote-database-name&gt;Scopus&lt;/remote-database-name&gt;&lt;/record&gt;&lt;/Cite&gt;&lt;/EndNote&gt;</w:instrText>
      </w:r>
      <w:r w:rsidR="00302473">
        <w:rPr>
          <w:rFonts w:ascii="Times New Roman" w:hAnsi="Times New Roman" w:cs="Times New Roman"/>
        </w:rPr>
        <w:fldChar w:fldCharType="separate"/>
      </w:r>
      <w:r w:rsidR="00154312">
        <w:rPr>
          <w:rFonts w:ascii="Times New Roman" w:hAnsi="Times New Roman" w:cs="Times New Roman"/>
          <w:noProof/>
        </w:rPr>
        <w:t>Pain and Hibbs (2007)</w:t>
      </w:r>
      <w:r w:rsidR="00302473">
        <w:rPr>
          <w:rFonts w:ascii="Times New Roman" w:hAnsi="Times New Roman" w:cs="Times New Roman"/>
        </w:rPr>
        <w:fldChar w:fldCharType="end"/>
      </w:r>
      <w:r w:rsidR="00302473">
        <w:rPr>
          <w:rFonts w:ascii="Times New Roman" w:hAnsi="Times New Roman" w:cs="Times New Roman"/>
        </w:rPr>
        <w:t xml:space="preserve"> suggest</w:t>
      </w:r>
      <w:r w:rsidR="00F53348">
        <w:rPr>
          <w:rFonts w:ascii="Times New Roman" w:hAnsi="Times New Roman" w:cs="Times New Roman"/>
        </w:rPr>
        <w:t>ed</w:t>
      </w:r>
      <w:r w:rsidR="00302473">
        <w:rPr>
          <w:rFonts w:ascii="Times New Roman" w:hAnsi="Times New Roman" w:cs="Times New Roman"/>
        </w:rPr>
        <w:t xml:space="preserve"> that </w:t>
      </w:r>
      <w:r w:rsidR="00380751">
        <w:rPr>
          <w:rFonts w:ascii="Times New Roman" w:hAnsi="Times New Roman" w:cs="Times New Roman"/>
        </w:rPr>
        <w:t>RTs</w:t>
      </w:r>
      <w:r w:rsidR="00302473">
        <w:rPr>
          <w:rFonts w:ascii="Times New Roman" w:hAnsi="Times New Roman" w:cs="Times New Roman"/>
        </w:rPr>
        <w:t xml:space="preserve"> of 85 ms</w:t>
      </w:r>
      <w:r w:rsidR="00302473" w:rsidRPr="00610946">
        <w:rPr>
          <w:rFonts w:ascii="Times New Roman" w:hAnsi="Times New Roman" w:cs="Times New Roman"/>
        </w:rPr>
        <w:t xml:space="preserve"> are possible; this paper does not contradict these findings </w:t>
      </w:r>
      <w:r w:rsidR="00380751">
        <w:rPr>
          <w:rFonts w:ascii="Times New Roman" w:hAnsi="Times New Roman" w:cs="Times New Roman"/>
        </w:rPr>
        <w:t>but rather</w:t>
      </w:r>
      <w:r w:rsidR="00302473" w:rsidRPr="00610946">
        <w:rPr>
          <w:rFonts w:ascii="Times New Roman" w:hAnsi="Times New Roman" w:cs="Times New Roman"/>
        </w:rPr>
        <w:t xml:space="preserve"> suggests that these </w:t>
      </w:r>
      <w:r w:rsidR="00C54B06">
        <w:rPr>
          <w:rFonts w:ascii="Times New Roman" w:hAnsi="Times New Roman" w:cs="Times New Roman"/>
        </w:rPr>
        <w:t>shorter</w:t>
      </w:r>
      <w:r w:rsidR="00302473" w:rsidRPr="00610946">
        <w:rPr>
          <w:rFonts w:ascii="Times New Roman" w:hAnsi="Times New Roman" w:cs="Times New Roman"/>
        </w:rPr>
        <w:t xml:space="preserve"> </w:t>
      </w:r>
      <w:r w:rsidR="00380751">
        <w:rPr>
          <w:rFonts w:ascii="Times New Roman" w:hAnsi="Times New Roman" w:cs="Times New Roman"/>
        </w:rPr>
        <w:t>RTs</w:t>
      </w:r>
      <w:r w:rsidR="00302473" w:rsidRPr="00610946">
        <w:rPr>
          <w:rFonts w:ascii="Times New Roman" w:hAnsi="Times New Roman" w:cs="Times New Roman"/>
        </w:rPr>
        <w:t xml:space="preserve"> are similar to the time until the </w:t>
      </w:r>
      <w:r w:rsidR="00835861">
        <w:rPr>
          <w:rFonts w:ascii="Times New Roman" w:hAnsi="Times New Roman" w:cs="Times New Roman"/>
        </w:rPr>
        <w:t>initial</w:t>
      </w:r>
      <w:r w:rsidR="00302473" w:rsidRPr="00610946">
        <w:rPr>
          <w:rFonts w:ascii="Times New Roman" w:hAnsi="Times New Roman" w:cs="Times New Roman"/>
        </w:rPr>
        <w:t xml:space="preserve"> </w:t>
      </w:r>
      <w:r w:rsidR="00F53348">
        <w:rPr>
          <w:rFonts w:ascii="Times New Roman" w:hAnsi="Times New Roman" w:cs="Times New Roman"/>
        </w:rPr>
        <w:t>response</w:t>
      </w:r>
      <w:r w:rsidR="00302473" w:rsidRPr="00610946">
        <w:rPr>
          <w:rFonts w:ascii="Times New Roman" w:hAnsi="Times New Roman" w:cs="Times New Roman"/>
        </w:rPr>
        <w:t xml:space="preserve"> of an elite at</w:t>
      </w:r>
      <w:r w:rsidR="00302473">
        <w:rPr>
          <w:rFonts w:ascii="Times New Roman" w:hAnsi="Times New Roman" w:cs="Times New Roman"/>
        </w:rPr>
        <w:t>hlete after a start</w:t>
      </w:r>
      <w:r w:rsidR="00F53348">
        <w:rPr>
          <w:rFonts w:ascii="Times New Roman" w:hAnsi="Times New Roman" w:cs="Times New Roman"/>
        </w:rPr>
        <w:t xml:space="preserve"> signal</w:t>
      </w:r>
      <w:r w:rsidR="00302473">
        <w:rPr>
          <w:rFonts w:ascii="Times New Roman" w:hAnsi="Times New Roman" w:cs="Times New Roman"/>
        </w:rPr>
        <w:t>.</w:t>
      </w:r>
      <w:r w:rsidR="001F1A26">
        <w:rPr>
          <w:rFonts w:ascii="Times New Roman" w:hAnsi="Times New Roman" w:cs="Times New Roman"/>
        </w:rPr>
        <w:t xml:space="preserve"> </w:t>
      </w:r>
    </w:p>
    <w:p w14:paraId="2B5200F7" w14:textId="02F7AE65" w:rsidR="00822BA0" w:rsidRPr="00F14B85" w:rsidRDefault="00822BA0" w:rsidP="00B36723">
      <w:pPr>
        <w:spacing w:line="480" w:lineRule="auto"/>
        <w:rPr>
          <w:rFonts w:ascii="Times New Roman" w:hAnsi="Times New Roman" w:cs="Times New Roman"/>
        </w:rPr>
      </w:pPr>
      <w:r w:rsidRPr="00B36723">
        <w:rPr>
          <w:rFonts w:ascii="Times New Roman" w:hAnsi="Times New Roman" w:cs="Times New Roman"/>
          <w:b/>
        </w:rPr>
        <w:t>Conclusions</w:t>
      </w:r>
    </w:p>
    <w:p w14:paraId="323ED780" w14:textId="6CF65BCB" w:rsidR="008052FC" w:rsidRPr="002C3FD7" w:rsidRDefault="008052FC" w:rsidP="00B36723">
      <w:pPr>
        <w:spacing w:line="480" w:lineRule="auto"/>
        <w:rPr>
          <w:rFonts w:ascii="Times New Roman" w:hAnsi="Times New Roman" w:cs="Times New Roman"/>
        </w:rPr>
      </w:pPr>
      <w:r w:rsidRPr="002C3FD7">
        <w:rPr>
          <w:rFonts w:ascii="Times New Roman" w:hAnsi="Times New Roman" w:cs="Times New Roman"/>
        </w:rPr>
        <w:t>From this study it is clear that the IAAF 100 ms false start threshold is ina</w:t>
      </w:r>
      <w:r w:rsidR="003B0453">
        <w:rPr>
          <w:rFonts w:ascii="Times New Roman" w:hAnsi="Times New Roman" w:cs="Times New Roman"/>
        </w:rPr>
        <w:t>dequate for the fair and impartial refereeing of</w:t>
      </w:r>
      <w:r w:rsidRPr="002C3FD7">
        <w:rPr>
          <w:rFonts w:ascii="Times New Roman" w:hAnsi="Times New Roman" w:cs="Times New Roman"/>
        </w:rPr>
        <w:t xml:space="preserve"> elite</w:t>
      </w:r>
      <w:ins w:id="250" w:author="Edward Winter" w:date="2016-06-06T21:10:00Z">
        <w:r w:rsidR="008A5E7A">
          <w:rPr>
            <w:rFonts w:ascii="Times New Roman" w:hAnsi="Times New Roman" w:cs="Times New Roman"/>
          </w:rPr>
          <w:t>-standard</w:t>
        </w:r>
      </w:ins>
      <w:r w:rsidRPr="002C3FD7">
        <w:rPr>
          <w:rFonts w:ascii="Times New Roman" w:hAnsi="Times New Roman" w:cs="Times New Roman"/>
        </w:rPr>
        <w:t xml:space="preserve"> athlet</w:t>
      </w:r>
      <w:r w:rsidR="003B0453">
        <w:rPr>
          <w:rFonts w:ascii="Times New Roman" w:hAnsi="Times New Roman" w:cs="Times New Roman"/>
        </w:rPr>
        <w:t>ics</w:t>
      </w:r>
      <w:r w:rsidR="00C7609C">
        <w:rPr>
          <w:rFonts w:ascii="Times New Roman" w:hAnsi="Times New Roman" w:cs="Times New Roman"/>
        </w:rPr>
        <w:t xml:space="preserve">, </w:t>
      </w:r>
      <w:r w:rsidR="00C54B06">
        <w:rPr>
          <w:rFonts w:ascii="Times New Roman" w:hAnsi="Times New Roman" w:cs="Times New Roman"/>
        </w:rPr>
        <w:t>when using</w:t>
      </w:r>
      <w:r w:rsidR="00C7609C">
        <w:rPr>
          <w:rFonts w:ascii="Times New Roman" w:hAnsi="Times New Roman" w:cs="Times New Roman"/>
        </w:rPr>
        <w:t xml:space="preserve"> t</w:t>
      </w:r>
      <w:r w:rsidR="00C54B06">
        <w:rPr>
          <w:rFonts w:ascii="Times New Roman" w:hAnsi="Times New Roman" w:cs="Times New Roman"/>
        </w:rPr>
        <w:t>he IAAF approved starting</w:t>
      </w:r>
      <w:ins w:id="251" w:author="Edward Winter" w:date="2016-06-06T21:10:00Z">
        <w:r w:rsidR="008A5E7A">
          <w:rPr>
            <w:rFonts w:ascii="Times New Roman" w:hAnsi="Times New Roman" w:cs="Times New Roman"/>
          </w:rPr>
          <w:t>-</w:t>
        </w:r>
      </w:ins>
      <w:del w:id="252" w:author="Edward Winter" w:date="2016-06-06T21:10:00Z">
        <w:r w:rsidR="00C54B06" w:rsidDel="008A5E7A">
          <w:rPr>
            <w:rFonts w:ascii="Times New Roman" w:hAnsi="Times New Roman" w:cs="Times New Roman"/>
          </w:rPr>
          <w:delText xml:space="preserve"> </w:delText>
        </w:r>
      </w:del>
      <w:r w:rsidR="00C54B06">
        <w:rPr>
          <w:rFonts w:ascii="Times New Roman" w:hAnsi="Times New Roman" w:cs="Times New Roman"/>
        </w:rPr>
        <w:t xml:space="preserve">block </w:t>
      </w:r>
      <w:del w:id="253" w:author="Edward Winter" w:date="2016-06-06T21:10:00Z">
        <w:r w:rsidR="00C54B06" w:rsidDel="008A5E7A">
          <w:rPr>
            <w:rFonts w:ascii="Times New Roman" w:hAnsi="Times New Roman" w:cs="Times New Roman"/>
          </w:rPr>
          <w:delText xml:space="preserve">approved </w:delText>
        </w:r>
      </w:del>
      <w:r w:rsidR="00C54B06">
        <w:rPr>
          <w:rFonts w:ascii="Times New Roman" w:hAnsi="Times New Roman" w:cs="Times New Roman"/>
        </w:rPr>
        <w:t>systems</w:t>
      </w:r>
      <w:r w:rsidRPr="002C3FD7">
        <w:rPr>
          <w:rFonts w:ascii="Times New Roman" w:hAnsi="Times New Roman" w:cs="Times New Roman"/>
        </w:rPr>
        <w:t>.</w:t>
      </w:r>
      <w:r w:rsidR="002C3FD7">
        <w:rPr>
          <w:rFonts w:ascii="Times New Roman" w:hAnsi="Times New Roman" w:cs="Times New Roman"/>
        </w:rPr>
        <w:t xml:space="preserve"> </w:t>
      </w:r>
      <w:r w:rsidR="00607BA0">
        <w:rPr>
          <w:rFonts w:ascii="Times New Roman" w:hAnsi="Times New Roman" w:cs="Times New Roman"/>
        </w:rPr>
        <w:t xml:space="preserve"> </w:t>
      </w:r>
      <w:r w:rsidR="002C3FD7">
        <w:rPr>
          <w:rFonts w:ascii="Times New Roman" w:hAnsi="Times New Roman" w:cs="Times New Roman"/>
        </w:rPr>
        <w:t>Similar to</w:t>
      </w:r>
      <w:r w:rsidRPr="002C3FD7">
        <w:rPr>
          <w:rFonts w:ascii="Times New Roman" w:hAnsi="Times New Roman" w:cs="Times New Roman"/>
        </w:rPr>
        <w:t xml:space="preserve"> the work of </w:t>
      </w:r>
      <w:r w:rsidRPr="002C3FD7">
        <w:rPr>
          <w:rFonts w:ascii="Times New Roman" w:hAnsi="Times New Roman" w:cs="Times New Roman"/>
        </w:rPr>
        <w:fldChar w:fldCharType="begin"/>
      </w:r>
      <w:r w:rsidR="00154312">
        <w:rPr>
          <w:rFonts w:ascii="Times New Roman" w:hAnsi="Times New Roman" w:cs="Times New Roman"/>
        </w:rPr>
        <w:instrText xml:space="preserve"> ADDIN EN.CITE &lt;EndNote&gt;&lt;Cite AuthorYear="1"&gt;&lt;Author&gt;Lipps&lt;/Author&gt;&lt;Year&gt;2011&lt;/Year&gt;&lt;RecNum&gt;27&lt;/RecNum&gt;&lt;DisplayText&gt;Lipps, Galecki et al. (2011)&lt;/DisplayText&gt;&lt;record&gt;&lt;rec-number&gt;27&lt;/rec-number&gt;&lt;foreign-keys&gt;&lt;key app="EN" db-id="0zxvwf9f6xset3exsr5x2a975zwvztxseprs" timestamp="1455279479"&gt;27&lt;/key&gt;&lt;/foreign-keys&gt;&lt;ref-type name="Journal Article"&gt;17&lt;/ref-type&gt;&lt;contributors&gt;&lt;authors&gt;&lt;author&gt;Lipps, D. B.&lt;/author&gt;&lt;author&gt;Galecki, A. T.&lt;/author&gt;&lt;author&gt;Ashton-Miller, J. A.&lt;/author&gt;&lt;/authors&gt;&lt;/contributors&gt;&lt;titles&gt;&lt;title&gt;On the implications of a sex difference in the reaction times of sprinters at the Beijing Olympics&lt;/title&gt;&lt;secondary-title&gt;PLoS ONE&lt;/secondary-title&gt;&lt;/titles&gt;&lt;periodical&gt;&lt;full-title&gt;PLoS ONE&lt;/full-title&gt;&lt;/periodical&gt;&lt;volume&gt;6&lt;/volume&gt;&lt;number&gt;10&lt;/number&gt;&lt;dates&gt;&lt;year&gt;2011&lt;/year&gt;&lt;/dates&gt;&lt;work-type&gt;Article&lt;/work-type&gt;&lt;urls&gt;&lt;related-urls&gt;&lt;url&gt;http://www.scopus.com/inward/record.url?eid=2-s2.0-80054784029&amp;amp;partnerID=40&amp;amp;md5=cfe06d5122b61ed656cb8527af48c2f1&lt;/url&gt;&lt;url&gt;http://www.plosone.org/article/fetchObject.action?uri=info:doi/10.1371/journal.pone.0026141&amp;amp;representation=PDF&lt;/url&gt;&lt;/related-urls&gt;&lt;/urls&gt;&lt;custom7&gt;e26141&lt;/custom7&gt;&lt;electronic-resource-num&gt;10.1371/journal.pone.0026141&lt;/electronic-resource-num&gt;&lt;remote-database-name&gt;Scopus&lt;/remote-database-name&gt;&lt;/record&gt;&lt;/Cite&gt;&lt;/EndNote&gt;</w:instrText>
      </w:r>
      <w:r w:rsidRPr="002C3FD7">
        <w:rPr>
          <w:rFonts w:ascii="Times New Roman" w:hAnsi="Times New Roman" w:cs="Times New Roman"/>
        </w:rPr>
        <w:fldChar w:fldCharType="separate"/>
      </w:r>
      <w:r w:rsidR="00154312">
        <w:rPr>
          <w:rFonts w:ascii="Times New Roman" w:hAnsi="Times New Roman" w:cs="Times New Roman"/>
          <w:noProof/>
        </w:rPr>
        <w:t>Lipps, Galecki et al. (2011)</w:t>
      </w:r>
      <w:r w:rsidRPr="002C3FD7">
        <w:rPr>
          <w:rFonts w:ascii="Times New Roman" w:hAnsi="Times New Roman" w:cs="Times New Roman"/>
        </w:rPr>
        <w:fldChar w:fldCharType="end"/>
      </w:r>
      <w:r w:rsidRPr="002C3FD7">
        <w:rPr>
          <w:rFonts w:ascii="Times New Roman" w:hAnsi="Times New Roman" w:cs="Times New Roman"/>
        </w:rPr>
        <w:t xml:space="preserve"> a sex</w:t>
      </w:r>
      <w:ins w:id="254" w:author="Edward Winter" w:date="2016-06-06T21:11:00Z">
        <w:r w:rsidR="009A3B50">
          <w:rPr>
            <w:rFonts w:ascii="Times New Roman" w:hAnsi="Times New Roman" w:cs="Times New Roman"/>
          </w:rPr>
          <w:t>-based</w:t>
        </w:r>
      </w:ins>
      <w:r w:rsidRPr="002C3FD7">
        <w:rPr>
          <w:rFonts w:ascii="Times New Roman" w:hAnsi="Times New Roman" w:cs="Times New Roman"/>
        </w:rPr>
        <w:t xml:space="preserve"> difference has also been identified from the historic data. </w:t>
      </w:r>
      <w:r w:rsidR="00607BA0">
        <w:rPr>
          <w:rFonts w:ascii="Times New Roman" w:hAnsi="Times New Roman" w:cs="Times New Roman"/>
        </w:rPr>
        <w:t xml:space="preserve"> </w:t>
      </w:r>
      <w:r w:rsidRPr="002C3FD7">
        <w:rPr>
          <w:rFonts w:ascii="Times New Roman" w:hAnsi="Times New Roman" w:cs="Times New Roman"/>
        </w:rPr>
        <w:t xml:space="preserve">It is suggested that the ruling for </w:t>
      </w:r>
      <w:r w:rsidR="00835861">
        <w:rPr>
          <w:rFonts w:ascii="Times New Roman" w:hAnsi="Times New Roman" w:cs="Times New Roman"/>
        </w:rPr>
        <w:t>men and women</w:t>
      </w:r>
      <w:r w:rsidRPr="002C3FD7">
        <w:rPr>
          <w:rFonts w:ascii="Times New Roman" w:hAnsi="Times New Roman" w:cs="Times New Roman"/>
        </w:rPr>
        <w:t xml:space="preserve"> be </w:t>
      </w:r>
      <w:del w:id="255" w:author="Edward Winter" w:date="2016-06-06T21:11:00Z">
        <w:r w:rsidRPr="002C3FD7" w:rsidDel="009A3B50">
          <w:rPr>
            <w:rFonts w:ascii="Times New Roman" w:hAnsi="Times New Roman" w:cs="Times New Roman"/>
          </w:rPr>
          <w:delText xml:space="preserve">independently </w:delText>
        </w:r>
      </w:del>
      <w:r w:rsidRPr="002C3FD7">
        <w:rPr>
          <w:rFonts w:ascii="Times New Roman" w:hAnsi="Times New Roman" w:cs="Times New Roman"/>
        </w:rPr>
        <w:t>revised to account for the strength differences between the sexes.</w:t>
      </w:r>
      <w:r w:rsidR="002C3FD7">
        <w:rPr>
          <w:rFonts w:ascii="Times New Roman" w:hAnsi="Times New Roman" w:cs="Times New Roman"/>
        </w:rPr>
        <w:t xml:space="preserve"> </w:t>
      </w:r>
      <w:r w:rsidR="00607BA0">
        <w:rPr>
          <w:rFonts w:ascii="Times New Roman" w:hAnsi="Times New Roman" w:cs="Times New Roman"/>
        </w:rPr>
        <w:t xml:space="preserve"> </w:t>
      </w:r>
      <w:r w:rsidR="003B0453">
        <w:rPr>
          <w:rFonts w:ascii="Times New Roman" w:hAnsi="Times New Roman" w:cs="Times New Roman"/>
        </w:rPr>
        <w:t xml:space="preserve">Revised RT thresholds, estimated from the historical data, </w:t>
      </w:r>
      <w:ins w:id="256" w:author="Edward Winter" w:date="2016-06-06T21:11:00Z">
        <w:r w:rsidR="00DE5C33">
          <w:rPr>
            <w:rFonts w:ascii="Times New Roman" w:hAnsi="Times New Roman" w:cs="Times New Roman"/>
          </w:rPr>
          <w:t xml:space="preserve">both </w:t>
        </w:r>
      </w:ins>
      <w:r w:rsidR="003B0453">
        <w:rPr>
          <w:rFonts w:ascii="Times New Roman" w:hAnsi="Times New Roman" w:cs="Times New Roman"/>
        </w:rPr>
        <w:t>for</w:t>
      </w:r>
      <w:del w:id="257" w:author="Edward Winter" w:date="2016-06-06T21:11:00Z">
        <w:r w:rsidR="002C3FD7" w:rsidDel="00DE5C33">
          <w:rPr>
            <w:rFonts w:ascii="Times New Roman" w:hAnsi="Times New Roman" w:cs="Times New Roman"/>
          </w:rPr>
          <w:delText xml:space="preserve"> both</w:delText>
        </w:r>
      </w:del>
      <w:r w:rsidR="002C3FD7">
        <w:rPr>
          <w:rFonts w:ascii="Times New Roman" w:hAnsi="Times New Roman" w:cs="Times New Roman"/>
        </w:rPr>
        <w:t xml:space="preserve"> </w:t>
      </w:r>
      <w:r w:rsidR="00835861">
        <w:rPr>
          <w:rFonts w:ascii="Times New Roman" w:hAnsi="Times New Roman" w:cs="Times New Roman"/>
        </w:rPr>
        <w:t>men and women</w:t>
      </w:r>
      <w:r w:rsidR="002C3FD7">
        <w:rPr>
          <w:rFonts w:ascii="Times New Roman" w:hAnsi="Times New Roman" w:cs="Times New Roman"/>
        </w:rPr>
        <w:t xml:space="preserve"> are provided in the results section.</w:t>
      </w:r>
    </w:p>
    <w:p w14:paraId="7AD44D8F" w14:textId="77777777" w:rsidR="00B86592" w:rsidRDefault="00B86592" w:rsidP="00B36723">
      <w:pPr>
        <w:spacing w:line="480" w:lineRule="auto"/>
        <w:rPr>
          <w:rFonts w:ascii="Times New Roman" w:hAnsi="Times New Roman" w:cs="Times New Roman"/>
        </w:rPr>
      </w:pPr>
    </w:p>
    <w:p w14:paraId="50BE9792" w14:textId="24F3D422" w:rsidR="00E21350" w:rsidRPr="002C3FD7" w:rsidRDefault="008052FC" w:rsidP="00B36723">
      <w:pPr>
        <w:spacing w:line="480" w:lineRule="auto"/>
        <w:rPr>
          <w:rFonts w:ascii="Times New Roman" w:hAnsi="Times New Roman" w:cs="Times New Roman"/>
        </w:rPr>
      </w:pPr>
      <w:r w:rsidRPr="002C3FD7">
        <w:rPr>
          <w:rFonts w:ascii="Times New Roman" w:hAnsi="Times New Roman" w:cs="Times New Roman"/>
        </w:rPr>
        <w:t xml:space="preserve">In conclusion, this study has examined </w:t>
      </w:r>
      <w:r w:rsidR="00062750">
        <w:rPr>
          <w:rFonts w:ascii="Times New Roman" w:hAnsi="Times New Roman" w:cs="Times New Roman"/>
        </w:rPr>
        <w:t>a large dataset of</w:t>
      </w:r>
      <w:r w:rsidRPr="002C3FD7">
        <w:rPr>
          <w:rFonts w:ascii="Times New Roman" w:hAnsi="Times New Roman" w:cs="Times New Roman"/>
        </w:rPr>
        <w:t xml:space="preserve"> RT</w:t>
      </w:r>
      <w:r w:rsidR="00062750">
        <w:rPr>
          <w:rFonts w:ascii="Times New Roman" w:hAnsi="Times New Roman" w:cs="Times New Roman"/>
        </w:rPr>
        <w:t>s of international</w:t>
      </w:r>
      <w:ins w:id="258" w:author="Edward Winter" w:date="2016-06-06T21:12:00Z">
        <w:r w:rsidR="00456B84">
          <w:rPr>
            <w:rFonts w:ascii="Times New Roman" w:hAnsi="Times New Roman" w:cs="Times New Roman"/>
          </w:rPr>
          <w:t>-standard</w:t>
        </w:r>
      </w:ins>
      <w:r w:rsidR="00062750">
        <w:rPr>
          <w:rFonts w:ascii="Times New Roman" w:hAnsi="Times New Roman" w:cs="Times New Roman"/>
        </w:rPr>
        <w:t xml:space="preserve"> athletes, combined with an extensive literature review</w:t>
      </w:r>
      <w:r w:rsidR="007075E5">
        <w:rPr>
          <w:rFonts w:ascii="Times New Roman" w:hAnsi="Times New Roman" w:cs="Times New Roman"/>
        </w:rPr>
        <w:t xml:space="preserve">, </w:t>
      </w:r>
      <w:ins w:id="259" w:author="Edward Winter" w:date="2016-06-06T21:12:00Z">
        <w:r w:rsidR="00456B84">
          <w:rPr>
            <w:rFonts w:ascii="Times New Roman" w:hAnsi="Times New Roman" w:cs="Times New Roman"/>
          </w:rPr>
          <w:t>and</w:t>
        </w:r>
      </w:ins>
      <w:del w:id="260" w:author="Edward Winter" w:date="2016-06-06T21:12:00Z">
        <w:r w:rsidR="007075E5" w:rsidDel="00456B84">
          <w:rPr>
            <w:rFonts w:ascii="Times New Roman" w:hAnsi="Times New Roman" w:cs="Times New Roman"/>
          </w:rPr>
          <w:delText>it has</w:delText>
        </w:r>
      </w:del>
      <w:r w:rsidRPr="002C3FD7">
        <w:rPr>
          <w:rFonts w:ascii="Times New Roman" w:hAnsi="Times New Roman" w:cs="Times New Roman"/>
        </w:rPr>
        <w:t xml:space="preserve"> shown that the current governance of false start disqualification is inadequate</w:t>
      </w:r>
      <w:r w:rsidR="002C3FD7" w:rsidRPr="002C3FD7">
        <w:rPr>
          <w:rFonts w:ascii="Times New Roman" w:hAnsi="Times New Roman" w:cs="Times New Roman"/>
        </w:rPr>
        <w:t xml:space="preserve"> under the current measurement system utilised by the IAAF</w:t>
      </w:r>
      <w:r w:rsidRPr="002C3FD7">
        <w:rPr>
          <w:rFonts w:ascii="Times New Roman" w:hAnsi="Times New Roman" w:cs="Times New Roman"/>
        </w:rPr>
        <w:t xml:space="preserve">. </w:t>
      </w:r>
    </w:p>
    <w:p w14:paraId="3DB05000" w14:textId="77777777" w:rsidR="00B86592" w:rsidRDefault="00B86592" w:rsidP="00B36723">
      <w:pPr>
        <w:spacing w:line="480" w:lineRule="auto"/>
        <w:rPr>
          <w:rFonts w:ascii="Times New Roman" w:hAnsi="Times New Roman" w:cs="Times New Roman"/>
          <w:b/>
        </w:rPr>
      </w:pPr>
    </w:p>
    <w:p w14:paraId="57BBBBCB" w14:textId="682EFD69" w:rsidR="000B1E0F" w:rsidRPr="00B36723" w:rsidRDefault="000B1E0F" w:rsidP="00B36723">
      <w:pPr>
        <w:spacing w:line="480" w:lineRule="auto"/>
        <w:rPr>
          <w:rFonts w:ascii="Times New Roman" w:hAnsi="Times New Roman" w:cs="Times New Roman"/>
          <w:b/>
        </w:rPr>
      </w:pPr>
      <w:r w:rsidRPr="00B36723">
        <w:rPr>
          <w:rFonts w:ascii="Times New Roman" w:hAnsi="Times New Roman" w:cs="Times New Roman"/>
          <w:b/>
        </w:rPr>
        <w:t>Disclosure Statement</w:t>
      </w:r>
    </w:p>
    <w:p w14:paraId="3AC9AD42" w14:textId="17F7329F" w:rsidR="00E21350" w:rsidRDefault="000B1E0F" w:rsidP="00B36723">
      <w:pPr>
        <w:spacing w:line="480" w:lineRule="auto"/>
        <w:rPr>
          <w:rFonts w:ascii="Times New Roman" w:hAnsi="Times New Roman" w:cs="Times New Roman"/>
          <w:b/>
        </w:rPr>
      </w:pPr>
      <w:r w:rsidRPr="00B36723">
        <w:rPr>
          <w:rFonts w:ascii="Times New Roman" w:hAnsi="Times New Roman" w:cs="Times New Roman"/>
        </w:rPr>
        <w:lastRenderedPageBreak/>
        <w:t>No potential conflict of interest was reported by the authors.</w:t>
      </w:r>
    </w:p>
    <w:p w14:paraId="2FF9DCF4" w14:textId="77777777" w:rsidR="00B86592" w:rsidRDefault="00B86592" w:rsidP="00B36723">
      <w:pPr>
        <w:spacing w:line="480" w:lineRule="auto"/>
        <w:rPr>
          <w:rFonts w:ascii="Times New Roman" w:hAnsi="Times New Roman" w:cs="Times New Roman"/>
          <w:b/>
        </w:rPr>
      </w:pPr>
    </w:p>
    <w:p w14:paraId="5E78AB68" w14:textId="64851147" w:rsidR="00E21350" w:rsidRDefault="00822BA0" w:rsidP="00DE41E1">
      <w:pPr>
        <w:spacing w:line="480" w:lineRule="auto"/>
        <w:rPr>
          <w:rFonts w:ascii="Times New Roman" w:hAnsi="Times New Roman" w:cs="Times New Roman"/>
          <w:b/>
        </w:rPr>
      </w:pPr>
      <w:r w:rsidRPr="00B36723">
        <w:rPr>
          <w:rFonts w:ascii="Times New Roman" w:hAnsi="Times New Roman" w:cs="Times New Roman"/>
          <w:b/>
        </w:rPr>
        <w:t>Supplementary Material</w:t>
      </w:r>
    </w:p>
    <w:p w14:paraId="5FF4B485" w14:textId="1872078A" w:rsidR="001E0C0F" w:rsidRPr="001E0C0F" w:rsidRDefault="001E0C0F" w:rsidP="00DE41E1">
      <w:pPr>
        <w:spacing w:line="480" w:lineRule="auto"/>
        <w:rPr>
          <w:rFonts w:ascii="Times New Roman" w:hAnsi="Times New Roman" w:cs="Times New Roman"/>
        </w:rPr>
      </w:pPr>
      <w:r>
        <w:rPr>
          <w:rFonts w:ascii="Times New Roman" w:hAnsi="Times New Roman" w:cs="Times New Roman"/>
        </w:rPr>
        <w:t>Data and analysis scripts can be provided on request from the corresponding author.</w:t>
      </w:r>
    </w:p>
    <w:p w14:paraId="6997F227" w14:textId="77777777" w:rsidR="001E0C0F" w:rsidRDefault="001E0C0F" w:rsidP="00DE41E1">
      <w:pPr>
        <w:spacing w:line="480" w:lineRule="auto"/>
        <w:rPr>
          <w:rFonts w:ascii="Times New Roman" w:hAnsi="Times New Roman" w:cs="Times New Roman"/>
          <w:b/>
        </w:rPr>
      </w:pPr>
    </w:p>
    <w:p w14:paraId="346D9B12" w14:textId="77777777" w:rsidR="00395FCF" w:rsidRDefault="00395FCF" w:rsidP="00DE41E1">
      <w:pPr>
        <w:spacing w:line="480" w:lineRule="auto"/>
        <w:rPr>
          <w:rFonts w:ascii="Times New Roman" w:hAnsi="Times New Roman" w:cs="Times New Roman"/>
          <w:b/>
        </w:rPr>
      </w:pPr>
    </w:p>
    <w:p w14:paraId="6BE2C127" w14:textId="77777777" w:rsidR="00395FCF" w:rsidRDefault="00395FCF" w:rsidP="00DE41E1">
      <w:pPr>
        <w:spacing w:line="480" w:lineRule="auto"/>
        <w:rPr>
          <w:rFonts w:ascii="Times New Roman" w:hAnsi="Times New Roman" w:cs="Times New Roman"/>
          <w:b/>
        </w:rPr>
      </w:pPr>
    </w:p>
    <w:p w14:paraId="72EA1D9F" w14:textId="77777777" w:rsidR="00F14B85" w:rsidRDefault="00F14B85" w:rsidP="00DE41E1">
      <w:pPr>
        <w:spacing w:line="480" w:lineRule="auto"/>
        <w:rPr>
          <w:rFonts w:ascii="Times New Roman" w:hAnsi="Times New Roman" w:cs="Times New Roman"/>
          <w:b/>
        </w:rPr>
      </w:pPr>
    </w:p>
    <w:p w14:paraId="787F0222" w14:textId="59A51E46" w:rsidR="00B36723" w:rsidRPr="00DE41E1" w:rsidRDefault="00822BA0" w:rsidP="00DE41E1">
      <w:pPr>
        <w:spacing w:line="480" w:lineRule="auto"/>
        <w:rPr>
          <w:rFonts w:ascii="Times New Roman" w:hAnsi="Times New Roman" w:cs="Times New Roman"/>
          <w:b/>
        </w:rPr>
      </w:pPr>
      <w:r w:rsidRPr="00B36723">
        <w:rPr>
          <w:rFonts w:ascii="Times New Roman" w:hAnsi="Times New Roman" w:cs="Times New Roman"/>
          <w:b/>
        </w:rPr>
        <w:t>References</w:t>
      </w:r>
    </w:p>
    <w:p w14:paraId="7D9987FA" w14:textId="33AFFBBF" w:rsidR="00F14B85" w:rsidRPr="00F14B85" w:rsidRDefault="00B36723" w:rsidP="00F14B85">
      <w:pPr>
        <w:pStyle w:val="EndNoteBibliography"/>
      </w:pPr>
      <w:r w:rsidRPr="00F422F8">
        <w:rPr>
          <w:rFonts w:ascii="Times New Roman" w:hAnsi="Times New Roman" w:cs="Times New Roman"/>
        </w:rPr>
        <w:fldChar w:fldCharType="begin"/>
      </w:r>
      <w:r w:rsidRPr="00F422F8">
        <w:rPr>
          <w:rFonts w:ascii="Times New Roman" w:hAnsi="Times New Roman" w:cs="Times New Roman"/>
        </w:rPr>
        <w:instrText xml:space="preserve"> ADDIN EN.REFLIST </w:instrText>
      </w:r>
      <w:r w:rsidRPr="00F422F8">
        <w:rPr>
          <w:rFonts w:ascii="Times New Roman" w:hAnsi="Times New Roman" w:cs="Times New Roman"/>
        </w:rPr>
        <w:fldChar w:fldCharType="separate"/>
      </w:r>
      <w:r w:rsidR="00F14B85" w:rsidRPr="00F14B85">
        <w:t xml:space="preserve">Athletics Australia. (2009). "Implementation of IAAF "No False Start" Rule." from </w:t>
      </w:r>
      <w:hyperlink r:id="rId13" w:history="1">
        <w:r w:rsidR="00F14B85" w:rsidRPr="00F14B85">
          <w:rPr>
            <w:rStyle w:val="Hyperlink"/>
          </w:rPr>
          <w:t>http://www.easternsuburbs.org.au/assets/console/customitem/attachments/New_Start_Rule_Guidelines_141109.pdf</w:t>
        </w:r>
      </w:hyperlink>
      <w:r w:rsidR="00F14B85" w:rsidRPr="00F14B85">
        <w:t>.</w:t>
      </w:r>
    </w:p>
    <w:p w14:paraId="1DB03297" w14:textId="77777777" w:rsidR="00F14B85" w:rsidRPr="00F14B85" w:rsidRDefault="00F14B85" w:rsidP="00F14B85">
      <w:pPr>
        <w:pStyle w:val="EndNoteBibliography"/>
      </w:pPr>
      <w:r w:rsidRPr="00F14B85">
        <w:t xml:space="preserve">Brown, A. M., Z. R. Kenwell, B. K. V. Maraj and D. F. Collins (2008). ""Go" signal intensity influences the sprint start." </w:t>
      </w:r>
      <w:r w:rsidRPr="00F14B85">
        <w:rPr>
          <w:u w:val="single"/>
        </w:rPr>
        <w:t>Medicine and Science in Sports and Exercise</w:t>
      </w:r>
      <w:r w:rsidRPr="00F14B85">
        <w:t xml:space="preserve"> </w:t>
      </w:r>
      <w:r w:rsidRPr="00F14B85">
        <w:rPr>
          <w:b/>
        </w:rPr>
        <w:t>40</w:t>
      </w:r>
      <w:r w:rsidRPr="00F14B85">
        <w:t>(6): 1142-1148.</w:t>
      </w:r>
    </w:p>
    <w:p w14:paraId="672F99FB" w14:textId="77777777" w:rsidR="00F14B85" w:rsidRPr="00F14B85" w:rsidRDefault="00F14B85" w:rsidP="00F14B85">
      <w:pPr>
        <w:pStyle w:val="EndNoteBibliography"/>
      </w:pPr>
      <w:r w:rsidRPr="00F14B85">
        <w:t xml:space="preserve">Collet, C. (1999). "Strategic aspects of reaction time in world-class sprinters." </w:t>
      </w:r>
      <w:r w:rsidRPr="00F14B85">
        <w:rPr>
          <w:u w:val="single"/>
        </w:rPr>
        <w:t>Perceptual and Motor Skills</w:t>
      </w:r>
      <w:r w:rsidRPr="00F14B85">
        <w:t xml:space="preserve"> </w:t>
      </w:r>
      <w:r w:rsidRPr="00F14B85">
        <w:rPr>
          <w:b/>
        </w:rPr>
        <w:t>88</w:t>
      </w:r>
      <w:r w:rsidRPr="00F14B85">
        <w:t>(1): 65-75.</w:t>
      </w:r>
    </w:p>
    <w:p w14:paraId="72AD4F97" w14:textId="77777777" w:rsidR="00F14B85" w:rsidRPr="00F14B85" w:rsidRDefault="00F14B85" w:rsidP="00F14B85">
      <w:pPr>
        <w:pStyle w:val="EndNoteBibliography"/>
      </w:pPr>
      <w:r w:rsidRPr="00F14B85">
        <w:t xml:space="preserve">Dawson, M. R. W. (1988). "Fitting the ex-Gaussian equation to reaction time distributions." </w:t>
      </w:r>
      <w:r w:rsidRPr="00F14B85">
        <w:rPr>
          <w:u w:val="single"/>
        </w:rPr>
        <w:t>Behavior Research Methods, Instruments, &amp; Computers</w:t>
      </w:r>
      <w:r w:rsidRPr="00F14B85">
        <w:t xml:space="preserve"> </w:t>
      </w:r>
      <w:r w:rsidRPr="00F14B85">
        <w:rPr>
          <w:b/>
        </w:rPr>
        <w:t>20</w:t>
      </w:r>
      <w:r w:rsidRPr="00F14B85">
        <w:t>(1): 54-57.</w:t>
      </w:r>
    </w:p>
    <w:p w14:paraId="29C966AF" w14:textId="77777777" w:rsidR="00F14B85" w:rsidRPr="00F14B85" w:rsidRDefault="00F14B85" w:rsidP="00F14B85">
      <w:pPr>
        <w:pStyle w:val="EndNoteBibliography"/>
      </w:pPr>
      <w:r w:rsidRPr="00F14B85">
        <w:t xml:space="preserve">Der, G. and I. J. Deary (2006). "Age and sex differences in reaction time in adulthood: Results from the United Kingdom health and lifestyle survey." </w:t>
      </w:r>
      <w:r w:rsidRPr="00F14B85">
        <w:rPr>
          <w:u w:val="single"/>
        </w:rPr>
        <w:t>Psychology and Aging</w:t>
      </w:r>
      <w:r w:rsidRPr="00F14B85">
        <w:t xml:space="preserve"> </w:t>
      </w:r>
      <w:r w:rsidRPr="00F14B85">
        <w:rPr>
          <w:b/>
        </w:rPr>
        <w:t>21</w:t>
      </w:r>
      <w:r w:rsidRPr="00F14B85">
        <w:t>(1): 62-73.</w:t>
      </w:r>
    </w:p>
    <w:p w14:paraId="5DC95A1A" w14:textId="77777777" w:rsidR="00F14B85" w:rsidRPr="00F14B85" w:rsidRDefault="00F14B85" w:rsidP="00F14B85">
      <w:pPr>
        <w:pStyle w:val="EndNoteBibliography"/>
      </w:pPr>
      <w:r w:rsidRPr="00F14B85">
        <w:t xml:space="preserve">Greenwood, P. E. and M. S. Nikulin (1996). </w:t>
      </w:r>
      <w:r w:rsidRPr="00F14B85">
        <w:rPr>
          <w:u w:val="single"/>
        </w:rPr>
        <w:t>A guide to chi-squared testing</w:t>
      </w:r>
      <w:r w:rsidRPr="00F14B85">
        <w:t>, John Wiley &amp; Sons.</w:t>
      </w:r>
    </w:p>
    <w:p w14:paraId="374C2FC7" w14:textId="77777777" w:rsidR="00F14B85" w:rsidRPr="00F14B85" w:rsidRDefault="00F14B85" w:rsidP="00F14B85">
      <w:pPr>
        <w:pStyle w:val="EndNoteBibliography"/>
      </w:pPr>
      <w:r w:rsidRPr="00F14B85">
        <w:t xml:space="preserve">Haugen, T. A., S. Shalfawi and E. Tønnessen (2013). "The effect of different starting procedures on sprinters' reaction time." </w:t>
      </w:r>
      <w:r w:rsidRPr="00F14B85">
        <w:rPr>
          <w:u w:val="single"/>
        </w:rPr>
        <w:t>Journal of Sports Sciences</w:t>
      </w:r>
      <w:r w:rsidRPr="00F14B85">
        <w:t xml:space="preserve"> </w:t>
      </w:r>
      <w:r w:rsidRPr="00F14B85">
        <w:rPr>
          <w:b/>
        </w:rPr>
        <w:t>31</w:t>
      </w:r>
      <w:r w:rsidRPr="00F14B85">
        <w:t>(7): 699-705.</w:t>
      </w:r>
    </w:p>
    <w:p w14:paraId="07E3A0F1" w14:textId="5E943ABA" w:rsidR="00F14B85" w:rsidRPr="00F14B85" w:rsidRDefault="00F14B85" w:rsidP="00F14B85">
      <w:pPr>
        <w:pStyle w:val="EndNoteBibliography"/>
      </w:pPr>
      <w:r w:rsidRPr="00F14B85">
        <w:t xml:space="preserve">International Association of Athletics Federations. (2015). "Competition Rules 2016-2017." from </w:t>
      </w:r>
      <w:hyperlink r:id="rId14" w:history="1">
        <w:r w:rsidRPr="00F14B85">
          <w:rPr>
            <w:rStyle w:val="Hyperlink"/>
          </w:rPr>
          <w:t>http://www.iaff.org/about-iaaf/documents/reules-regulations</w:t>
        </w:r>
      </w:hyperlink>
      <w:r w:rsidRPr="00F14B85">
        <w:t>.</w:t>
      </w:r>
    </w:p>
    <w:p w14:paraId="59AFB4D1" w14:textId="77777777" w:rsidR="00F14B85" w:rsidRPr="00F14B85" w:rsidRDefault="00F14B85" w:rsidP="00F14B85">
      <w:pPr>
        <w:pStyle w:val="EndNoteBibliography"/>
      </w:pPr>
      <w:r w:rsidRPr="00DD36C7">
        <w:rPr>
          <w:lang w:val="de-DE"/>
          <w:rPrChange w:id="261" w:author="Edward Winter" w:date="2016-06-06T20:06:00Z">
            <w:rPr/>
          </w:rPrChange>
        </w:rPr>
        <w:t xml:space="preserve">Komi, V., M. Ishikawa and S. Jukka (2009). </w:t>
      </w:r>
      <w:r w:rsidRPr="00F14B85">
        <w:t xml:space="preserve">"IAAF sprint start research project: Is the 100ms limit still valid." </w:t>
      </w:r>
      <w:r w:rsidRPr="00F14B85">
        <w:rPr>
          <w:u w:val="single"/>
        </w:rPr>
        <w:t>New studies in athletics</w:t>
      </w:r>
      <w:r w:rsidRPr="00F14B85">
        <w:t xml:space="preserve"> </w:t>
      </w:r>
      <w:r w:rsidRPr="00F14B85">
        <w:rPr>
          <w:b/>
        </w:rPr>
        <w:t>24</w:t>
      </w:r>
      <w:r w:rsidRPr="00F14B85">
        <w:t>(1): 37-47.</w:t>
      </w:r>
    </w:p>
    <w:p w14:paraId="3BC99E48" w14:textId="77777777" w:rsidR="00F14B85" w:rsidRPr="00F14B85" w:rsidRDefault="00F14B85" w:rsidP="00F14B85">
      <w:pPr>
        <w:pStyle w:val="EndNoteBibliography"/>
      </w:pPr>
      <w:r w:rsidRPr="00F14B85">
        <w:t xml:space="preserve">Lipps, D. B., A. T. Galecki and J. A. Ashton-Miller (2011). "On the implications of a sex difference in the reaction times of sprinters at the Beijing Olympics." </w:t>
      </w:r>
      <w:r w:rsidRPr="00F14B85">
        <w:rPr>
          <w:u w:val="single"/>
        </w:rPr>
        <w:t>PLoS ONE</w:t>
      </w:r>
      <w:r w:rsidRPr="00F14B85">
        <w:t xml:space="preserve"> </w:t>
      </w:r>
      <w:r w:rsidRPr="00F14B85">
        <w:rPr>
          <w:b/>
        </w:rPr>
        <w:t>6</w:t>
      </w:r>
      <w:r w:rsidRPr="00F14B85">
        <w:t>(10).</w:t>
      </w:r>
    </w:p>
    <w:p w14:paraId="1EE6303B" w14:textId="77777777" w:rsidR="00F14B85" w:rsidRPr="00F14B85" w:rsidRDefault="00F14B85" w:rsidP="00F14B85">
      <w:pPr>
        <w:pStyle w:val="EndNoteBibliography"/>
      </w:pPr>
      <w:r w:rsidRPr="00F14B85">
        <w:lastRenderedPageBreak/>
        <w:t xml:space="preserve">Massidda, D. (2013). "Retimes: Reaction Time Analysis." </w:t>
      </w:r>
      <w:r w:rsidRPr="00F14B85">
        <w:rPr>
          <w:u w:val="single"/>
        </w:rPr>
        <w:t>R package version 0.1-2</w:t>
      </w:r>
      <w:r w:rsidRPr="00F14B85">
        <w:t>.</w:t>
      </w:r>
    </w:p>
    <w:p w14:paraId="7908EB40" w14:textId="77777777" w:rsidR="00F14B85" w:rsidRPr="00F14B85" w:rsidRDefault="00F14B85" w:rsidP="00F14B85">
      <w:pPr>
        <w:pStyle w:val="EndNoteBibliography"/>
      </w:pPr>
      <w:r w:rsidRPr="00DD36C7">
        <w:rPr>
          <w:lang w:val="de-DE"/>
          <w:rPrChange w:id="262" w:author="Edward Winter" w:date="2016-06-06T20:06:00Z">
            <w:rPr/>
          </w:rPrChange>
        </w:rPr>
        <w:t xml:space="preserve">Mero, A. and P. V. Komi (1990). </w:t>
      </w:r>
      <w:r w:rsidRPr="00F14B85">
        <w:t xml:space="preserve">"Reaction time and electromyographic activity during a sprint start." </w:t>
      </w:r>
      <w:r w:rsidRPr="00F14B85">
        <w:rPr>
          <w:u w:val="single"/>
        </w:rPr>
        <w:t>European Journal of Applied Physiology and Occupational Physiology</w:t>
      </w:r>
      <w:r w:rsidRPr="00F14B85">
        <w:t xml:space="preserve"> </w:t>
      </w:r>
      <w:r w:rsidRPr="00F14B85">
        <w:rPr>
          <w:b/>
        </w:rPr>
        <w:t>61</w:t>
      </w:r>
      <w:r w:rsidRPr="00F14B85">
        <w:t>(1-2): 73-80.</w:t>
      </w:r>
    </w:p>
    <w:p w14:paraId="3D458872" w14:textId="77777777" w:rsidR="00F14B85" w:rsidRPr="00F14B85" w:rsidRDefault="00F14B85" w:rsidP="00F14B85">
      <w:pPr>
        <w:pStyle w:val="EndNoteBibliography"/>
      </w:pPr>
      <w:r w:rsidRPr="00F14B85">
        <w:t xml:space="preserve">Pain, M. T. G. and A. Hibbs (2007). "Sprint starts and the minimum auditory reaction time." </w:t>
      </w:r>
      <w:r w:rsidRPr="00F14B85">
        <w:rPr>
          <w:u w:val="single"/>
        </w:rPr>
        <w:t>Journal of Sports Sciences</w:t>
      </w:r>
      <w:r w:rsidRPr="00F14B85">
        <w:t xml:space="preserve"> </w:t>
      </w:r>
      <w:r w:rsidRPr="00F14B85">
        <w:rPr>
          <w:b/>
        </w:rPr>
        <w:t>25</w:t>
      </w:r>
      <w:r w:rsidRPr="00F14B85">
        <w:t>(1): 79-86.</w:t>
      </w:r>
    </w:p>
    <w:p w14:paraId="2917F5D4" w14:textId="59371A66" w:rsidR="00F14B85" w:rsidRPr="00F14B85" w:rsidRDefault="00F14B85" w:rsidP="00F14B85">
      <w:pPr>
        <w:pStyle w:val="EndNoteBibliography"/>
        <w:rPr>
          <w:u w:val="single"/>
        </w:rPr>
      </w:pPr>
      <w:r w:rsidRPr="00F14B85">
        <w:t xml:space="preserve">R Core Team (2015). "R: A Language and Environment for Statistical Computing (R Foundation for Statistical Computing, Vienna, 2012)." </w:t>
      </w:r>
      <w:r w:rsidRPr="00F14B85">
        <w:rPr>
          <w:u w:val="single"/>
        </w:rPr>
        <w:t xml:space="preserve">URL: </w:t>
      </w:r>
      <w:hyperlink r:id="rId15" w:history="1">
        <w:r w:rsidRPr="00F14B85">
          <w:rPr>
            <w:rStyle w:val="Hyperlink"/>
          </w:rPr>
          <w:t>http://www.R-project.org</w:t>
        </w:r>
      </w:hyperlink>
      <w:r w:rsidRPr="00F14B85">
        <w:rPr>
          <w:u w:val="single"/>
        </w:rPr>
        <w:t xml:space="preserve"> </w:t>
      </w:r>
    </w:p>
    <w:p w14:paraId="61B3FB60" w14:textId="77777777" w:rsidR="00F14B85" w:rsidRPr="00F14B85" w:rsidRDefault="00F14B85" w:rsidP="00F14B85">
      <w:pPr>
        <w:pStyle w:val="EndNoteBibliography"/>
      </w:pPr>
      <w:r w:rsidRPr="00F14B85">
        <w:t xml:space="preserve">Silver, J. D., M. E. Ritchie and G. K. Smyth (2009). "Microarray background correction: maximum likelihood estimation for the normal–exponential convolution." </w:t>
      </w:r>
      <w:r w:rsidRPr="00F14B85">
        <w:rPr>
          <w:u w:val="single"/>
        </w:rPr>
        <w:t>Biostatistics</w:t>
      </w:r>
      <w:r w:rsidRPr="00F14B85">
        <w:t>: kxn042.</w:t>
      </w:r>
    </w:p>
    <w:p w14:paraId="5F87C41E" w14:textId="77777777" w:rsidR="00F14B85" w:rsidRPr="00F14B85" w:rsidRDefault="00F14B85" w:rsidP="00F14B85">
      <w:pPr>
        <w:pStyle w:val="EndNoteBibliography"/>
      </w:pPr>
      <w:r w:rsidRPr="00F14B85">
        <w:t xml:space="preserve">Tønnessen, E., T. Haugen and S. A. I. Shalfawi (2013). "Reaction time aspects of elite sprinters in athletic world championships." </w:t>
      </w:r>
      <w:r w:rsidRPr="00F14B85">
        <w:rPr>
          <w:u w:val="single"/>
        </w:rPr>
        <w:t>Journal of Strength and Conditioning Research</w:t>
      </w:r>
      <w:r w:rsidRPr="00F14B85">
        <w:t xml:space="preserve"> </w:t>
      </w:r>
      <w:r w:rsidRPr="00F14B85">
        <w:rPr>
          <w:b/>
        </w:rPr>
        <w:t>27</w:t>
      </w:r>
      <w:r w:rsidRPr="00F14B85">
        <w:t>(4): 885-892.</w:t>
      </w:r>
    </w:p>
    <w:p w14:paraId="7664E1E6" w14:textId="77777777" w:rsidR="00F14B85" w:rsidRPr="00F14B85" w:rsidRDefault="00F14B85" w:rsidP="00F14B85">
      <w:pPr>
        <w:pStyle w:val="EndNoteBibliography"/>
      </w:pPr>
      <w:r w:rsidRPr="00F14B85">
        <w:t xml:space="preserve">Whitley, B. E., A. B. Nelson and C. J. Jones (1999). "Gender differences in cheating attitudes and classroom cheating behavior: A meta-analysis." </w:t>
      </w:r>
      <w:r w:rsidRPr="00F14B85">
        <w:rPr>
          <w:u w:val="single"/>
        </w:rPr>
        <w:t>Sex Roles</w:t>
      </w:r>
      <w:r w:rsidRPr="00F14B85">
        <w:t xml:space="preserve"> </w:t>
      </w:r>
      <w:r w:rsidRPr="00F14B85">
        <w:rPr>
          <w:b/>
        </w:rPr>
        <w:t>41</w:t>
      </w:r>
      <w:r w:rsidRPr="00F14B85">
        <w:t>(9-10): 657-680.</w:t>
      </w:r>
    </w:p>
    <w:p w14:paraId="4BF65053" w14:textId="005C7799" w:rsidR="006F2F46" w:rsidRPr="00F422F8" w:rsidRDefault="00B36723" w:rsidP="00395FCF">
      <w:pPr>
        <w:pStyle w:val="Bibliography"/>
        <w:rPr>
          <w:rFonts w:ascii="Times New Roman" w:hAnsi="Times New Roman" w:cs="Times New Roman"/>
          <w:b/>
        </w:rPr>
      </w:pPr>
      <w:r w:rsidRPr="00F422F8">
        <w:rPr>
          <w:rFonts w:ascii="Times New Roman" w:hAnsi="Times New Roman" w:cs="Times New Roman"/>
        </w:rPr>
        <w:fldChar w:fldCharType="end"/>
      </w:r>
      <w:r w:rsidR="006F2F46" w:rsidRPr="00F422F8">
        <w:rPr>
          <w:rFonts w:ascii="Times New Roman" w:hAnsi="Times New Roman" w:cs="Times New Roman"/>
          <w:b/>
        </w:rPr>
        <w:t>Tables</w:t>
      </w:r>
    </w:p>
    <w:p w14:paraId="7C583449" w14:textId="77777777" w:rsidR="006F2F46" w:rsidRDefault="006F2F46" w:rsidP="006F2F46"/>
    <w:p w14:paraId="71513167" w14:textId="5D39793E" w:rsidR="006F2F46" w:rsidRPr="000E1981" w:rsidRDefault="006F2F46" w:rsidP="000E1981">
      <w:pPr>
        <w:pStyle w:val="ListParagraph"/>
        <w:numPr>
          <w:ilvl w:val="0"/>
          <w:numId w:val="2"/>
        </w:numPr>
        <w:rPr>
          <w:rFonts w:ascii="Times New Roman" w:hAnsi="Times New Roman" w:cs="Times New Roman"/>
        </w:rPr>
      </w:pPr>
      <w:r w:rsidRPr="000E1981">
        <w:rPr>
          <w:rFonts w:ascii="Times New Roman" w:hAnsi="Times New Roman" w:cs="Times New Roman"/>
        </w:rPr>
        <w:t xml:space="preserve">Table 1: Descriptive statistics for </w:t>
      </w:r>
      <w:r w:rsidR="00835861">
        <w:rPr>
          <w:rFonts w:ascii="Times New Roman" w:hAnsi="Times New Roman" w:cs="Times New Roman"/>
        </w:rPr>
        <w:t>RTs</w:t>
      </w:r>
      <w:r w:rsidRPr="000E1981">
        <w:rPr>
          <w:rFonts w:ascii="Times New Roman" w:hAnsi="Times New Roman" w:cs="Times New Roman"/>
        </w:rPr>
        <w:t xml:space="preserve"> of elite sprinters (ms).</w:t>
      </w:r>
    </w:p>
    <w:p w14:paraId="2EA7F469" w14:textId="77777777" w:rsidR="006F2F46" w:rsidRPr="00F422F8" w:rsidRDefault="006F2F46" w:rsidP="006F2F46">
      <w:pPr>
        <w:rPr>
          <w:rFonts w:ascii="Times New Roman" w:hAnsi="Times New Roman" w:cs="Times New Roman"/>
        </w:rPr>
      </w:pPr>
    </w:p>
    <w:p w14:paraId="1269F020" w14:textId="26768DFB" w:rsidR="006F2F46" w:rsidRDefault="006F2F46" w:rsidP="000E1981">
      <w:pPr>
        <w:pStyle w:val="ListParagraph"/>
        <w:numPr>
          <w:ilvl w:val="0"/>
          <w:numId w:val="2"/>
        </w:numPr>
        <w:rPr>
          <w:rFonts w:ascii="Times New Roman" w:hAnsi="Times New Roman" w:cs="Times New Roman"/>
        </w:rPr>
      </w:pPr>
      <w:r w:rsidRPr="000E1981">
        <w:rPr>
          <w:rFonts w:ascii="Times New Roman" w:hAnsi="Times New Roman" w:cs="Times New Roman"/>
        </w:rPr>
        <w:t>Table 2: Estimated parameters</w:t>
      </w:r>
      <w:r w:rsidR="008D1824">
        <w:rPr>
          <w:rFonts w:ascii="Times New Roman" w:hAnsi="Times New Roman" w:cs="Times New Roman"/>
        </w:rPr>
        <w:t>,</w:t>
      </w:r>
      <w:r w:rsidRPr="000E1981">
        <w:rPr>
          <w:rFonts w:ascii="Times New Roman" w:hAnsi="Times New Roman" w:cs="Times New Roman"/>
        </w:rPr>
        <w:t xml:space="preserve"> distributional properties</w:t>
      </w:r>
      <w:r w:rsidR="008D1824">
        <w:rPr>
          <w:rFonts w:ascii="Times New Roman" w:hAnsi="Times New Roman" w:cs="Times New Roman"/>
        </w:rPr>
        <w:t xml:space="preserve"> and goodness-of-fit statistics </w:t>
      </w:r>
      <w:r w:rsidRPr="000E1981">
        <w:rPr>
          <w:rFonts w:ascii="Times New Roman" w:hAnsi="Times New Roman" w:cs="Times New Roman"/>
        </w:rPr>
        <w:t xml:space="preserve">of </w:t>
      </w:r>
      <w:r w:rsidR="00835861">
        <w:rPr>
          <w:rFonts w:ascii="Times New Roman" w:hAnsi="Times New Roman" w:cs="Times New Roman"/>
        </w:rPr>
        <w:t>the EMGD</w:t>
      </w:r>
      <w:r w:rsidRPr="000E1981">
        <w:rPr>
          <w:rFonts w:ascii="Times New Roman" w:hAnsi="Times New Roman" w:cs="Times New Roman"/>
        </w:rPr>
        <w:t>.</w:t>
      </w:r>
    </w:p>
    <w:p w14:paraId="61B35CAD" w14:textId="77777777" w:rsidR="002C6618" w:rsidRPr="002C6618" w:rsidRDefault="002C6618" w:rsidP="002C6618">
      <w:pPr>
        <w:pStyle w:val="ListParagraph"/>
        <w:rPr>
          <w:rFonts w:ascii="Times New Roman" w:hAnsi="Times New Roman" w:cs="Times New Roman"/>
        </w:rPr>
      </w:pPr>
    </w:p>
    <w:p w14:paraId="2503591B" w14:textId="57FCC535" w:rsidR="002C6618" w:rsidRPr="007162CA" w:rsidRDefault="002C6618" w:rsidP="002C6618">
      <w:pPr>
        <w:pStyle w:val="ListParagraph"/>
        <w:numPr>
          <w:ilvl w:val="0"/>
          <w:numId w:val="2"/>
        </w:numPr>
        <w:contextualSpacing w:val="0"/>
        <w:rPr>
          <w:rFonts w:ascii="Times New Roman" w:hAnsi="Times New Roman" w:cs="Times New Roman"/>
          <w:color w:val="1F497D" w:themeColor="text2"/>
        </w:rPr>
      </w:pPr>
      <w:r w:rsidRPr="007162CA">
        <w:rPr>
          <w:rFonts w:ascii="Times New Roman" w:hAnsi="Times New Roman" w:cs="Times New Roman"/>
          <w:color w:val="1F497D" w:themeColor="text2"/>
        </w:rPr>
        <w:t>Table 3: Probability of Superiority between distributions.</w:t>
      </w:r>
    </w:p>
    <w:p w14:paraId="2D37F162" w14:textId="38D551CB" w:rsidR="002C6618" w:rsidRPr="007162CA" w:rsidRDefault="002C6618" w:rsidP="002C6618">
      <w:pPr>
        <w:pStyle w:val="ListParagraph"/>
        <w:ind w:left="1440"/>
        <w:contextualSpacing w:val="0"/>
        <w:rPr>
          <w:rFonts w:ascii="Times New Roman" w:hAnsi="Times New Roman" w:cs="Times New Roman"/>
          <w:color w:val="1F497D" w:themeColor="text2"/>
        </w:rPr>
      </w:pPr>
      <w:r w:rsidRPr="007162CA">
        <w:rPr>
          <w:rFonts w:ascii="Times New Roman" w:hAnsi="Times New Roman" w:cs="Times New Roman"/>
          <w:color w:val="1F497D" w:themeColor="text2"/>
        </w:rPr>
        <w:t>(the 2nd group named is the “upper” distribution)</w:t>
      </w:r>
    </w:p>
    <w:p w14:paraId="52E13640" w14:textId="052DB5A0" w:rsidR="006F2F46" w:rsidRPr="00F422F8" w:rsidRDefault="006F2F46" w:rsidP="006F2F46">
      <w:pPr>
        <w:rPr>
          <w:rFonts w:ascii="Times New Roman" w:hAnsi="Times New Roman" w:cs="Times New Roman"/>
        </w:rPr>
      </w:pPr>
      <w:r w:rsidRPr="00F422F8">
        <w:rPr>
          <w:rFonts w:ascii="Times New Roman" w:hAnsi="Times New Roman" w:cs="Times New Roman"/>
        </w:rPr>
        <w:t xml:space="preserve"> </w:t>
      </w:r>
    </w:p>
    <w:p w14:paraId="2498E32B" w14:textId="77777777" w:rsidR="00FD3775" w:rsidRDefault="00FD3775" w:rsidP="006F2F46">
      <w:pPr>
        <w:rPr>
          <w:rFonts w:ascii="Times New Roman" w:hAnsi="Times New Roman" w:cs="Times New Roman"/>
          <w:b/>
        </w:rPr>
      </w:pPr>
    </w:p>
    <w:p w14:paraId="601AC90D" w14:textId="545F912C" w:rsidR="006F2F46" w:rsidRPr="00F422F8" w:rsidRDefault="006F2F46" w:rsidP="006F2F46">
      <w:pPr>
        <w:rPr>
          <w:rFonts w:ascii="Times New Roman" w:hAnsi="Times New Roman" w:cs="Times New Roman"/>
          <w:b/>
        </w:rPr>
      </w:pPr>
      <w:r w:rsidRPr="00F422F8">
        <w:rPr>
          <w:rFonts w:ascii="Times New Roman" w:hAnsi="Times New Roman" w:cs="Times New Roman"/>
          <w:b/>
        </w:rPr>
        <w:t>Figures</w:t>
      </w:r>
    </w:p>
    <w:p w14:paraId="5EDAD40C" w14:textId="77777777" w:rsidR="006F2F46" w:rsidRDefault="006F2F46" w:rsidP="006F2F46"/>
    <w:p w14:paraId="7E9FD29B" w14:textId="62947D62" w:rsidR="006F2F46" w:rsidRPr="00644CAA" w:rsidRDefault="006F2F46" w:rsidP="00644CAA">
      <w:pPr>
        <w:pStyle w:val="ListParagraph"/>
        <w:numPr>
          <w:ilvl w:val="0"/>
          <w:numId w:val="1"/>
        </w:numPr>
        <w:rPr>
          <w:rFonts w:ascii="Times New Roman" w:hAnsi="Times New Roman" w:cs="Times New Roman"/>
        </w:rPr>
      </w:pPr>
      <w:r w:rsidRPr="00644CAA">
        <w:rPr>
          <w:rFonts w:ascii="Times New Roman" w:hAnsi="Times New Roman" w:cs="Times New Roman"/>
        </w:rPr>
        <w:t xml:space="preserve">Figure 1: </w:t>
      </w:r>
      <w:r w:rsidR="00835861">
        <w:rPr>
          <w:rFonts w:ascii="Times New Roman" w:hAnsi="Times New Roman" w:cs="Times New Roman"/>
        </w:rPr>
        <w:t>RTs</w:t>
      </w:r>
      <w:r w:rsidRPr="00644CAA">
        <w:rPr>
          <w:rFonts w:ascii="Times New Roman" w:hAnsi="Times New Roman" w:cs="Times New Roman"/>
        </w:rPr>
        <w:t xml:space="preserve"> across ruling periods.</w:t>
      </w:r>
    </w:p>
    <w:p w14:paraId="3C4A5538" w14:textId="342F502A" w:rsidR="006F2F46" w:rsidRPr="00644CAA" w:rsidRDefault="006F2F46" w:rsidP="00644CAA">
      <w:pPr>
        <w:pStyle w:val="ListParagraph"/>
        <w:rPr>
          <w:rFonts w:ascii="Times New Roman" w:hAnsi="Times New Roman" w:cs="Times New Roman"/>
        </w:rPr>
      </w:pPr>
      <w:r w:rsidRPr="00644CAA">
        <w:rPr>
          <w:rFonts w:ascii="Times New Roman" w:hAnsi="Times New Roman" w:cs="Times New Roman"/>
        </w:rPr>
        <w:t>Box-and-whisker plot</w:t>
      </w:r>
      <w:r w:rsidR="008D1824">
        <w:rPr>
          <w:rFonts w:ascii="Times New Roman" w:hAnsi="Times New Roman" w:cs="Times New Roman"/>
        </w:rPr>
        <w:t>s</w:t>
      </w:r>
      <w:r w:rsidRPr="00644CAA">
        <w:rPr>
          <w:rFonts w:ascii="Times New Roman" w:hAnsi="Times New Roman" w:cs="Times New Roman"/>
        </w:rPr>
        <w:t xml:space="preserve"> of valid </w:t>
      </w:r>
      <w:r w:rsidR="00835861">
        <w:rPr>
          <w:rFonts w:ascii="Times New Roman" w:hAnsi="Times New Roman" w:cs="Times New Roman"/>
        </w:rPr>
        <w:t>RTs</w:t>
      </w:r>
      <w:r w:rsidRPr="00644CAA">
        <w:rPr>
          <w:rFonts w:ascii="Times New Roman" w:hAnsi="Times New Roman" w:cs="Times New Roman"/>
        </w:rPr>
        <w:t xml:space="preserve"> of sprinters across World and European Championships 1999-2014. </w:t>
      </w:r>
      <w:r w:rsidR="00607BA0">
        <w:rPr>
          <w:rFonts w:ascii="Times New Roman" w:hAnsi="Times New Roman" w:cs="Times New Roman"/>
        </w:rPr>
        <w:t xml:space="preserve"> </w:t>
      </w:r>
      <w:r w:rsidRPr="00644CAA">
        <w:rPr>
          <w:rFonts w:ascii="Times New Roman" w:hAnsi="Times New Roman" w:cs="Times New Roman"/>
        </w:rPr>
        <w:t xml:space="preserve">The numbers circled are the number of disqualifications recorded as false </w:t>
      </w:r>
      <w:r w:rsidR="00835861">
        <w:rPr>
          <w:rFonts w:ascii="Times New Roman" w:hAnsi="Times New Roman" w:cs="Times New Roman"/>
        </w:rPr>
        <w:t>starts</w:t>
      </w:r>
      <w:r w:rsidRPr="00644CAA">
        <w:rPr>
          <w:rFonts w:ascii="Times New Roman" w:hAnsi="Times New Roman" w:cs="Times New Roman"/>
        </w:rPr>
        <w:t>.</w:t>
      </w:r>
    </w:p>
    <w:p w14:paraId="0C05B00C" w14:textId="77777777" w:rsidR="006F2F46" w:rsidRPr="00F422F8" w:rsidRDefault="006F2F46" w:rsidP="006F2F46">
      <w:pPr>
        <w:rPr>
          <w:rFonts w:ascii="Times New Roman" w:hAnsi="Times New Roman" w:cs="Times New Roman"/>
        </w:rPr>
      </w:pPr>
    </w:p>
    <w:p w14:paraId="61FA4F5B" w14:textId="02C5AAFE" w:rsidR="006F2F46" w:rsidRPr="00644CAA" w:rsidRDefault="006F2F46" w:rsidP="00644CAA">
      <w:pPr>
        <w:pStyle w:val="ListParagraph"/>
        <w:numPr>
          <w:ilvl w:val="0"/>
          <w:numId w:val="1"/>
        </w:numPr>
        <w:rPr>
          <w:rFonts w:ascii="Times New Roman" w:hAnsi="Times New Roman" w:cs="Times New Roman"/>
        </w:rPr>
      </w:pPr>
      <w:r w:rsidRPr="00644CAA">
        <w:rPr>
          <w:rFonts w:ascii="Times New Roman" w:hAnsi="Times New Roman" w:cs="Times New Roman"/>
        </w:rPr>
        <w:t xml:space="preserve">Figure 2: </w:t>
      </w:r>
      <w:r w:rsidR="00835861">
        <w:rPr>
          <w:rFonts w:ascii="Times New Roman" w:hAnsi="Times New Roman" w:cs="Times New Roman"/>
        </w:rPr>
        <w:t>EMGD</w:t>
      </w:r>
      <w:r w:rsidRPr="00644CAA">
        <w:rPr>
          <w:rFonts w:ascii="Times New Roman" w:hAnsi="Times New Roman" w:cs="Times New Roman"/>
        </w:rPr>
        <w:t xml:space="preserve"> fits to </w:t>
      </w:r>
      <w:r w:rsidR="00835861">
        <w:rPr>
          <w:rFonts w:ascii="Times New Roman" w:hAnsi="Times New Roman" w:cs="Times New Roman"/>
        </w:rPr>
        <w:t>RT</w:t>
      </w:r>
      <w:r w:rsidRPr="00644CAA">
        <w:rPr>
          <w:rFonts w:ascii="Times New Roman" w:hAnsi="Times New Roman" w:cs="Times New Roman"/>
        </w:rPr>
        <w:t xml:space="preserve"> data.</w:t>
      </w:r>
    </w:p>
    <w:p w14:paraId="04CBDECA" w14:textId="31E06124" w:rsidR="00644CAA" w:rsidRDefault="00CA1DAD" w:rsidP="00F9686F">
      <w:pPr>
        <w:pStyle w:val="ListParagraph"/>
        <w:rPr>
          <w:rFonts w:ascii="Times New Roman" w:hAnsi="Times New Roman" w:cs="Times New Roman"/>
        </w:rPr>
      </w:pPr>
      <w:r>
        <w:rPr>
          <w:rFonts w:ascii="Times New Roman" w:hAnsi="Times New Roman" w:cs="Times New Roman"/>
        </w:rPr>
        <w:t xml:space="preserve">Panels </w:t>
      </w:r>
      <w:r w:rsidR="00024C3F" w:rsidRPr="0085503C">
        <w:rPr>
          <w:rFonts w:ascii="Times New Roman" w:hAnsi="Times New Roman" w:cs="Times New Roman"/>
        </w:rPr>
        <w:t xml:space="preserve">A and B present the estimated distributions for </w:t>
      </w:r>
      <w:r w:rsidR="00835861">
        <w:rPr>
          <w:rFonts w:ascii="Times New Roman" w:hAnsi="Times New Roman" w:cs="Times New Roman"/>
        </w:rPr>
        <w:t>men and women</w:t>
      </w:r>
      <w:r w:rsidR="00024C3F" w:rsidRPr="0085503C">
        <w:rPr>
          <w:rFonts w:ascii="Times New Roman" w:hAnsi="Times New Roman" w:cs="Times New Roman"/>
        </w:rPr>
        <w:t xml:space="preserve"> respectively </w:t>
      </w:r>
      <w:r w:rsidR="0085503C">
        <w:rPr>
          <w:rFonts w:ascii="Times New Roman" w:hAnsi="Times New Roman" w:cs="Times New Roman"/>
        </w:rPr>
        <w:t>for</w:t>
      </w:r>
      <w:r w:rsidR="00607BA0">
        <w:rPr>
          <w:rFonts w:ascii="Times New Roman" w:hAnsi="Times New Roman" w:cs="Times New Roman"/>
        </w:rPr>
        <w:t xml:space="preserve"> the three ruling periods.  </w:t>
      </w:r>
      <w:r w:rsidR="00024C3F" w:rsidRPr="0085503C">
        <w:rPr>
          <w:rFonts w:ascii="Times New Roman" w:hAnsi="Times New Roman" w:cs="Times New Roman"/>
        </w:rPr>
        <w:t xml:space="preserve">The dotted line in each plot relates to the ruling period from 1999-2003, the dashed line represents the introduction of the group warning in January 2004, while the solid line represents the current ruling of automatic disqualification introduced in January 2010. </w:t>
      </w:r>
      <w:r w:rsidR="00607BA0">
        <w:rPr>
          <w:rFonts w:ascii="Times New Roman" w:hAnsi="Times New Roman" w:cs="Times New Roman"/>
        </w:rPr>
        <w:t xml:space="preserve"> </w:t>
      </w:r>
      <w:r>
        <w:rPr>
          <w:rFonts w:ascii="Times New Roman" w:hAnsi="Times New Roman" w:cs="Times New Roman"/>
        </w:rPr>
        <w:t xml:space="preserve">Panels </w:t>
      </w:r>
      <w:r w:rsidR="00024C3F" w:rsidRPr="0085503C">
        <w:rPr>
          <w:rFonts w:ascii="Times New Roman" w:hAnsi="Times New Roman" w:cs="Times New Roman"/>
        </w:rPr>
        <w:t xml:space="preserve">C and D present the estimated distributions for </w:t>
      </w:r>
      <w:r w:rsidR="00835861">
        <w:rPr>
          <w:rFonts w:ascii="Times New Roman" w:hAnsi="Times New Roman" w:cs="Times New Roman"/>
        </w:rPr>
        <w:t>men and women</w:t>
      </w:r>
      <w:r w:rsidR="00024C3F" w:rsidRPr="0085503C">
        <w:rPr>
          <w:rFonts w:ascii="Times New Roman" w:hAnsi="Times New Roman" w:cs="Times New Roman"/>
        </w:rPr>
        <w:t xml:space="preserve"> respectively for first round heats and finals. </w:t>
      </w:r>
      <w:r w:rsidR="00607BA0">
        <w:rPr>
          <w:rFonts w:ascii="Times New Roman" w:hAnsi="Times New Roman" w:cs="Times New Roman"/>
        </w:rPr>
        <w:t xml:space="preserve"> </w:t>
      </w:r>
      <w:r w:rsidR="0085503C" w:rsidRPr="0085503C">
        <w:rPr>
          <w:rFonts w:ascii="Times New Roman" w:hAnsi="Times New Roman" w:cs="Times New Roman"/>
        </w:rPr>
        <w:t xml:space="preserve">The dashed line represents the first round </w:t>
      </w:r>
      <w:r w:rsidR="00835861">
        <w:rPr>
          <w:rFonts w:ascii="Times New Roman" w:hAnsi="Times New Roman" w:cs="Times New Roman"/>
        </w:rPr>
        <w:t xml:space="preserve">RTs </w:t>
      </w:r>
      <w:r w:rsidR="0085503C" w:rsidRPr="0085503C">
        <w:rPr>
          <w:rFonts w:ascii="Times New Roman" w:hAnsi="Times New Roman" w:cs="Times New Roman"/>
        </w:rPr>
        <w:t xml:space="preserve">of athletes between 1999 and 2014, while the solid line represents the </w:t>
      </w:r>
      <w:r w:rsidR="00835861">
        <w:rPr>
          <w:rFonts w:ascii="Times New Roman" w:hAnsi="Times New Roman" w:cs="Times New Roman"/>
        </w:rPr>
        <w:t>RTs</w:t>
      </w:r>
      <w:r w:rsidR="0085503C" w:rsidRPr="0085503C">
        <w:rPr>
          <w:rFonts w:ascii="Times New Roman" w:hAnsi="Times New Roman" w:cs="Times New Roman"/>
        </w:rPr>
        <w:t xml:space="preserve"> in the finals of these same events.</w:t>
      </w:r>
    </w:p>
    <w:p w14:paraId="50F1F2B5" w14:textId="7E99B1E8" w:rsidR="00EF6A59" w:rsidRPr="00EF6A59" w:rsidRDefault="00EF6A59" w:rsidP="002C3FD7">
      <w:pPr>
        <w:jc w:val="center"/>
      </w:pPr>
    </w:p>
    <w:sectPr w:rsidR="00EF6A59" w:rsidRPr="00EF6A59" w:rsidSect="00835861">
      <w:headerReference w:type="default" r:id="rId16"/>
      <w:footerReference w:type="default" r:id="rId17"/>
      <w:pgSz w:w="11900" w:h="16840"/>
      <w:pgMar w:top="1440" w:right="1797" w:bottom="1440" w:left="2268"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1" w:author="Edward Winter" w:date="2016-06-06T20:10:00Z" w:initials="EW">
    <w:p w14:paraId="1DD1A19B" w14:textId="1A83DF8E" w:rsidR="0032420E" w:rsidRDefault="0032420E">
      <w:pPr>
        <w:pStyle w:val="CommentText"/>
      </w:pPr>
      <w:r>
        <w:rPr>
          <w:rStyle w:val="CommentReference"/>
        </w:rPr>
        <w:annotationRef/>
      </w:r>
      <w:r>
        <w:t>?identified.</w:t>
      </w:r>
    </w:p>
  </w:comment>
  <w:comment w:id="36" w:author="Edward Winter" w:date="2016-06-06T20:15:00Z" w:initials="EW">
    <w:p w14:paraId="0A7A2D50" w14:textId="2014669E" w:rsidR="00AC63B9" w:rsidRDefault="00AC63B9">
      <w:pPr>
        <w:pStyle w:val="CommentText"/>
      </w:pPr>
      <w:r>
        <w:rPr>
          <w:rStyle w:val="CommentReference"/>
        </w:rPr>
        <w:annotationRef/>
      </w:r>
      <w:r>
        <w:t>This clearly indicates the preference for "response time" and indeed, distinction between the term and "reaction time".</w:t>
      </w:r>
      <w:r w:rsidR="00FD507B">
        <w:t xml:space="preserve">  The latter is poor practice so continued use simply perpetuates poor practice.</w:t>
      </w:r>
    </w:p>
  </w:comment>
  <w:comment w:id="39" w:author="Edward Winter" w:date="2016-06-06T20:18:00Z" w:initials="EW">
    <w:p w14:paraId="01018B5E" w14:textId="112F6A28" w:rsidR="00570596" w:rsidRDefault="00570596">
      <w:pPr>
        <w:pStyle w:val="CommentText"/>
      </w:pPr>
      <w:r>
        <w:rPr>
          <w:rStyle w:val="CommentReference"/>
        </w:rPr>
        <w:annotationRef/>
      </w:r>
      <w:r>
        <w:t>I suggest you indicate that this could result in several false starts and hence, disruption to timetables and adverse effects on crowds.  Such a statement would then lead nicely to the next sentence.</w:t>
      </w:r>
    </w:p>
  </w:comment>
  <w:comment w:id="51" w:author="Edward Winter" w:date="2016-06-06T20:20:00Z" w:initials="EW">
    <w:p w14:paraId="3FFB98A0" w14:textId="2950AC2A" w:rsidR="001E3923" w:rsidRDefault="001E3923">
      <w:pPr>
        <w:pStyle w:val="CommentText"/>
      </w:pPr>
      <w:r>
        <w:rPr>
          <w:rStyle w:val="CommentReference"/>
        </w:rPr>
        <w:annotationRef/>
      </w:r>
      <w:r>
        <w:t>Does the IAAF have such a force?  If so, it would be helpful to state it here.</w:t>
      </w:r>
    </w:p>
  </w:comment>
  <w:comment w:id="63" w:author="Edward Winter" w:date="2016-06-06T20:24:00Z" w:initials="EW">
    <w:p w14:paraId="032FCD2E" w14:textId="153038A5" w:rsidR="00A77EF9" w:rsidRDefault="00A77EF9">
      <w:pPr>
        <w:pStyle w:val="CommentText"/>
      </w:pPr>
      <w:r>
        <w:rPr>
          <w:rStyle w:val="CommentReference"/>
        </w:rPr>
        <w:annotationRef/>
      </w:r>
      <w:r>
        <w:t>Strictly speaking, time cannot be faster or slower although these terms are used in common parlance.  Yes, it can be confuding.</w:t>
      </w:r>
    </w:p>
  </w:comment>
  <w:comment w:id="65" w:author="Edward Winter" w:date="2016-06-06T20:25:00Z" w:initials="EW">
    <w:p w14:paraId="7AB427BB" w14:textId="51A157E9" w:rsidR="00216059" w:rsidRDefault="00216059">
      <w:pPr>
        <w:pStyle w:val="CommentText"/>
      </w:pPr>
      <w:r>
        <w:rPr>
          <w:rStyle w:val="CommentReference"/>
        </w:rPr>
        <w:annotationRef/>
      </w:r>
      <w:r>
        <w:t>See comment [EW3].</w:t>
      </w:r>
    </w:p>
  </w:comment>
  <w:comment w:id="66" w:author="Edward Winter" w:date="2016-06-06T20:26:00Z" w:initials="EW">
    <w:p w14:paraId="11E3C675" w14:textId="62478498" w:rsidR="00775120" w:rsidRDefault="00775120">
      <w:pPr>
        <w:pStyle w:val="CommentText"/>
      </w:pPr>
      <w:r>
        <w:rPr>
          <w:rStyle w:val="CommentReference"/>
        </w:rPr>
        <w:annotationRef/>
      </w:r>
      <w:r>
        <w:t>If the participants were aged 18 or more, use "men" and "women".</w:t>
      </w:r>
    </w:p>
  </w:comment>
  <w:comment w:id="119" w:author="Edward Winter" w:date="2016-06-06T20:40:00Z" w:initials="EW">
    <w:p w14:paraId="3E4C0B52" w14:textId="1F6C3ADE" w:rsidR="001109A5" w:rsidRDefault="001109A5">
      <w:pPr>
        <w:pStyle w:val="CommentText"/>
      </w:pPr>
      <w:r>
        <w:rPr>
          <w:rStyle w:val="CommentReference"/>
        </w:rPr>
        <w:annotationRef/>
      </w:r>
      <w:r>
        <w:t>I presume the</w:t>
      </w:r>
      <w:r w:rsidR="00C911BF">
        <w:t xml:space="preserve"> term is used in its strict sens</w:t>
      </w:r>
      <w:r>
        <w:t>e i.e. a mean value of some sort for a population.</w:t>
      </w:r>
    </w:p>
  </w:comment>
  <w:comment w:id="144" w:author="Edward Winter" w:date="2016-06-06T20:45:00Z" w:initials="EW">
    <w:p w14:paraId="0817AFD9" w14:textId="26C56936" w:rsidR="00147819" w:rsidRDefault="00147819">
      <w:pPr>
        <w:pStyle w:val="CommentText"/>
      </w:pPr>
      <w:r>
        <w:rPr>
          <w:rStyle w:val="CommentReference"/>
        </w:rPr>
        <w:annotationRef/>
      </w:r>
      <w:r>
        <w:t>?</w:t>
      </w:r>
      <w:r w:rsidR="00C27026">
        <w:t>"</w:t>
      </w:r>
      <w:r>
        <w:t>technologies.</w:t>
      </w:r>
      <w:r w:rsidR="00C27026">
        <w:t>"</w:t>
      </w:r>
    </w:p>
  </w:comment>
  <w:comment w:id="169" w:author="Edward Winter" w:date="2016-06-06T20:53:00Z" w:initials="EW">
    <w:p w14:paraId="7EFEAC60" w14:textId="7370AFA6" w:rsidR="00A9220C" w:rsidRDefault="00A9220C">
      <w:pPr>
        <w:pStyle w:val="CommentText"/>
      </w:pPr>
      <w:r>
        <w:rPr>
          <w:rStyle w:val="CommentReference"/>
        </w:rPr>
        <w:annotationRef/>
      </w:r>
      <w:r>
        <w:t>While for the 100 m, the vector quantity is acceptable, I think that th</w:t>
      </w:r>
      <w:r w:rsidR="004F7831">
        <w:t>e scalar quantity is acceptable - and of course, is better for the 200 m.</w:t>
      </w:r>
    </w:p>
  </w:comment>
  <w:comment w:id="183" w:author="Edward Winter" w:date="2016-06-06T20:57:00Z" w:initials="EW">
    <w:p w14:paraId="730D6E52" w14:textId="77777777" w:rsidR="009E13DE" w:rsidRPr="0039756F" w:rsidRDefault="009E13DE" w:rsidP="009E13DE">
      <w:pPr>
        <w:rPr>
          <w:sz w:val="20"/>
          <w:szCs w:val="20"/>
        </w:rPr>
      </w:pPr>
      <w:r>
        <w:rPr>
          <w:rStyle w:val="CommentReference"/>
        </w:rPr>
        <w:annotationRef/>
      </w:r>
      <w:r w:rsidRPr="0039756F">
        <w:rPr>
          <w:sz w:val="20"/>
          <w:szCs w:val="20"/>
        </w:rPr>
        <w:t>This implies either or both that everything else is not of interest or, that a digression is about to occur.</w:t>
      </w:r>
    </w:p>
    <w:p w14:paraId="7D9FAF2C" w14:textId="721036A6" w:rsidR="009E13DE" w:rsidRDefault="009E13DE">
      <w:pPr>
        <w:pStyle w:val="CommentText"/>
      </w:pP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F0BEA9" w14:textId="77777777" w:rsidR="007C428F" w:rsidRDefault="007C428F" w:rsidP="00EF6A59">
      <w:r>
        <w:separator/>
      </w:r>
    </w:p>
  </w:endnote>
  <w:endnote w:type="continuationSeparator" w:id="0">
    <w:p w14:paraId="1DA0BF06" w14:textId="77777777" w:rsidR="007C428F" w:rsidRDefault="007C428F" w:rsidP="00EF6A59">
      <w:r>
        <w:continuationSeparator/>
      </w:r>
    </w:p>
  </w:endnote>
  <w:endnote w:type="continuationNotice" w:id="1">
    <w:p w14:paraId="66785A05" w14:textId="77777777" w:rsidR="007C428F" w:rsidRDefault="007C42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Times New Roman"/>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1365D3" w14:textId="77777777" w:rsidR="003B1A0D" w:rsidRDefault="003B1A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20F4D7" w14:textId="77777777" w:rsidR="007C428F" w:rsidRDefault="007C428F" w:rsidP="00EF6A59">
      <w:r>
        <w:separator/>
      </w:r>
    </w:p>
  </w:footnote>
  <w:footnote w:type="continuationSeparator" w:id="0">
    <w:p w14:paraId="1C81D476" w14:textId="77777777" w:rsidR="007C428F" w:rsidRDefault="007C428F" w:rsidP="00EF6A59">
      <w:r>
        <w:continuationSeparator/>
      </w:r>
    </w:p>
  </w:footnote>
  <w:footnote w:type="continuationNotice" w:id="1">
    <w:p w14:paraId="63C07A7C" w14:textId="77777777" w:rsidR="007C428F" w:rsidRDefault="007C428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629C8A" w14:textId="77777777" w:rsidR="003B1A0D" w:rsidRDefault="003B1A0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482F0B"/>
    <w:multiLevelType w:val="hybridMultilevel"/>
    <w:tmpl w:val="FCE0A2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F200005"/>
    <w:multiLevelType w:val="hybridMultilevel"/>
    <w:tmpl w:val="C1C095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trackRevisions/>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zxvwf9f6xset3exsr5x2a975zwvztxseprs&quot;&gt;My EndNote Library&lt;record-ids&gt;&lt;item&gt;27&lt;/item&gt;&lt;item&gt;28&lt;/item&gt;&lt;item&gt;29&lt;/item&gt;&lt;item&gt;32&lt;/item&gt;&lt;item&gt;33&lt;/item&gt;&lt;item&gt;34&lt;/item&gt;&lt;item&gt;36&lt;/item&gt;&lt;item&gt;38&lt;/item&gt;&lt;item&gt;41&lt;/item&gt;&lt;item&gt;42&lt;/item&gt;&lt;item&gt;43&lt;/item&gt;&lt;item&gt;45&lt;/item&gt;&lt;item&gt;46&lt;/item&gt;&lt;item&gt;47&lt;/item&gt;&lt;item&gt;48&lt;/item&gt;&lt;item&gt;49&lt;/item&gt;&lt;item&gt;50&lt;/item&gt;&lt;/record-ids&gt;&lt;/item&gt;&lt;/Libraries&gt;"/>
  </w:docVars>
  <w:rsids>
    <w:rsidRoot w:val="002B531D"/>
    <w:rsid w:val="000046C7"/>
    <w:rsid w:val="00024C3F"/>
    <w:rsid w:val="0003719B"/>
    <w:rsid w:val="00054CCA"/>
    <w:rsid w:val="00054E41"/>
    <w:rsid w:val="00062750"/>
    <w:rsid w:val="0006305C"/>
    <w:rsid w:val="00065056"/>
    <w:rsid w:val="00070229"/>
    <w:rsid w:val="00076BCF"/>
    <w:rsid w:val="00097DE9"/>
    <w:rsid w:val="000A01E7"/>
    <w:rsid w:val="000A224D"/>
    <w:rsid w:val="000A63BE"/>
    <w:rsid w:val="000B1E0F"/>
    <w:rsid w:val="000B2415"/>
    <w:rsid w:val="000B260C"/>
    <w:rsid w:val="000C27D3"/>
    <w:rsid w:val="000C2A7A"/>
    <w:rsid w:val="000D0112"/>
    <w:rsid w:val="000D16BB"/>
    <w:rsid w:val="000D1BD3"/>
    <w:rsid w:val="000D6B9F"/>
    <w:rsid w:val="000E1981"/>
    <w:rsid w:val="000F6135"/>
    <w:rsid w:val="00100900"/>
    <w:rsid w:val="001035D3"/>
    <w:rsid w:val="001072C3"/>
    <w:rsid w:val="001109A5"/>
    <w:rsid w:val="00110ECD"/>
    <w:rsid w:val="001129E2"/>
    <w:rsid w:val="001143DC"/>
    <w:rsid w:val="001168D3"/>
    <w:rsid w:val="001170ED"/>
    <w:rsid w:val="00120457"/>
    <w:rsid w:val="00147819"/>
    <w:rsid w:val="001501D4"/>
    <w:rsid w:val="00154312"/>
    <w:rsid w:val="00162B73"/>
    <w:rsid w:val="001829DB"/>
    <w:rsid w:val="001902C3"/>
    <w:rsid w:val="00191F9F"/>
    <w:rsid w:val="00194313"/>
    <w:rsid w:val="00194A8D"/>
    <w:rsid w:val="001B2D3C"/>
    <w:rsid w:val="001B3F98"/>
    <w:rsid w:val="001C0670"/>
    <w:rsid w:val="001D5419"/>
    <w:rsid w:val="001E0C0F"/>
    <w:rsid w:val="001E0E4B"/>
    <w:rsid w:val="001E2013"/>
    <w:rsid w:val="001E3923"/>
    <w:rsid w:val="001E51AF"/>
    <w:rsid w:val="001F182D"/>
    <w:rsid w:val="001F1A26"/>
    <w:rsid w:val="001F23B4"/>
    <w:rsid w:val="001F338C"/>
    <w:rsid w:val="001F5076"/>
    <w:rsid w:val="001F69AD"/>
    <w:rsid w:val="00216059"/>
    <w:rsid w:val="0021688C"/>
    <w:rsid w:val="00226FE9"/>
    <w:rsid w:val="0023101B"/>
    <w:rsid w:val="0024187B"/>
    <w:rsid w:val="0024202A"/>
    <w:rsid w:val="00242EA4"/>
    <w:rsid w:val="00246754"/>
    <w:rsid w:val="002520D7"/>
    <w:rsid w:val="00255383"/>
    <w:rsid w:val="00273283"/>
    <w:rsid w:val="00290414"/>
    <w:rsid w:val="00293007"/>
    <w:rsid w:val="00296C9A"/>
    <w:rsid w:val="00297B41"/>
    <w:rsid w:val="002A615B"/>
    <w:rsid w:val="002B1477"/>
    <w:rsid w:val="002B531D"/>
    <w:rsid w:val="002C0EBA"/>
    <w:rsid w:val="002C119D"/>
    <w:rsid w:val="002C3FD7"/>
    <w:rsid w:val="002C61D5"/>
    <w:rsid w:val="002C6618"/>
    <w:rsid w:val="002D4442"/>
    <w:rsid w:val="002D76D5"/>
    <w:rsid w:val="002E7831"/>
    <w:rsid w:val="002F3D15"/>
    <w:rsid w:val="002F6A16"/>
    <w:rsid w:val="002F72BE"/>
    <w:rsid w:val="00302473"/>
    <w:rsid w:val="00315B26"/>
    <w:rsid w:val="003204EA"/>
    <w:rsid w:val="00320751"/>
    <w:rsid w:val="0032245D"/>
    <w:rsid w:val="0032420E"/>
    <w:rsid w:val="00326266"/>
    <w:rsid w:val="00326A12"/>
    <w:rsid w:val="00333DC9"/>
    <w:rsid w:val="00341CA2"/>
    <w:rsid w:val="00352F88"/>
    <w:rsid w:val="00360EC8"/>
    <w:rsid w:val="003613AA"/>
    <w:rsid w:val="00361847"/>
    <w:rsid w:val="00361BA6"/>
    <w:rsid w:val="00363E68"/>
    <w:rsid w:val="00380751"/>
    <w:rsid w:val="00392B28"/>
    <w:rsid w:val="003943DF"/>
    <w:rsid w:val="00395FCF"/>
    <w:rsid w:val="003960CB"/>
    <w:rsid w:val="003A08B0"/>
    <w:rsid w:val="003A6496"/>
    <w:rsid w:val="003B0453"/>
    <w:rsid w:val="003B05AE"/>
    <w:rsid w:val="003B09A9"/>
    <w:rsid w:val="003B1A0D"/>
    <w:rsid w:val="003C303A"/>
    <w:rsid w:val="003D0E84"/>
    <w:rsid w:val="003D75D4"/>
    <w:rsid w:val="003E0A92"/>
    <w:rsid w:val="003E484E"/>
    <w:rsid w:val="003E70F6"/>
    <w:rsid w:val="003E7577"/>
    <w:rsid w:val="003F4443"/>
    <w:rsid w:val="0040360B"/>
    <w:rsid w:val="00417F34"/>
    <w:rsid w:val="00456B84"/>
    <w:rsid w:val="004571CF"/>
    <w:rsid w:val="004625D0"/>
    <w:rsid w:val="00471EBC"/>
    <w:rsid w:val="00473635"/>
    <w:rsid w:val="0047746B"/>
    <w:rsid w:val="0048689D"/>
    <w:rsid w:val="0049071C"/>
    <w:rsid w:val="00497B7D"/>
    <w:rsid w:val="004A4340"/>
    <w:rsid w:val="004B208B"/>
    <w:rsid w:val="004B4688"/>
    <w:rsid w:val="004B4AAC"/>
    <w:rsid w:val="004C00DF"/>
    <w:rsid w:val="004F10DD"/>
    <w:rsid w:val="004F5F54"/>
    <w:rsid w:val="004F7831"/>
    <w:rsid w:val="004F7C00"/>
    <w:rsid w:val="00502468"/>
    <w:rsid w:val="00506A4D"/>
    <w:rsid w:val="0051175B"/>
    <w:rsid w:val="00513659"/>
    <w:rsid w:val="00524C04"/>
    <w:rsid w:val="00535E7D"/>
    <w:rsid w:val="00545E0B"/>
    <w:rsid w:val="0055310D"/>
    <w:rsid w:val="00557162"/>
    <w:rsid w:val="005637AB"/>
    <w:rsid w:val="00570596"/>
    <w:rsid w:val="00584904"/>
    <w:rsid w:val="00586B9D"/>
    <w:rsid w:val="00587137"/>
    <w:rsid w:val="00594594"/>
    <w:rsid w:val="005A0036"/>
    <w:rsid w:val="005B3CF2"/>
    <w:rsid w:val="005B44B7"/>
    <w:rsid w:val="005B4594"/>
    <w:rsid w:val="005C02B8"/>
    <w:rsid w:val="005D1B36"/>
    <w:rsid w:val="005D4015"/>
    <w:rsid w:val="005E4929"/>
    <w:rsid w:val="005F510B"/>
    <w:rsid w:val="00602C5A"/>
    <w:rsid w:val="00605E93"/>
    <w:rsid w:val="00607BA0"/>
    <w:rsid w:val="00610946"/>
    <w:rsid w:val="006213FB"/>
    <w:rsid w:val="00641C93"/>
    <w:rsid w:val="00644CAA"/>
    <w:rsid w:val="006460D1"/>
    <w:rsid w:val="00646CCC"/>
    <w:rsid w:val="006475CD"/>
    <w:rsid w:val="00654787"/>
    <w:rsid w:val="00654D7B"/>
    <w:rsid w:val="00657DF9"/>
    <w:rsid w:val="00671BC9"/>
    <w:rsid w:val="0067436F"/>
    <w:rsid w:val="006754CB"/>
    <w:rsid w:val="00694FF1"/>
    <w:rsid w:val="006A720E"/>
    <w:rsid w:val="006B6F48"/>
    <w:rsid w:val="006E1E16"/>
    <w:rsid w:val="006E3946"/>
    <w:rsid w:val="006F2F46"/>
    <w:rsid w:val="006F3A81"/>
    <w:rsid w:val="00705CDF"/>
    <w:rsid w:val="007075E5"/>
    <w:rsid w:val="007162CA"/>
    <w:rsid w:val="00722B2F"/>
    <w:rsid w:val="0072453D"/>
    <w:rsid w:val="00727214"/>
    <w:rsid w:val="00744ED0"/>
    <w:rsid w:val="00746605"/>
    <w:rsid w:val="00750BB6"/>
    <w:rsid w:val="00772720"/>
    <w:rsid w:val="00773BC2"/>
    <w:rsid w:val="00775120"/>
    <w:rsid w:val="0078044C"/>
    <w:rsid w:val="00784F30"/>
    <w:rsid w:val="00786B98"/>
    <w:rsid w:val="007924E0"/>
    <w:rsid w:val="00793C5F"/>
    <w:rsid w:val="00794153"/>
    <w:rsid w:val="007A41D7"/>
    <w:rsid w:val="007B5D0E"/>
    <w:rsid w:val="007C428F"/>
    <w:rsid w:val="007C4E2F"/>
    <w:rsid w:val="007D1C40"/>
    <w:rsid w:val="007D4F6D"/>
    <w:rsid w:val="007F19AF"/>
    <w:rsid w:val="007F1E3C"/>
    <w:rsid w:val="007F23FC"/>
    <w:rsid w:val="007F3A60"/>
    <w:rsid w:val="008052FC"/>
    <w:rsid w:val="008126FF"/>
    <w:rsid w:val="00817F68"/>
    <w:rsid w:val="00822BA0"/>
    <w:rsid w:val="008300A4"/>
    <w:rsid w:val="0083227C"/>
    <w:rsid w:val="00832C0D"/>
    <w:rsid w:val="00835861"/>
    <w:rsid w:val="0084277A"/>
    <w:rsid w:val="00852B67"/>
    <w:rsid w:val="008545E1"/>
    <w:rsid w:val="0085503C"/>
    <w:rsid w:val="0086458F"/>
    <w:rsid w:val="00873533"/>
    <w:rsid w:val="00891A01"/>
    <w:rsid w:val="00892C56"/>
    <w:rsid w:val="00897374"/>
    <w:rsid w:val="008A3E85"/>
    <w:rsid w:val="008A5E7A"/>
    <w:rsid w:val="008B4826"/>
    <w:rsid w:val="008C009D"/>
    <w:rsid w:val="008C5A29"/>
    <w:rsid w:val="008D1824"/>
    <w:rsid w:val="008D6AB7"/>
    <w:rsid w:val="008E5647"/>
    <w:rsid w:val="00904989"/>
    <w:rsid w:val="00911274"/>
    <w:rsid w:val="0091204E"/>
    <w:rsid w:val="00914E76"/>
    <w:rsid w:val="0092205F"/>
    <w:rsid w:val="00933712"/>
    <w:rsid w:val="0093392E"/>
    <w:rsid w:val="00947087"/>
    <w:rsid w:val="0098106B"/>
    <w:rsid w:val="009846ED"/>
    <w:rsid w:val="009A3B50"/>
    <w:rsid w:val="009B5C8B"/>
    <w:rsid w:val="009C121F"/>
    <w:rsid w:val="009D243D"/>
    <w:rsid w:val="009D6388"/>
    <w:rsid w:val="009D71DA"/>
    <w:rsid w:val="009E13DE"/>
    <w:rsid w:val="009E24E0"/>
    <w:rsid w:val="00A252C3"/>
    <w:rsid w:val="00A303D9"/>
    <w:rsid w:val="00A326D0"/>
    <w:rsid w:val="00A4035F"/>
    <w:rsid w:val="00A54FED"/>
    <w:rsid w:val="00A56E00"/>
    <w:rsid w:val="00A6285D"/>
    <w:rsid w:val="00A77EF9"/>
    <w:rsid w:val="00A81DC4"/>
    <w:rsid w:val="00A9220C"/>
    <w:rsid w:val="00AB520D"/>
    <w:rsid w:val="00AC60A0"/>
    <w:rsid w:val="00AC63B9"/>
    <w:rsid w:val="00AD29D4"/>
    <w:rsid w:val="00AF02CD"/>
    <w:rsid w:val="00AF1EA7"/>
    <w:rsid w:val="00B051DC"/>
    <w:rsid w:val="00B05C7C"/>
    <w:rsid w:val="00B25A65"/>
    <w:rsid w:val="00B3119F"/>
    <w:rsid w:val="00B36723"/>
    <w:rsid w:val="00B40FA4"/>
    <w:rsid w:val="00B51922"/>
    <w:rsid w:val="00B52C3D"/>
    <w:rsid w:val="00B65E47"/>
    <w:rsid w:val="00B750C6"/>
    <w:rsid w:val="00B83A84"/>
    <w:rsid w:val="00B86592"/>
    <w:rsid w:val="00B92278"/>
    <w:rsid w:val="00BA1A56"/>
    <w:rsid w:val="00BA6929"/>
    <w:rsid w:val="00BB46BF"/>
    <w:rsid w:val="00BB74CC"/>
    <w:rsid w:val="00BD2C6B"/>
    <w:rsid w:val="00BD49A4"/>
    <w:rsid w:val="00BD524E"/>
    <w:rsid w:val="00BD5BBB"/>
    <w:rsid w:val="00BE21F6"/>
    <w:rsid w:val="00BE3102"/>
    <w:rsid w:val="00BF2F58"/>
    <w:rsid w:val="00C13D21"/>
    <w:rsid w:val="00C15DB8"/>
    <w:rsid w:val="00C25038"/>
    <w:rsid w:val="00C2649A"/>
    <w:rsid w:val="00C27026"/>
    <w:rsid w:val="00C35633"/>
    <w:rsid w:val="00C52B7A"/>
    <w:rsid w:val="00C54B06"/>
    <w:rsid w:val="00C5796A"/>
    <w:rsid w:val="00C610E3"/>
    <w:rsid w:val="00C61288"/>
    <w:rsid w:val="00C62CBF"/>
    <w:rsid w:val="00C70903"/>
    <w:rsid w:val="00C752B8"/>
    <w:rsid w:val="00C7609C"/>
    <w:rsid w:val="00C853D6"/>
    <w:rsid w:val="00C8719C"/>
    <w:rsid w:val="00C911BF"/>
    <w:rsid w:val="00C92E69"/>
    <w:rsid w:val="00CA1DAD"/>
    <w:rsid w:val="00CB44CB"/>
    <w:rsid w:val="00CB7626"/>
    <w:rsid w:val="00CC1BDD"/>
    <w:rsid w:val="00CC1C1D"/>
    <w:rsid w:val="00CC6A29"/>
    <w:rsid w:val="00CD66E0"/>
    <w:rsid w:val="00CE0FB8"/>
    <w:rsid w:val="00CE305B"/>
    <w:rsid w:val="00CF64E7"/>
    <w:rsid w:val="00D02540"/>
    <w:rsid w:val="00D06E60"/>
    <w:rsid w:val="00D2474C"/>
    <w:rsid w:val="00D272E2"/>
    <w:rsid w:val="00D34102"/>
    <w:rsid w:val="00D60270"/>
    <w:rsid w:val="00D63629"/>
    <w:rsid w:val="00D819C6"/>
    <w:rsid w:val="00D92A04"/>
    <w:rsid w:val="00DB592D"/>
    <w:rsid w:val="00DB5ADC"/>
    <w:rsid w:val="00DB7072"/>
    <w:rsid w:val="00DC1F70"/>
    <w:rsid w:val="00DD2206"/>
    <w:rsid w:val="00DD36C7"/>
    <w:rsid w:val="00DD6137"/>
    <w:rsid w:val="00DE41E1"/>
    <w:rsid w:val="00DE5C33"/>
    <w:rsid w:val="00DF14FA"/>
    <w:rsid w:val="00DF5040"/>
    <w:rsid w:val="00DF5A96"/>
    <w:rsid w:val="00E00D9D"/>
    <w:rsid w:val="00E02C46"/>
    <w:rsid w:val="00E07565"/>
    <w:rsid w:val="00E1746F"/>
    <w:rsid w:val="00E201B2"/>
    <w:rsid w:val="00E205E4"/>
    <w:rsid w:val="00E21044"/>
    <w:rsid w:val="00E21350"/>
    <w:rsid w:val="00E3000C"/>
    <w:rsid w:val="00E44208"/>
    <w:rsid w:val="00E453D7"/>
    <w:rsid w:val="00E628AE"/>
    <w:rsid w:val="00E77288"/>
    <w:rsid w:val="00E82AFF"/>
    <w:rsid w:val="00E9589E"/>
    <w:rsid w:val="00E966AF"/>
    <w:rsid w:val="00E96C83"/>
    <w:rsid w:val="00EA4F90"/>
    <w:rsid w:val="00EA7798"/>
    <w:rsid w:val="00EB31A4"/>
    <w:rsid w:val="00EC50E9"/>
    <w:rsid w:val="00EC56BD"/>
    <w:rsid w:val="00ED265E"/>
    <w:rsid w:val="00EE309E"/>
    <w:rsid w:val="00EE513E"/>
    <w:rsid w:val="00EF4F2D"/>
    <w:rsid w:val="00EF5B99"/>
    <w:rsid w:val="00EF6A59"/>
    <w:rsid w:val="00F04701"/>
    <w:rsid w:val="00F06734"/>
    <w:rsid w:val="00F1033D"/>
    <w:rsid w:val="00F1034C"/>
    <w:rsid w:val="00F148AF"/>
    <w:rsid w:val="00F14B85"/>
    <w:rsid w:val="00F312F1"/>
    <w:rsid w:val="00F32CA6"/>
    <w:rsid w:val="00F376E6"/>
    <w:rsid w:val="00F37972"/>
    <w:rsid w:val="00F422F8"/>
    <w:rsid w:val="00F53348"/>
    <w:rsid w:val="00F5617D"/>
    <w:rsid w:val="00F608A8"/>
    <w:rsid w:val="00F779E2"/>
    <w:rsid w:val="00F80818"/>
    <w:rsid w:val="00F9686F"/>
    <w:rsid w:val="00F97196"/>
    <w:rsid w:val="00FA3E38"/>
    <w:rsid w:val="00FB4F3D"/>
    <w:rsid w:val="00FD3775"/>
    <w:rsid w:val="00FD507B"/>
    <w:rsid w:val="00FE57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289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120457"/>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531D"/>
    <w:rPr>
      <w:color w:val="0000FF" w:themeColor="hyperlink"/>
      <w:u w:val="single"/>
    </w:rPr>
  </w:style>
  <w:style w:type="paragraph" w:styleId="ListParagraph">
    <w:name w:val="List Paragraph"/>
    <w:basedOn w:val="Normal"/>
    <w:uiPriority w:val="34"/>
    <w:qFormat/>
    <w:rsid w:val="002B531D"/>
    <w:pPr>
      <w:ind w:left="720"/>
      <w:contextualSpacing/>
    </w:pPr>
  </w:style>
  <w:style w:type="paragraph" w:styleId="BalloonText">
    <w:name w:val="Balloon Text"/>
    <w:basedOn w:val="Normal"/>
    <w:link w:val="BalloonTextChar"/>
    <w:uiPriority w:val="99"/>
    <w:semiHidden/>
    <w:unhideWhenUsed/>
    <w:rsid w:val="00120457"/>
    <w:rPr>
      <w:rFonts w:ascii="Lucida Grande" w:hAnsi="Lucida Grande"/>
      <w:sz w:val="18"/>
      <w:szCs w:val="18"/>
    </w:rPr>
  </w:style>
  <w:style w:type="character" w:customStyle="1" w:styleId="BalloonTextChar">
    <w:name w:val="Balloon Text Char"/>
    <w:basedOn w:val="DefaultParagraphFont"/>
    <w:link w:val="BalloonText"/>
    <w:uiPriority w:val="99"/>
    <w:semiHidden/>
    <w:rsid w:val="00120457"/>
    <w:rPr>
      <w:rFonts w:ascii="Lucida Grande" w:hAnsi="Lucida Grande"/>
      <w:sz w:val="18"/>
      <w:szCs w:val="18"/>
    </w:rPr>
  </w:style>
  <w:style w:type="character" w:customStyle="1" w:styleId="Heading1Char">
    <w:name w:val="Heading 1 Char"/>
    <w:basedOn w:val="DefaultParagraphFont"/>
    <w:link w:val="Heading1"/>
    <w:uiPriority w:val="9"/>
    <w:rsid w:val="00120457"/>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120457"/>
  </w:style>
  <w:style w:type="character" w:styleId="CommentReference">
    <w:name w:val="annotation reference"/>
    <w:basedOn w:val="DefaultParagraphFont"/>
    <w:uiPriority w:val="99"/>
    <w:semiHidden/>
    <w:unhideWhenUsed/>
    <w:rsid w:val="00E44208"/>
    <w:rPr>
      <w:sz w:val="16"/>
      <w:szCs w:val="16"/>
    </w:rPr>
  </w:style>
  <w:style w:type="paragraph" w:styleId="CommentText">
    <w:name w:val="annotation text"/>
    <w:basedOn w:val="Normal"/>
    <w:link w:val="CommentTextChar"/>
    <w:uiPriority w:val="99"/>
    <w:semiHidden/>
    <w:unhideWhenUsed/>
    <w:rsid w:val="00E44208"/>
    <w:rPr>
      <w:sz w:val="20"/>
      <w:szCs w:val="20"/>
    </w:rPr>
  </w:style>
  <w:style w:type="character" w:customStyle="1" w:styleId="CommentTextChar">
    <w:name w:val="Comment Text Char"/>
    <w:basedOn w:val="DefaultParagraphFont"/>
    <w:link w:val="CommentText"/>
    <w:uiPriority w:val="99"/>
    <w:semiHidden/>
    <w:rsid w:val="00E44208"/>
    <w:rPr>
      <w:sz w:val="20"/>
      <w:szCs w:val="20"/>
    </w:rPr>
  </w:style>
  <w:style w:type="paragraph" w:styleId="CommentSubject">
    <w:name w:val="annotation subject"/>
    <w:basedOn w:val="CommentText"/>
    <w:next w:val="CommentText"/>
    <w:link w:val="CommentSubjectChar"/>
    <w:uiPriority w:val="99"/>
    <w:semiHidden/>
    <w:unhideWhenUsed/>
    <w:rsid w:val="00E44208"/>
    <w:rPr>
      <w:b/>
      <w:bCs/>
    </w:rPr>
  </w:style>
  <w:style w:type="character" w:customStyle="1" w:styleId="CommentSubjectChar">
    <w:name w:val="Comment Subject Char"/>
    <w:basedOn w:val="CommentTextChar"/>
    <w:link w:val="CommentSubject"/>
    <w:uiPriority w:val="99"/>
    <w:semiHidden/>
    <w:rsid w:val="00E44208"/>
    <w:rPr>
      <w:b/>
      <w:bCs/>
      <w:sz w:val="20"/>
      <w:szCs w:val="20"/>
    </w:rPr>
  </w:style>
  <w:style w:type="paragraph" w:customStyle="1" w:styleId="EndNoteBibliographyTitle">
    <w:name w:val="EndNote Bibliography Title"/>
    <w:basedOn w:val="Normal"/>
    <w:link w:val="EndNoteBibliographyTitleChar"/>
    <w:rsid w:val="00246754"/>
    <w:pPr>
      <w:jc w:val="center"/>
    </w:pPr>
    <w:rPr>
      <w:rFonts w:ascii="Cambria" w:hAnsi="Cambria"/>
      <w:noProof/>
    </w:rPr>
  </w:style>
  <w:style w:type="character" w:customStyle="1" w:styleId="EndNoteBibliographyTitleChar">
    <w:name w:val="EndNote Bibliography Title Char"/>
    <w:basedOn w:val="DefaultParagraphFont"/>
    <w:link w:val="EndNoteBibliographyTitle"/>
    <w:rsid w:val="00246754"/>
    <w:rPr>
      <w:rFonts w:ascii="Cambria" w:hAnsi="Cambria"/>
      <w:noProof/>
      <w:lang w:val="en-GB"/>
    </w:rPr>
  </w:style>
  <w:style w:type="paragraph" w:customStyle="1" w:styleId="EndNoteBibliography">
    <w:name w:val="EndNote Bibliography"/>
    <w:basedOn w:val="Normal"/>
    <w:link w:val="EndNoteBibliographyChar"/>
    <w:rsid w:val="00246754"/>
    <w:rPr>
      <w:rFonts w:ascii="Cambria" w:hAnsi="Cambria"/>
      <w:noProof/>
    </w:rPr>
  </w:style>
  <w:style w:type="character" w:customStyle="1" w:styleId="EndNoteBibliographyChar">
    <w:name w:val="EndNote Bibliography Char"/>
    <w:basedOn w:val="DefaultParagraphFont"/>
    <w:link w:val="EndNoteBibliography"/>
    <w:rsid w:val="00246754"/>
    <w:rPr>
      <w:rFonts w:ascii="Cambria" w:hAnsi="Cambria"/>
      <w:noProof/>
      <w:lang w:val="en-GB"/>
    </w:rPr>
  </w:style>
  <w:style w:type="character" w:styleId="PlaceholderText">
    <w:name w:val="Placeholder Text"/>
    <w:basedOn w:val="DefaultParagraphFont"/>
    <w:uiPriority w:val="99"/>
    <w:semiHidden/>
    <w:rsid w:val="00784F30"/>
    <w:rPr>
      <w:color w:val="808080"/>
    </w:rPr>
  </w:style>
  <w:style w:type="paragraph" w:styleId="Caption">
    <w:name w:val="caption"/>
    <w:basedOn w:val="Normal"/>
    <w:next w:val="Normal"/>
    <w:uiPriority w:val="35"/>
    <w:unhideWhenUsed/>
    <w:qFormat/>
    <w:rsid w:val="00DB592D"/>
    <w:pPr>
      <w:spacing w:after="200"/>
    </w:pPr>
    <w:rPr>
      <w:b/>
      <w:bCs/>
      <w:color w:val="4F81BD" w:themeColor="accent1"/>
      <w:sz w:val="18"/>
      <w:szCs w:val="18"/>
    </w:rPr>
  </w:style>
  <w:style w:type="paragraph" w:styleId="Header">
    <w:name w:val="header"/>
    <w:basedOn w:val="Normal"/>
    <w:link w:val="HeaderChar"/>
    <w:uiPriority w:val="99"/>
    <w:unhideWhenUsed/>
    <w:rsid w:val="00EF6A59"/>
    <w:pPr>
      <w:tabs>
        <w:tab w:val="center" w:pos="4513"/>
        <w:tab w:val="right" w:pos="9026"/>
      </w:tabs>
    </w:pPr>
  </w:style>
  <w:style w:type="character" w:customStyle="1" w:styleId="HeaderChar">
    <w:name w:val="Header Char"/>
    <w:basedOn w:val="DefaultParagraphFont"/>
    <w:link w:val="Header"/>
    <w:uiPriority w:val="99"/>
    <w:rsid w:val="00EF6A59"/>
    <w:rPr>
      <w:lang w:val="en-GB"/>
    </w:rPr>
  </w:style>
  <w:style w:type="paragraph" w:styleId="Footer">
    <w:name w:val="footer"/>
    <w:basedOn w:val="Normal"/>
    <w:link w:val="FooterChar"/>
    <w:uiPriority w:val="99"/>
    <w:unhideWhenUsed/>
    <w:rsid w:val="00EF6A59"/>
    <w:pPr>
      <w:tabs>
        <w:tab w:val="center" w:pos="4513"/>
        <w:tab w:val="right" w:pos="9026"/>
      </w:tabs>
    </w:pPr>
  </w:style>
  <w:style w:type="character" w:customStyle="1" w:styleId="FooterChar">
    <w:name w:val="Footer Char"/>
    <w:basedOn w:val="DefaultParagraphFont"/>
    <w:link w:val="Footer"/>
    <w:uiPriority w:val="99"/>
    <w:rsid w:val="00EF6A59"/>
    <w:rPr>
      <w:lang w:val="en-GB"/>
    </w:rPr>
  </w:style>
  <w:style w:type="paragraph" w:styleId="Revision">
    <w:name w:val="Revision"/>
    <w:hidden/>
    <w:uiPriority w:val="99"/>
    <w:semiHidden/>
    <w:rsid w:val="00535E7D"/>
    <w:rPr>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120457"/>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531D"/>
    <w:rPr>
      <w:color w:val="0000FF" w:themeColor="hyperlink"/>
      <w:u w:val="single"/>
    </w:rPr>
  </w:style>
  <w:style w:type="paragraph" w:styleId="ListParagraph">
    <w:name w:val="List Paragraph"/>
    <w:basedOn w:val="Normal"/>
    <w:uiPriority w:val="34"/>
    <w:qFormat/>
    <w:rsid w:val="002B531D"/>
    <w:pPr>
      <w:ind w:left="720"/>
      <w:contextualSpacing/>
    </w:pPr>
  </w:style>
  <w:style w:type="paragraph" w:styleId="BalloonText">
    <w:name w:val="Balloon Text"/>
    <w:basedOn w:val="Normal"/>
    <w:link w:val="BalloonTextChar"/>
    <w:uiPriority w:val="99"/>
    <w:semiHidden/>
    <w:unhideWhenUsed/>
    <w:rsid w:val="00120457"/>
    <w:rPr>
      <w:rFonts w:ascii="Lucida Grande" w:hAnsi="Lucida Grande"/>
      <w:sz w:val="18"/>
      <w:szCs w:val="18"/>
    </w:rPr>
  </w:style>
  <w:style w:type="character" w:customStyle="1" w:styleId="BalloonTextChar">
    <w:name w:val="Balloon Text Char"/>
    <w:basedOn w:val="DefaultParagraphFont"/>
    <w:link w:val="BalloonText"/>
    <w:uiPriority w:val="99"/>
    <w:semiHidden/>
    <w:rsid w:val="00120457"/>
    <w:rPr>
      <w:rFonts w:ascii="Lucida Grande" w:hAnsi="Lucida Grande"/>
      <w:sz w:val="18"/>
      <w:szCs w:val="18"/>
    </w:rPr>
  </w:style>
  <w:style w:type="character" w:customStyle="1" w:styleId="Heading1Char">
    <w:name w:val="Heading 1 Char"/>
    <w:basedOn w:val="DefaultParagraphFont"/>
    <w:link w:val="Heading1"/>
    <w:uiPriority w:val="9"/>
    <w:rsid w:val="00120457"/>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120457"/>
  </w:style>
  <w:style w:type="character" w:styleId="CommentReference">
    <w:name w:val="annotation reference"/>
    <w:basedOn w:val="DefaultParagraphFont"/>
    <w:uiPriority w:val="99"/>
    <w:semiHidden/>
    <w:unhideWhenUsed/>
    <w:rsid w:val="00E44208"/>
    <w:rPr>
      <w:sz w:val="16"/>
      <w:szCs w:val="16"/>
    </w:rPr>
  </w:style>
  <w:style w:type="paragraph" w:styleId="CommentText">
    <w:name w:val="annotation text"/>
    <w:basedOn w:val="Normal"/>
    <w:link w:val="CommentTextChar"/>
    <w:uiPriority w:val="99"/>
    <w:semiHidden/>
    <w:unhideWhenUsed/>
    <w:rsid w:val="00E44208"/>
    <w:rPr>
      <w:sz w:val="20"/>
      <w:szCs w:val="20"/>
    </w:rPr>
  </w:style>
  <w:style w:type="character" w:customStyle="1" w:styleId="CommentTextChar">
    <w:name w:val="Comment Text Char"/>
    <w:basedOn w:val="DefaultParagraphFont"/>
    <w:link w:val="CommentText"/>
    <w:uiPriority w:val="99"/>
    <w:semiHidden/>
    <w:rsid w:val="00E44208"/>
    <w:rPr>
      <w:sz w:val="20"/>
      <w:szCs w:val="20"/>
    </w:rPr>
  </w:style>
  <w:style w:type="paragraph" w:styleId="CommentSubject">
    <w:name w:val="annotation subject"/>
    <w:basedOn w:val="CommentText"/>
    <w:next w:val="CommentText"/>
    <w:link w:val="CommentSubjectChar"/>
    <w:uiPriority w:val="99"/>
    <w:semiHidden/>
    <w:unhideWhenUsed/>
    <w:rsid w:val="00E44208"/>
    <w:rPr>
      <w:b/>
      <w:bCs/>
    </w:rPr>
  </w:style>
  <w:style w:type="character" w:customStyle="1" w:styleId="CommentSubjectChar">
    <w:name w:val="Comment Subject Char"/>
    <w:basedOn w:val="CommentTextChar"/>
    <w:link w:val="CommentSubject"/>
    <w:uiPriority w:val="99"/>
    <w:semiHidden/>
    <w:rsid w:val="00E44208"/>
    <w:rPr>
      <w:b/>
      <w:bCs/>
      <w:sz w:val="20"/>
      <w:szCs w:val="20"/>
    </w:rPr>
  </w:style>
  <w:style w:type="paragraph" w:customStyle="1" w:styleId="EndNoteBibliographyTitle">
    <w:name w:val="EndNote Bibliography Title"/>
    <w:basedOn w:val="Normal"/>
    <w:link w:val="EndNoteBibliographyTitleChar"/>
    <w:rsid w:val="00246754"/>
    <w:pPr>
      <w:jc w:val="center"/>
    </w:pPr>
    <w:rPr>
      <w:rFonts w:ascii="Cambria" w:hAnsi="Cambria"/>
      <w:noProof/>
    </w:rPr>
  </w:style>
  <w:style w:type="character" w:customStyle="1" w:styleId="EndNoteBibliographyTitleChar">
    <w:name w:val="EndNote Bibliography Title Char"/>
    <w:basedOn w:val="DefaultParagraphFont"/>
    <w:link w:val="EndNoteBibliographyTitle"/>
    <w:rsid w:val="00246754"/>
    <w:rPr>
      <w:rFonts w:ascii="Cambria" w:hAnsi="Cambria"/>
      <w:noProof/>
      <w:lang w:val="en-GB"/>
    </w:rPr>
  </w:style>
  <w:style w:type="paragraph" w:customStyle="1" w:styleId="EndNoteBibliography">
    <w:name w:val="EndNote Bibliography"/>
    <w:basedOn w:val="Normal"/>
    <w:link w:val="EndNoteBibliographyChar"/>
    <w:rsid w:val="00246754"/>
    <w:rPr>
      <w:rFonts w:ascii="Cambria" w:hAnsi="Cambria"/>
      <w:noProof/>
    </w:rPr>
  </w:style>
  <w:style w:type="character" w:customStyle="1" w:styleId="EndNoteBibliographyChar">
    <w:name w:val="EndNote Bibliography Char"/>
    <w:basedOn w:val="DefaultParagraphFont"/>
    <w:link w:val="EndNoteBibliography"/>
    <w:rsid w:val="00246754"/>
    <w:rPr>
      <w:rFonts w:ascii="Cambria" w:hAnsi="Cambria"/>
      <w:noProof/>
      <w:lang w:val="en-GB"/>
    </w:rPr>
  </w:style>
  <w:style w:type="character" w:styleId="PlaceholderText">
    <w:name w:val="Placeholder Text"/>
    <w:basedOn w:val="DefaultParagraphFont"/>
    <w:uiPriority w:val="99"/>
    <w:semiHidden/>
    <w:rsid w:val="00784F30"/>
    <w:rPr>
      <w:color w:val="808080"/>
    </w:rPr>
  </w:style>
  <w:style w:type="paragraph" w:styleId="Caption">
    <w:name w:val="caption"/>
    <w:basedOn w:val="Normal"/>
    <w:next w:val="Normal"/>
    <w:uiPriority w:val="35"/>
    <w:unhideWhenUsed/>
    <w:qFormat/>
    <w:rsid w:val="00DB592D"/>
    <w:pPr>
      <w:spacing w:after="200"/>
    </w:pPr>
    <w:rPr>
      <w:b/>
      <w:bCs/>
      <w:color w:val="4F81BD" w:themeColor="accent1"/>
      <w:sz w:val="18"/>
      <w:szCs w:val="18"/>
    </w:rPr>
  </w:style>
  <w:style w:type="paragraph" w:styleId="Header">
    <w:name w:val="header"/>
    <w:basedOn w:val="Normal"/>
    <w:link w:val="HeaderChar"/>
    <w:uiPriority w:val="99"/>
    <w:unhideWhenUsed/>
    <w:rsid w:val="00EF6A59"/>
    <w:pPr>
      <w:tabs>
        <w:tab w:val="center" w:pos="4513"/>
        <w:tab w:val="right" w:pos="9026"/>
      </w:tabs>
    </w:pPr>
  </w:style>
  <w:style w:type="character" w:customStyle="1" w:styleId="HeaderChar">
    <w:name w:val="Header Char"/>
    <w:basedOn w:val="DefaultParagraphFont"/>
    <w:link w:val="Header"/>
    <w:uiPriority w:val="99"/>
    <w:rsid w:val="00EF6A59"/>
    <w:rPr>
      <w:lang w:val="en-GB"/>
    </w:rPr>
  </w:style>
  <w:style w:type="paragraph" w:styleId="Footer">
    <w:name w:val="footer"/>
    <w:basedOn w:val="Normal"/>
    <w:link w:val="FooterChar"/>
    <w:uiPriority w:val="99"/>
    <w:unhideWhenUsed/>
    <w:rsid w:val="00EF6A59"/>
    <w:pPr>
      <w:tabs>
        <w:tab w:val="center" w:pos="4513"/>
        <w:tab w:val="right" w:pos="9026"/>
      </w:tabs>
    </w:pPr>
  </w:style>
  <w:style w:type="character" w:customStyle="1" w:styleId="FooterChar">
    <w:name w:val="Footer Char"/>
    <w:basedOn w:val="DefaultParagraphFont"/>
    <w:link w:val="Footer"/>
    <w:uiPriority w:val="99"/>
    <w:rsid w:val="00EF6A59"/>
    <w:rPr>
      <w:lang w:val="en-GB"/>
    </w:rPr>
  </w:style>
  <w:style w:type="paragraph" w:styleId="Revision">
    <w:name w:val="Revision"/>
    <w:hidden/>
    <w:uiPriority w:val="99"/>
    <w:semiHidden/>
    <w:rsid w:val="00535E7D"/>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539178">
      <w:bodyDiv w:val="1"/>
      <w:marLeft w:val="0"/>
      <w:marRight w:val="0"/>
      <w:marTop w:val="0"/>
      <w:marBottom w:val="0"/>
      <w:divBdr>
        <w:top w:val="none" w:sz="0" w:space="0" w:color="auto"/>
        <w:left w:val="none" w:sz="0" w:space="0" w:color="auto"/>
        <w:bottom w:val="none" w:sz="0" w:space="0" w:color="auto"/>
        <w:right w:val="none" w:sz="0" w:space="0" w:color="auto"/>
      </w:divBdr>
    </w:div>
    <w:div w:id="7460795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easternsuburbs.org.au/assets/console/customitem/attachments/New_Start_Rule_Guidelines_141109.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drew.harrison@ul.ie" TargetMode="External"/><Relationship Id="rId5" Type="http://schemas.openxmlformats.org/officeDocument/2006/relationships/settings" Target="settings.xml"/><Relationship Id="rId15" Type="http://schemas.openxmlformats.org/officeDocument/2006/relationships/hyperlink" Target="http://www.R-project.org" TargetMode="External"/><Relationship Id="rId10" Type="http://schemas.openxmlformats.org/officeDocument/2006/relationships/hyperlink" Target="mailto:kevin.hayes@ul.ie"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mailto:kevin.c.brosnan@ul.ie" TargetMode="External"/><Relationship Id="rId14" Type="http://schemas.openxmlformats.org/officeDocument/2006/relationships/hyperlink" Target="http://www.iaff.org/about-iaaf/documents/reules-regul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Bro08</b:Tag>
    <b:SourceType>JournalArticle</b:SourceType>
    <b:Guid>{4C2A633D-2BF1-5C4D-96A6-B338D17615DD}</b:Guid>
    <b:Title>"GO" signal intensity influences the sprint start</b:Title>
    <b:Year>2008</b:Year>
    <b:Volume>40</b:Volume>
    <b:Pages>1142-1148</b:Pages>
    <b:JournalName>Medicine and Science in Sports and Exercise</b:JournalName>
    <b:Issue>6</b:Issue>
    <b:Author>
      <b:Author>
        <b:NameList>
          <b:Person>
            <b:Last>Brown</b:Last>
            <b:Middle>M.</b:Middle>
            <b:First>A.</b:First>
          </b:Person>
          <b:Person>
            <b:Last>Kenwell</b:Last>
            <b:Middle>R.</b:Middle>
            <b:First>Z.</b:First>
          </b:Person>
          <b:Person>
            <b:Last>Maraj</b:Last>
            <b:Middle>V.</b:Middle>
            <b:First>B. K.</b:First>
          </b:Person>
          <b:Person>
            <b:Last>Collins</b:Last>
            <b:Middle>F.</b:Middle>
            <b:First>D.</b:First>
          </b:Person>
        </b:NameList>
      </b:Author>
    </b:Author>
    <b:RefOrder>2</b:RefOrder>
  </b:Source>
  <b:Source>
    <b:Tag>Daw88</b:Tag>
    <b:SourceType>JournalArticle</b:SourceType>
    <b:Guid>{46B74DA0-F261-E14E-88D4-3880679A645F}</b:Guid>
    <b:Title>Fitting the ex-Gaussian equation to reaction time distributions</b:Title>
    <b:JournalName>Behaviour Research Methods, Instruments &amp; Computers</b:JournalName>
    <b:Year>1988</b:Year>
    <b:Volume>20</b:Volume>
    <b:Issue>1</b:Issue>
    <b:Pages>54-57</b:Pages>
    <b:Author>
      <b:Author>
        <b:NameList>
          <b:Person>
            <b:Last>Dawson</b:Last>
            <b:First>M.</b:First>
          </b:Person>
        </b:NameList>
      </b:Author>
    </b:Author>
    <b:RefOrder>3</b:RefOrder>
  </b:Source>
  <b:Source>
    <b:Tag>Der06</b:Tag>
    <b:SourceType>JournalArticle</b:SourceType>
    <b:Guid>{CC1F650B-952D-F54E-A333-150CDF9B0F16}</b:Guid>
    <b:Title>Age and sex differences in reaction time in adulthood: Results from the United Kingdom health and lifestyle survey</b:Title>
    <b:JournalName>Psychology and Aging</b:JournalName>
    <b:Year>2006</b:Year>
    <b:Volume>21</b:Volume>
    <b:Issue>1</b:Issue>
    <b:Pages>62-73</b:Pages>
    <b:Author>
      <b:Author>
        <b:NameList>
          <b:Person>
            <b:Last>Der</b:Last>
            <b:First>G.</b:First>
          </b:Person>
          <b:Person>
            <b:Last>Deary</b:Last>
            <b:First>I. J.</b:First>
          </b:Person>
        </b:NameList>
      </b:Author>
    </b:Author>
    <b:RefOrder>4</b:RefOrder>
  </b:Source>
  <b:Source>
    <b:Tag>Hoc84</b:Tag>
    <b:SourceType>JournalArticle</b:SourceType>
    <b:Guid>{7A146332-CE75-4442-8B4F-2EE299ECA387}</b:Guid>
    <b:Title>Analysis of response time distributions in the study of cognitive processes</b:Title>
    <b:JournalName>Journal of Experimental Psychology: Learning, Memory and Cognition</b:JournalName>
    <b:Year>1984</b:Year>
    <b:Volume>10</b:Volume>
    <b:Issue>4</b:Issue>
    <b:Pages>598</b:Pages>
    <b:Author>
      <b:Author>
        <b:NameList>
          <b:Person>
            <b:Last>Hockley</b:Last>
            <b:First>W. E.</b:First>
          </b:Person>
        </b:NameList>
      </b:Author>
    </b:Author>
    <b:RefOrder>5</b:RefOrder>
  </b:Source>
  <b:Source>
    <b:Tag>Kom09</b:Tag>
    <b:SourceType>JournalArticle</b:SourceType>
    <b:Guid>{BEFF8F26-8A47-EB40-AADA-8FFE08390980}</b:Guid>
    <b:Title>IAAF Sprint Start Research Project: Is the 100ms limit still valid?</b:Title>
    <b:JournalName>New Studies in Athletics</b:JournalName>
    <b:Year>2009</b:Year>
    <b:Volume>24</b:Volume>
    <b:Issue>1</b:Issue>
    <b:Pages>37-47</b:Pages>
    <b:Author>
      <b:Author>
        <b:NameList>
          <b:Person>
            <b:Last>Komi</b:Last>
            <b:First>P.</b:First>
          </b:Person>
          <b:Person>
            <b:Last>Ishikawa</b:Last>
            <b:First>M.</b:First>
          </b:Person>
          <b:Person>
            <b:Last>Salmi</b:Last>
            <b:First>J.</b:First>
          </b:Person>
        </b:NameList>
      </b:Author>
    </b:Author>
    <b:RefOrder>6</b:RefOrder>
  </b:Source>
  <b:Source>
    <b:Tag>Lac08</b:Tag>
    <b:SourceType>JournalArticle</b:SourceType>
    <b:Guid>{F60791AE-E086-3047-B1F9-B24730476304}</b:Guid>
    <b:Title>How to use MATLAB to fit the ex-Gaussian and other probability functions to a distribution of response times</b:Title>
    <b:JournalName>Tutorials in Quantitative Methods for Psychology</b:JournalName>
    <b:Year>2008</b:Year>
    <b:Volume>4</b:Volume>
    <b:Issue>1</b:Issue>
    <b:Pages>35-45</b:Pages>
    <b:Author>
      <b:Author>
        <b:NameList>
          <b:Person>
            <b:Last>Lacouture</b:Last>
            <b:First>Y.</b:First>
          </b:Person>
          <b:Person>
            <b:Last>Cousineau</b:Last>
            <b:First>D.</b:First>
          </b:Person>
        </b:NameList>
      </b:Author>
    </b:Author>
    <b:RefOrder>7</b:RefOrder>
  </b:Source>
  <b:Source>
    <b:Tag>Lip11</b:Tag>
    <b:SourceType>JournalArticle</b:SourceType>
    <b:Guid>{95B40E85-741F-E649-9E7A-33D0A32D8C53}</b:Guid>
    <b:Title>On the implications of a sex difference in the reaction times of sprinters at the Beijing Olympics</b:Title>
    <b:JournalName>PLoS ONE</b:JournalName>
    <b:Year>2011</b:Year>
    <b:Volume>6</b:Volume>
    <b:Issue>10</b:Issue>
    <b:Author>
      <b:Author>
        <b:NameList>
          <b:Person>
            <b:Last>Lipps</b:Last>
            <b:First>D.</b:First>
          </b:Person>
          <b:Person>
            <b:Last>Galecki</b:Last>
            <b:First>A.</b:First>
          </b:Person>
          <b:Person>
            <b:Last>Ashton-Miller</b:Last>
            <b:First>J.</b:First>
          </b:Person>
        </b:NameList>
      </b:Author>
    </b:Author>
    <b:RefOrder>1</b:RefOrder>
  </b:Source>
  <b:Source>
    <b:Tag>Luc86</b:Tag>
    <b:SourceType>Book</b:SourceType>
    <b:Guid>{262B1449-F657-4A4E-B21F-BDB6A4B4A710}</b:Guid>
    <b:Title>Response Times</b:Title>
    <b:Publisher>Oxford University Press</b:Publisher>
    <b:Year>1986</b:Year>
    <b:Volume>Number 8</b:Volume>
    <b:Author>
      <b:Author>
        <b:NameList>
          <b:Person>
            <b:Last>Luce</b:Last>
            <b:First>R. D.</b:First>
          </b:Person>
        </b:NameList>
      </b:Author>
    </b:Author>
    <b:RefOrder>8</b:RefOrder>
  </b:Source>
  <b:Source>
    <b:Tag>Mas13</b:Tag>
    <b:SourceType>Misc</b:SourceType>
    <b:Guid>{AB539D4F-A2BB-C647-BAEC-1BA0A4F14CD1}</b:Guid>
    <b:Title>retimes: Reaction Time Analysis</b:Title>
    <b:Year>2013</b:Year>
    <b:PublicationTitle>R package version 0.1-2</b:PublicationTitle>
    <b:Author>
      <b:Author>
        <b:NameList>
          <b:Person>
            <b:Last>Massidda</b:Last>
            <b:First>D.</b:First>
          </b:Person>
        </b:NameList>
      </b:Author>
    </b:Author>
    <b:RefOrder>9</b:RefOrder>
  </b:Source>
  <b:Source>
    <b:Tag>RCo15</b:Tag>
    <b:SourceType>Misc</b:SourceType>
    <b:Guid>{8172D134-0D54-8A4A-8CD4-5A92E98CEF49}</b:Guid>
    <b:Author>
      <b:Author>
        <b:NameList>
          <b:Person>
            <b:Last>R Core Team</b:Last>
          </b:Person>
        </b:NameList>
      </b:Author>
    </b:Author>
    <b:Title>R: A Language and Environment for Statistical Computing</b:Title>
    <b:Year>2015</b:Year>
    <b:City>Vienna</b:City>
    <b:CountryRegion>Austria</b:CountryRegion>
    <b:Publisher>R Foundation for Statistical Computing</b:Publisher>
    <b:RefOrder>10</b:RefOrder>
  </b:Source>
  <b:Source>
    <b:Tag>Int15</b:Tag>
    <b:SourceType>InternetSite</b:SourceType>
    <b:Guid>{1EEF4CF3-6929-F141-8EA4-35A63DDE7A42}</b:Guid>
    <b:Title>Competition rules 2016-2017</b:Title>
    <b:Year>2015</b:Year>
    <b:URL>http://www.iaaf.org/about-iaaf/documents/rules-regulations</b:URL>
    <b:YearAccessed>2016</b:YearAccessed>
    <b:MonthAccessed>February</b:MonthAccessed>
    <b:DayAccessed>2</b:DayAccessed>
    <b:Author>
      <b:Author>
        <b:Corporate>International Association of Athletics Federations</b:Corporate>
      </b:Author>
    </b:Author>
    <b:RefOrder>11</b:RefOrder>
  </b:Source>
  <b:Source>
    <b:Tag>Mer90</b:Tag>
    <b:SourceType>JournalArticle</b:SourceType>
    <b:Guid>{367A1615-A1C1-6540-90F4-A841B3D2B0F4}</b:Guid>
    <b:Title>Reaction time and electromyographic activity during a sprint start</b:Title>
    <b:Year>1990</b:Year>
    <b:JournalName>European Journal of Applied Physiology and Occupational Physiology</b:JournalName>
    <b:Volume>25</b:Volume>
    <b:Issue>1-2</b:Issue>
    <b:Pages>73-80</b:Pages>
    <b:Author>
      <b:Author>
        <b:NameList>
          <b:Person>
            <b:Last>Mero</b:Last>
            <b:First>A.</b:First>
          </b:Person>
          <b:Person>
            <b:Last>Komi</b:Last>
            <b:First>P.</b:First>
          </b:Person>
        </b:NameList>
      </b:Author>
    </b:Author>
    <b:RefOrder>12</b:RefOrder>
  </b:Source>
  <b:Source>
    <b:Tag>Pai07</b:Tag>
    <b:SourceType>JournalArticle</b:SourceType>
    <b:Guid>{F6572649-24C2-1B46-BB89-DB2FAE717E77}</b:Guid>
    <b:Title>Sprint starts and the minimum auditory reaction time</b:Title>
    <b:JournalName>Journal of Sports Sciences</b:JournalName>
    <b:Year>2007</b:Year>
    <b:Volume>25</b:Volume>
    <b:Issue>1</b:Issue>
    <b:Pages>79-86</b:Pages>
    <b:Author>
      <b:Author>
        <b:NameList>
          <b:Person>
            <b:Last>Pain</b:Last>
            <b:First>M. T. G.</b:First>
          </b:Person>
          <b:Person>
            <b:Last>Hibbs</b:Last>
            <b:First>A.</b:First>
          </b:Person>
        </b:NameList>
      </b:Author>
    </b:Author>
    <b:RefOrder>13</b:RefOrder>
  </b:Source>
  <b:Source>
    <b:Tag>Whi90</b:Tag>
    <b:SourceType>JournalArticle</b:SourceType>
    <b:Guid>{1FC69197-4A40-FE44-B2D1-EC6A87C5C030}</b:Guid>
    <b:Title>Gender differences in cheating attitudes and classroom cheating behaviour: A meta-analysis</b:Title>
    <b:JournalName>Sex Roles</b:JournalName>
    <b:Year>1990</b:Year>
    <b:Volume>41</b:Volume>
    <b:Issue>9-10</b:Issue>
    <b:Pages>657-680</b:Pages>
    <b:Author>
      <b:Author>
        <b:NameList>
          <b:Person>
            <b:Last>Whitley</b:Last>
            <b:First>B. E.</b:First>
          </b:Person>
          <b:Person>
            <b:Last>Nelson</b:Last>
            <b:First>A. B.</b:First>
          </b:Person>
          <b:Person>
            <b:Last>Jones</b:Last>
            <b:First>C. J.</b:First>
          </b:Person>
        </b:NameList>
      </b:Author>
    </b:Author>
    <b:RefOrder>14</b:RefOrder>
  </b:Source>
</b:Sources>
</file>

<file path=customXml/itemProps1.xml><?xml version="1.0" encoding="utf-8"?>
<ds:datastoreItem xmlns:ds="http://schemas.openxmlformats.org/officeDocument/2006/customXml" ds:itemID="{DCE4B1F8-8049-4D04-A34E-5C6852336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9786</Words>
  <Characters>55782</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UL</Company>
  <LinksUpToDate>false</LinksUpToDate>
  <CharactersWithSpaces>65438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Brosnan</dc:creator>
  <cp:lastModifiedBy>Kevin Brosnan</cp:lastModifiedBy>
  <cp:revision>2</cp:revision>
  <cp:lastPrinted>2016-04-11T14:45:00Z</cp:lastPrinted>
  <dcterms:created xsi:type="dcterms:W3CDTF">2016-06-07T09:33:00Z</dcterms:created>
  <dcterms:modified xsi:type="dcterms:W3CDTF">2016-06-07T09:33:00Z</dcterms:modified>
</cp:coreProperties>
</file>